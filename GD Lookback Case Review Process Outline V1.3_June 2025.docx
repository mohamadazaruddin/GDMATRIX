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EF51A" w14:textId="77777777" w:rsidR="00EF659B" w:rsidRPr="00E97773" w:rsidRDefault="00EF659B" w:rsidP="00426CAD">
      <w:pPr>
        <w:rPr>
          <w:rFonts w:eastAsia="Times New Roman" w:cstheme="minorHAnsi"/>
          <w:bCs/>
          <w:kern w:val="32"/>
          <w:sz w:val="22"/>
          <w:szCs w:val="22"/>
        </w:rPr>
      </w:pPr>
    </w:p>
    <w:p w14:paraId="3DB68AB8" w14:textId="77777777" w:rsidR="00EF659B" w:rsidRPr="00E97773" w:rsidRDefault="00EF659B" w:rsidP="00426CAD">
      <w:pPr>
        <w:rPr>
          <w:rFonts w:eastAsia="Times New Roman" w:cstheme="minorHAnsi"/>
          <w:bCs/>
          <w:kern w:val="32"/>
          <w:sz w:val="22"/>
          <w:szCs w:val="22"/>
        </w:rPr>
      </w:pPr>
    </w:p>
    <w:p w14:paraId="245820AD" w14:textId="77777777" w:rsidR="00EF659B" w:rsidRPr="00E97773" w:rsidRDefault="00EF659B" w:rsidP="00426CAD">
      <w:pPr>
        <w:rPr>
          <w:rFonts w:eastAsia="Times New Roman" w:cstheme="minorHAnsi"/>
          <w:bCs/>
          <w:kern w:val="32"/>
          <w:sz w:val="22"/>
          <w:szCs w:val="22"/>
        </w:rPr>
      </w:pPr>
    </w:p>
    <w:p w14:paraId="2D399BBF" w14:textId="77777777" w:rsidR="00EF659B" w:rsidRPr="00E97773" w:rsidRDefault="00EF659B" w:rsidP="00426CAD">
      <w:pPr>
        <w:rPr>
          <w:rFonts w:eastAsia="Times New Roman" w:cstheme="minorHAnsi"/>
          <w:bCs/>
          <w:kern w:val="32"/>
          <w:sz w:val="22"/>
          <w:szCs w:val="22"/>
        </w:rPr>
      </w:pPr>
    </w:p>
    <w:p w14:paraId="4F6D0EC0" w14:textId="77777777" w:rsidR="00EF659B" w:rsidRPr="00E97773" w:rsidRDefault="00EF659B" w:rsidP="00426CAD">
      <w:pPr>
        <w:rPr>
          <w:rFonts w:eastAsia="Times New Roman" w:cstheme="minorHAnsi"/>
          <w:bCs/>
          <w:kern w:val="32"/>
          <w:sz w:val="22"/>
          <w:szCs w:val="22"/>
        </w:rPr>
      </w:pPr>
    </w:p>
    <w:p w14:paraId="7AA6BE72" w14:textId="77777777" w:rsidR="00EF659B" w:rsidRPr="00E97773" w:rsidRDefault="00EF659B" w:rsidP="00426CAD">
      <w:pPr>
        <w:rPr>
          <w:rFonts w:eastAsia="Times New Roman" w:cstheme="minorHAnsi"/>
          <w:bCs/>
          <w:kern w:val="32"/>
          <w:sz w:val="22"/>
          <w:szCs w:val="22"/>
        </w:rPr>
      </w:pPr>
    </w:p>
    <w:p w14:paraId="1261D09A" w14:textId="4621EAF9" w:rsidR="00EF659B" w:rsidRPr="00E97773" w:rsidRDefault="00EF659B" w:rsidP="00426CAD">
      <w:pPr>
        <w:rPr>
          <w:rFonts w:eastAsia="Times New Roman"/>
          <w:kern w:val="32"/>
          <w:sz w:val="22"/>
          <w:szCs w:val="22"/>
        </w:rPr>
      </w:pPr>
    </w:p>
    <w:p w14:paraId="1FDC8F8D" w14:textId="77777777" w:rsidR="00EF659B" w:rsidRPr="00E97773" w:rsidRDefault="00EF659B" w:rsidP="00426CAD">
      <w:pPr>
        <w:rPr>
          <w:rFonts w:eastAsia="Times New Roman" w:cstheme="minorHAnsi"/>
          <w:bCs/>
          <w:kern w:val="32"/>
          <w:sz w:val="22"/>
          <w:szCs w:val="22"/>
        </w:rPr>
      </w:pPr>
    </w:p>
    <w:p w14:paraId="1F933DF3" w14:textId="4D8C711F" w:rsidR="00426CAD" w:rsidRPr="00E97773" w:rsidRDefault="00426CAD" w:rsidP="00426CAD">
      <w:pPr>
        <w:rPr>
          <w:rFonts w:eastAsia="Times New Roman" w:cstheme="minorHAnsi"/>
          <w:b/>
          <w:bCs/>
          <w:kern w:val="32"/>
          <w:sz w:val="22"/>
          <w:szCs w:val="22"/>
        </w:rPr>
      </w:pPr>
      <w:r w:rsidRPr="00E97773">
        <w:rPr>
          <w:b/>
          <w:sz w:val="22"/>
          <w:szCs w:val="22"/>
        </w:rPr>
        <w:t>Green Dot</w:t>
      </w:r>
    </w:p>
    <w:p w14:paraId="6EBC5B0E" w14:textId="7A898FA4" w:rsidR="00426CAD" w:rsidRPr="00E97773" w:rsidRDefault="00BB6F53" w:rsidP="00426CAD">
      <w:pPr>
        <w:rPr>
          <w:rFonts w:eastAsia="Times New Roman" w:cstheme="minorHAnsi"/>
          <w:b/>
          <w:bCs/>
          <w:kern w:val="32"/>
          <w:sz w:val="22"/>
          <w:szCs w:val="22"/>
        </w:rPr>
      </w:pPr>
      <w:r w:rsidRPr="00E97773">
        <w:rPr>
          <w:rFonts w:eastAsia="Times New Roman" w:cstheme="minorHAnsi"/>
          <w:b/>
          <w:bCs/>
          <w:kern w:val="32"/>
          <w:sz w:val="22"/>
          <w:szCs w:val="22"/>
        </w:rPr>
        <w:t>Lookback</w:t>
      </w:r>
      <w:r w:rsidR="00D003DA">
        <w:rPr>
          <w:rFonts w:eastAsia="Times New Roman" w:cstheme="minorHAnsi"/>
          <w:b/>
          <w:bCs/>
          <w:kern w:val="32"/>
          <w:sz w:val="22"/>
          <w:szCs w:val="22"/>
        </w:rPr>
        <w:t xml:space="preserve"> Case</w:t>
      </w:r>
      <w:r w:rsidRPr="00E97773">
        <w:rPr>
          <w:rFonts w:eastAsia="Times New Roman" w:cstheme="minorHAnsi"/>
          <w:b/>
          <w:bCs/>
          <w:kern w:val="32"/>
          <w:sz w:val="22"/>
          <w:szCs w:val="22"/>
        </w:rPr>
        <w:t xml:space="preserve"> Review Investigation</w:t>
      </w:r>
      <w:r w:rsidR="00426CAD" w:rsidRPr="00E97773">
        <w:rPr>
          <w:rFonts w:eastAsia="Times New Roman" w:cstheme="minorHAnsi"/>
          <w:b/>
          <w:bCs/>
          <w:kern w:val="32"/>
          <w:sz w:val="22"/>
          <w:szCs w:val="22"/>
        </w:rPr>
        <w:t xml:space="preserve"> (“Lookback”) and Quality Control (“QC”) Procedure</w:t>
      </w:r>
      <w:r w:rsidRPr="00E97773">
        <w:rPr>
          <w:rFonts w:eastAsia="Times New Roman" w:cstheme="minorHAnsi"/>
          <w:b/>
          <w:bCs/>
          <w:kern w:val="32"/>
          <w:sz w:val="22"/>
          <w:szCs w:val="22"/>
        </w:rPr>
        <w:t>s</w:t>
      </w:r>
    </w:p>
    <w:p w14:paraId="4AFE28BD" w14:textId="77777777" w:rsidR="00426CAD" w:rsidRPr="00E97773" w:rsidRDefault="00426CAD" w:rsidP="00426CAD">
      <w:pPr>
        <w:rPr>
          <w:rFonts w:eastAsia="Times New Roman" w:cstheme="minorHAnsi"/>
          <w:bCs/>
          <w:kern w:val="32"/>
          <w:sz w:val="22"/>
          <w:szCs w:val="22"/>
        </w:rPr>
      </w:pPr>
    </w:p>
    <w:p w14:paraId="136DAFDB" w14:textId="77777777" w:rsidR="00426CAD" w:rsidRPr="00E97773" w:rsidRDefault="00426CAD" w:rsidP="00426CAD">
      <w:pPr>
        <w:rPr>
          <w:rFonts w:eastAsia="Times New Roman" w:cstheme="minorHAnsi"/>
          <w:bCs/>
          <w:kern w:val="32"/>
          <w:sz w:val="22"/>
          <w:szCs w:val="22"/>
        </w:rPr>
      </w:pPr>
    </w:p>
    <w:p w14:paraId="72002C30" w14:textId="515EBA29" w:rsidR="00426CAD" w:rsidRDefault="00FF75F9" w:rsidP="00426CAD">
      <w:pPr>
        <w:rPr>
          <w:rFonts w:eastAsia="Times New Roman" w:cstheme="minorHAnsi"/>
          <w:bCs/>
          <w:kern w:val="32"/>
          <w:sz w:val="22"/>
          <w:szCs w:val="22"/>
        </w:rPr>
      </w:pPr>
      <w:r>
        <w:rPr>
          <w:rFonts w:eastAsia="Times New Roman" w:cstheme="minorHAnsi"/>
          <w:bCs/>
          <w:kern w:val="32"/>
          <w:sz w:val="22"/>
          <w:szCs w:val="22"/>
        </w:rPr>
        <w:t>June</w:t>
      </w:r>
      <w:r w:rsidR="00E123A4" w:rsidRPr="00E97773">
        <w:rPr>
          <w:rFonts w:eastAsia="Times New Roman" w:cstheme="minorHAnsi"/>
          <w:bCs/>
          <w:kern w:val="32"/>
          <w:sz w:val="22"/>
          <w:szCs w:val="22"/>
        </w:rPr>
        <w:t xml:space="preserve"> 2025</w:t>
      </w:r>
    </w:p>
    <w:p w14:paraId="39EEEFE4" w14:textId="2A35EA6A" w:rsidR="00FF75F9" w:rsidRDefault="00FF75F9" w:rsidP="00426CAD">
      <w:pPr>
        <w:rPr>
          <w:rFonts w:eastAsia="Times New Roman" w:cstheme="minorHAnsi"/>
          <w:bCs/>
          <w:kern w:val="32"/>
          <w:sz w:val="22"/>
          <w:szCs w:val="22"/>
        </w:rPr>
      </w:pPr>
      <w:r>
        <w:rPr>
          <w:rFonts w:eastAsia="Times New Roman" w:cstheme="minorHAnsi"/>
          <w:bCs/>
          <w:kern w:val="32"/>
          <w:sz w:val="22"/>
          <w:szCs w:val="22"/>
        </w:rPr>
        <w:t>V1</w:t>
      </w:r>
      <w:ins w:id="0" w:author="Arroyo, Wendy" w:date="2025-06-19T16:30:00Z">
        <w:r w:rsidR="0077703F">
          <w:rPr>
            <w:rFonts w:eastAsia="Times New Roman" w:cstheme="minorHAnsi"/>
            <w:bCs/>
            <w:kern w:val="32"/>
            <w:sz w:val="22"/>
            <w:szCs w:val="22"/>
          </w:rPr>
          <w:t>.</w:t>
        </w:r>
      </w:ins>
      <w:ins w:id="1" w:author="Arroyo, Wendy" w:date="2025-06-23T09:22:00Z">
        <w:r w:rsidR="008D718C">
          <w:rPr>
            <w:rFonts w:eastAsia="Times New Roman" w:cstheme="minorHAnsi"/>
            <w:bCs/>
            <w:kern w:val="32"/>
            <w:sz w:val="22"/>
            <w:szCs w:val="22"/>
          </w:rPr>
          <w:t>3</w:t>
        </w:r>
      </w:ins>
    </w:p>
    <w:p w14:paraId="2C1D6976" w14:textId="7D769B21" w:rsidR="00FF75F9" w:rsidRPr="004870F5" w:rsidRDefault="00FF75F9" w:rsidP="00426CAD">
      <w:pPr>
        <w:rPr>
          <w:rFonts w:eastAsia="Times New Roman" w:cstheme="minorHAnsi"/>
          <w:bCs/>
          <w:i/>
          <w:iCs/>
          <w:kern w:val="32"/>
          <w:sz w:val="22"/>
          <w:szCs w:val="22"/>
        </w:rPr>
      </w:pPr>
      <w:r w:rsidRPr="004870F5">
        <w:rPr>
          <w:rFonts w:eastAsia="Times New Roman" w:cstheme="minorHAnsi"/>
          <w:bCs/>
          <w:i/>
          <w:iCs/>
          <w:kern w:val="32"/>
          <w:sz w:val="22"/>
          <w:szCs w:val="22"/>
        </w:rPr>
        <w:t>Proced</w:t>
      </w:r>
      <w:r w:rsidR="004870F5" w:rsidRPr="004870F5">
        <w:rPr>
          <w:rFonts w:eastAsia="Times New Roman" w:cstheme="minorHAnsi"/>
          <w:bCs/>
          <w:i/>
          <w:iCs/>
          <w:kern w:val="32"/>
          <w:sz w:val="22"/>
          <w:szCs w:val="22"/>
        </w:rPr>
        <w:t>ures</w:t>
      </w:r>
      <w:r w:rsidRPr="004870F5">
        <w:rPr>
          <w:rFonts w:eastAsia="Times New Roman" w:cstheme="minorHAnsi"/>
          <w:bCs/>
          <w:i/>
          <w:iCs/>
          <w:kern w:val="32"/>
          <w:sz w:val="22"/>
          <w:szCs w:val="22"/>
        </w:rPr>
        <w:t xml:space="preserve"> subject to change based on Lookback Pilot</w:t>
      </w:r>
    </w:p>
    <w:p w14:paraId="0BAC2028" w14:textId="5DE2C077" w:rsidR="000E21B9" w:rsidRPr="00E97773" w:rsidRDefault="000E21B9">
      <w:pPr>
        <w:rPr>
          <w:rFonts w:eastAsia="Times New Roman" w:cstheme="minorHAnsi"/>
          <w:bCs/>
          <w:kern w:val="32"/>
          <w:sz w:val="22"/>
          <w:szCs w:val="22"/>
        </w:rPr>
      </w:pPr>
      <w:r w:rsidRPr="00E97773">
        <w:rPr>
          <w:rFonts w:eastAsia="Times New Roman" w:cstheme="minorHAnsi"/>
          <w:bCs/>
          <w:kern w:val="32"/>
          <w:sz w:val="22"/>
          <w:szCs w:val="22"/>
        </w:rPr>
        <w:br w:type="page"/>
      </w:r>
    </w:p>
    <w:p w14:paraId="5EFE8386" w14:textId="77777777" w:rsidR="00426CAD" w:rsidRPr="00E97773" w:rsidRDefault="00426CAD" w:rsidP="00426CAD">
      <w:pPr>
        <w:rPr>
          <w:rFonts w:eastAsia="Times New Roman" w:cstheme="minorHAnsi"/>
          <w:bCs/>
          <w:kern w:val="32"/>
          <w:sz w:val="22"/>
          <w:szCs w:val="22"/>
        </w:rPr>
      </w:pPr>
    </w:p>
    <w:sdt>
      <w:sdtPr>
        <w:rPr>
          <w:rFonts w:asciiTheme="minorHAnsi" w:eastAsiaTheme="minorEastAsia" w:hAnsiTheme="minorHAnsi" w:cstheme="minorBidi"/>
          <w:color w:val="auto"/>
          <w:kern w:val="2"/>
          <w:sz w:val="22"/>
          <w:szCs w:val="22"/>
          <w14:ligatures w14:val="standardContextual"/>
        </w:rPr>
        <w:id w:val="1030304564"/>
        <w:docPartObj>
          <w:docPartGallery w:val="Table of Contents"/>
          <w:docPartUnique/>
        </w:docPartObj>
      </w:sdtPr>
      <w:sdtEndPr>
        <w:rPr>
          <w:b/>
          <w:kern w:val="0"/>
          <w14:ligatures w14:val="none"/>
        </w:rPr>
      </w:sdtEndPr>
      <w:sdtContent>
        <w:p w14:paraId="530BBB7A" w14:textId="01B88436" w:rsidR="00436E1B" w:rsidRPr="00E97773" w:rsidRDefault="00436E1B">
          <w:pPr>
            <w:pStyle w:val="TOCHeading"/>
            <w:rPr>
              <w:rFonts w:asciiTheme="minorHAnsi" w:hAnsiTheme="minorHAnsi"/>
              <w:sz w:val="22"/>
              <w:szCs w:val="22"/>
            </w:rPr>
          </w:pPr>
          <w:r w:rsidRPr="00E97773">
            <w:rPr>
              <w:rFonts w:asciiTheme="minorHAnsi" w:hAnsiTheme="minorHAnsi"/>
              <w:sz w:val="22"/>
              <w:szCs w:val="22"/>
            </w:rPr>
            <w:t>Table of Contents</w:t>
          </w:r>
        </w:p>
        <w:p w14:paraId="24451286" w14:textId="6177BBA9" w:rsidR="006D149A" w:rsidRDefault="00436E1B">
          <w:pPr>
            <w:pStyle w:val="TOC1"/>
            <w:tabs>
              <w:tab w:val="left" w:pos="440"/>
              <w:tab w:val="right" w:leader="dot" w:pos="9350"/>
            </w:tabs>
            <w:rPr>
              <w:rFonts w:cstheme="minorBidi"/>
              <w:noProof/>
              <w:kern w:val="2"/>
              <w:sz w:val="24"/>
              <w:szCs w:val="24"/>
              <w14:ligatures w14:val="standardContextual"/>
            </w:rPr>
          </w:pPr>
          <w:r w:rsidRPr="00E97773">
            <w:fldChar w:fldCharType="begin"/>
          </w:r>
          <w:r w:rsidRPr="00E97773">
            <w:instrText xml:space="preserve"> TOC \o "1-3" \h \z \u </w:instrText>
          </w:r>
          <w:r w:rsidRPr="00E97773">
            <w:fldChar w:fldCharType="separate"/>
          </w:r>
          <w:hyperlink w:anchor="_Toc200364613" w:history="1">
            <w:r w:rsidR="006D149A" w:rsidRPr="002B6101">
              <w:rPr>
                <w:rStyle w:val="Hyperlink"/>
                <w:rFonts w:eastAsia="Times New Roman" w:cs="Calibri"/>
                <w:b/>
                <w:noProof/>
              </w:rPr>
              <w:t>1.</w:t>
            </w:r>
            <w:r w:rsidR="006D149A">
              <w:rPr>
                <w:rFonts w:cstheme="minorBidi"/>
                <w:noProof/>
                <w:kern w:val="2"/>
                <w:sz w:val="24"/>
                <w:szCs w:val="24"/>
                <w14:ligatures w14:val="standardContextual"/>
              </w:rPr>
              <w:tab/>
            </w:r>
            <w:r w:rsidR="006D149A" w:rsidRPr="002B6101">
              <w:rPr>
                <w:rStyle w:val="Hyperlink"/>
                <w:rFonts w:eastAsia="Times New Roman" w:cs="Calibri"/>
                <w:b/>
                <w:noProof/>
              </w:rPr>
              <w:t>Introduction</w:t>
            </w:r>
            <w:r w:rsidR="006D149A">
              <w:rPr>
                <w:noProof/>
                <w:webHidden/>
              </w:rPr>
              <w:tab/>
            </w:r>
            <w:r w:rsidR="006D149A">
              <w:rPr>
                <w:noProof/>
                <w:webHidden/>
              </w:rPr>
              <w:fldChar w:fldCharType="begin"/>
            </w:r>
            <w:r w:rsidR="006D149A">
              <w:rPr>
                <w:noProof/>
                <w:webHidden/>
              </w:rPr>
              <w:instrText xml:space="preserve"> PAGEREF _Toc200364613 \h </w:instrText>
            </w:r>
            <w:r w:rsidR="006D149A">
              <w:rPr>
                <w:noProof/>
                <w:webHidden/>
              </w:rPr>
            </w:r>
            <w:r w:rsidR="006D149A">
              <w:rPr>
                <w:noProof/>
                <w:webHidden/>
              </w:rPr>
              <w:fldChar w:fldCharType="separate"/>
            </w:r>
            <w:r w:rsidR="006D149A">
              <w:rPr>
                <w:noProof/>
                <w:webHidden/>
              </w:rPr>
              <w:t>8</w:t>
            </w:r>
            <w:r w:rsidR="006D149A">
              <w:rPr>
                <w:noProof/>
                <w:webHidden/>
              </w:rPr>
              <w:fldChar w:fldCharType="end"/>
            </w:r>
          </w:hyperlink>
        </w:p>
        <w:p w14:paraId="08E468DD" w14:textId="285E5EA8" w:rsidR="006D149A" w:rsidRDefault="00E9047F">
          <w:pPr>
            <w:pStyle w:val="TOC2"/>
            <w:tabs>
              <w:tab w:val="left" w:pos="960"/>
              <w:tab w:val="right" w:leader="dot" w:pos="9350"/>
            </w:tabs>
            <w:rPr>
              <w:rFonts w:cstheme="minorBidi"/>
              <w:noProof/>
              <w:kern w:val="2"/>
              <w:sz w:val="24"/>
              <w:szCs w:val="24"/>
              <w14:ligatures w14:val="standardContextual"/>
            </w:rPr>
          </w:pPr>
          <w:hyperlink w:anchor="_Toc200364614" w:history="1">
            <w:r w:rsidR="006D149A" w:rsidRPr="002B6101">
              <w:rPr>
                <w:rStyle w:val="Hyperlink"/>
                <w:rFonts w:eastAsia="Times New Roman" w:cs="Calibri"/>
                <w:b/>
                <w:bCs/>
                <w:iCs/>
                <w:noProof/>
              </w:rPr>
              <w:t>1.1.</w:t>
            </w:r>
            <w:r w:rsidR="006D149A">
              <w:rPr>
                <w:rFonts w:cstheme="minorBidi"/>
                <w:noProof/>
                <w:kern w:val="2"/>
                <w:sz w:val="24"/>
                <w:szCs w:val="24"/>
                <w14:ligatures w14:val="standardContextual"/>
              </w:rPr>
              <w:tab/>
            </w:r>
            <w:r w:rsidR="006D149A" w:rsidRPr="002B6101">
              <w:rPr>
                <w:rStyle w:val="Hyperlink"/>
                <w:rFonts w:eastAsia="Times New Roman" w:cs="Calibri"/>
                <w:b/>
                <w:bCs/>
                <w:iCs/>
                <w:noProof/>
              </w:rPr>
              <w:t>Background</w:t>
            </w:r>
            <w:r w:rsidR="006D149A">
              <w:rPr>
                <w:noProof/>
                <w:webHidden/>
              </w:rPr>
              <w:tab/>
            </w:r>
            <w:r w:rsidR="006D149A">
              <w:rPr>
                <w:noProof/>
                <w:webHidden/>
              </w:rPr>
              <w:fldChar w:fldCharType="begin"/>
            </w:r>
            <w:r w:rsidR="006D149A">
              <w:rPr>
                <w:noProof/>
                <w:webHidden/>
              </w:rPr>
              <w:instrText xml:space="preserve"> PAGEREF _Toc200364614 \h </w:instrText>
            </w:r>
            <w:r w:rsidR="006D149A">
              <w:rPr>
                <w:noProof/>
                <w:webHidden/>
              </w:rPr>
            </w:r>
            <w:r w:rsidR="006D149A">
              <w:rPr>
                <w:noProof/>
                <w:webHidden/>
              </w:rPr>
              <w:fldChar w:fldCharType="separate"/>
            </w:r>
            <w:r w:rsidR="006D149A">
              <w:rPr>
                <w:noProof/>
                <w:webHidden/>
              </w:rPr>
              <w:t>8</w:t>
            </w:r>
            <w:r w:rsidR="006D149A">
              <w:rPr>
                <w:noProof/>
                <w:webHidden/>
              </w:rPr>
              <w:fldChar w:fldCharType="end"/>
            </w:r>
          </w:hyperlink>
        </w:p>
        <w:p w14:paraId="3D979305" w14:textId="5E53F32F" w:rsidR="006D149A" w:rsidRDefault="00E9047F">
          <w:pPr>
            <w:pStyle w:val="TOC1"/>
            <w:tabs>
              <w:tab w:val="left" w:pos="440"/>
              <w:tab w:val="right" w:leader="dot" w:pos="9350"/>
            </w:tabs>
            <w:rPr>
              <w:rFonts w:cstheme="minorBidi"/>
              <w:noProof/>
              <w:kern w:val="2"/>
              <w:sz w:val="24"/>
              <w:szCs w:val="24"/>
              <w14:ligatures w14:val="standardContextual"/>
            </w:rPr>
          </w:pPr>
          <w:hyperlink w:anchor="_Toc200364615" w:history="1">
            <w:r w:rsidR="006D149A" w:rsidRPr="002B6101">
              <w:rPr>
                <w:rStyle w:val="Hyperlink"/>
                <w:rFonts w:eastAsia="Times New Roman" w:cs="Calibri"/>
                <w:b/>
                <w:noProof/>
              </w:rPr>
              <w:t>2.</w:t>
            </w:r>
            <w:r w:rsidR="006D149A">
              <w:rPr>
                <w:rFonts w:cstheme="minorBidi"/>
                <w:noProof/>
                <w:kern w:val="2"/>
                <w:sz w:val="24"/>
                <w:szCs w:val="24"/>
                <w14:ligatures w14:val="standardContextual"/>
              </w:rPr>
              <w:tab/>
            </w:r>
            <w:r w:rsidR="006D149A" w:rsidRPr="002B6101">
              <w:rPr>
                <w:rStyle w:val="Hyperlink"/>
                <w:rFonts w:eastAsia="Times New Roman" w:cs="Calibri"/>
                <w:b/>
                <w:noProof/>
              </w:rPr>
              <w:t>Case Review Investigation Overview</w:t>
            </w:r>
            <w:r w:rsidR="006D149A">
              <w:rPr>
                <w:noProof/>
                <w:webHidden/>
              </w:rPr>
              <w:tab/>
            </w:r>
            <w:r w:rsidR="006D149A">
              <w:rPr>
                <w:noProof/>
                <w:webHidden/>
              </w:rPr>
              <w:fldChar w:fldCharType="begin"/>
            </w:r>
            <w:r w:rsidR="006D149A">
              <w:rPr>
                <w:noProof/>
                <w:webHidden/>
              </w:rPr>
              <w:instrText xml:space="preserve"> PAGEREF _Toc200364615 \h </w:instrText>
            </w:r>
            <w:r w:rsidR="006D149A">
              <w:rPr>
                <w:noProof/>
                <w:webHidden/>
              </w:rPr>
            </w:r>
            <w:r w:rsidR="006D149A">
              <w:rPr>
                <w:noProof/>
                <w:webHidden/>
              </w:rPr>
              <w:fldChar w:fldCharType="separate"/>
            </w:r>
            <w:r w:rsidR="006D149A">
              <w:rPr>
                <w:noProof/>
                <w:webHidden/>
              </w:rPr>
              <w:t>8</w:t>
            </w:r>
            <w:r w:rsidR="006D149A">
              <w:rPr>
                <w:noProof/>
                <w:webHidden/>
              </w:rPr>
              <w:fldChar w:fldCharType="end"/>
            </w:r>
          </w:hyperlink>
        </w:p>
        <w:p w14:paraId="7AEFEB26" w14:textId="25BD75BD" w:rsidR="006D149A" w:rsidRDefault="00E9047F">
          <w:pPr>
            <w:pStyle w:val="TOC2"/>
            <w:tabs>
              <w:tab w:val="left" w:pos="960"/>
              <w:tab w:val="right" w:leader="dot" w:pos="9350"/>
            </w:tabs>
            <w:rPr>
              <w:rFonts w:cstheme="minorBidi"/>
              <w:noProof/>
              <w:kern w:val="2"/>
              <w:sz w:val="24"/>
              <w:szCs w:val="24"/>
              <w14:ligatures w14:val="standardContextual"/>
            </w:rPr>
          </w:pPr>
          <w:hyperlink w:anchor="_Toc200364616" w:history="1">
            <w:r w:rsidR="006D149A" w:rsidRPr="002B6101">
              <w:rPr>
                <w:rStyle w:val="Hyperlink"/>
                <w:rFonts w:eastAsia="Times New Roman" w:cs="Calibri"/>
                <w:b/>
                <w:noProof/>
              </w:rPr>
              <w:t>2.1.</w:t>
            </w:r>
            <w:r w:rsidR="006D149A">
              <w:rPr>
                <w:rFonts w:cstheme="minorBidi"/>
                <w:noProof/>
                <w:kern w:val="2"/>
                <w:sz w:val="24"/>
                <w:szCs w:val="24"/>
                <w14:ligatures w14:val="standardContextual"/>
              </w:rPr>
              <w:tab/>
            </w:r>
            <w:r w:rsidR="006D149A" w:rsidRPr="002B6101">
              <w:rPr>
                <w:rStyle w:val="Hyperlink"/>
                <w:rFonts w:eastAsia="Times New Roman" w:cs="Calibri"/>
                <w:b/>
                <w:noProof/>
              </w:rPr>
              <w:t>Project Overview</w:t>
            </w:r>
            <w:r w:rsidR="006D149A">
              <w:rPr>
                <w:noProof/>
                <w:webHidden/>
              </w:rPr>
              <w:tab/>
            </w:r>
            <w:r w:rsidR="006D149A">
              <w:rPr>
                <w:noProof/>
                <w:webHidden/>
              </w:rPr>
              <w:fldChar w:fldCharType="begin"/>
            </w:r>
            <w:r w:rsidR="006D149A">
              <w:rPr>
                <w:noProof/>
                <w:webHidden/>
              </w:rPr>
              <w:instrText xml:space="preserve"> PAGEREF _Toc200364616 \h </w:instrText>
            </w:r>
            <w:r w:rsidR="006D149A">
              <w:rPr>
                <w:noProof/>
                <w:webHidden/>
              </w:rPr>
            </w:r>
            <w:r w:rsidR="006D149A">
              <w:rPr>
                <w:noProof/>
                <w:webHidden/>
              </w:rPr>
              <w:fldChar w:fldCharType="separate"/>
            </w:r>
            <w:r w:rsidR="006D149A">
              <w:rPr>
                <w:noProof/>
                <w:webHidden/>
              </w:rPr>
              <w:t>8</w:t>
            </w:r>
            <w:r w:rsidR="006D149A">
              <w:rPr>
                <w:noProof/>
                <w:webHidden/>
              </w:rPr>
              <w:fldChar w:fldCharType="end"/>
            </w:r>
          </w:hyperlink>
        </w:p>
        <w:p w14:paraId="611D03D1" w14:textId="79972E06" w:rsidR="006D149A" w:rsidRDefault="00E9047F">
          <w:pPr>
            <w:pStyle w:val="TOC2"/>
            <w:tabs>
              <w:tab w:val="left" w:pos="1200"/>
              <w:tab w:val="right" w:leader="dot" w:pos="9350"/>
            </w:tabs>
            <w:rPr>
              <w:rFonts w:cstheme="minorBidi"/>
              <w:noProof/>
              <w:kern w:val="2"/>
              <w:sz w:val="24"/>
              <w:szCs w:val="24"/>
              <w14:ligatures w14:val="standardContextual"/>
            </w:rPr>
          </w:pPr>
          <w:hyperlink w:anchor="_Toc200364617" w:history="1">
            <w:r w:rsidR="006D149A" w:rsidRPr="002B6101">
              <w:rPr>
                <w:rStyle w:val="Hyperlink"/>
                <w:rFonts w:eastAsia="Times New Roman" w:cs="Calibri"/>
                <w:b/>
                <w:noProof/>
              </w:rPr>
              <w:t>2.1.1.</w:t>
            </w:r>
            <w:r w:rsidR="006D149A">
              <w:rPr>
                <w:rFonts w:cstheme="minorBidi"/>
                <w:noProof/>
                <w:kern w:val="2"/>
                <w:sz w:val="24"/>
                <w:szCs w:val="24"/>
                <w14:ligatures w14:val="standardContextual"/>
              </w:rPr>
              <w:tab/>
            </w:r>
            <w:r w:rsidR="006D149A" w:rsidRPr="002B6101">
              <w:rPr>
                <w:rStyle w:val="Hyperlink"/>
                <w:rFonts w:eastAsia="Times New Roman" w:cs="Calibri"/>
                <w:b/>
                <w:noProof/>
              </w:rPr>
              <w:t>Phase 1: Identification of Alerts and Cases for Investigation</w:t>
            </w:r>
            <w:r w:rsidR="006D149A">
              <w:rPr>
                <w:noProof/>
                <w:webHidden/>
              </w:rPr>
              <w:tab/>
            </w:r>
            <w:r w:rsidR="006D149A">
              <w:rPr>
                <w:noProof/>
                <w:webHidden/>
              </w:rPr>
              <w:fldChar w:fldCharType="begin"/>
            </w:r>
            <w:r w:rsidR="006D149A">
              <w:rPr>
                <w:noProof/>
                <w:webHidden/>
              </w:rPr>
              <w:instrText xml:space="preserve"> PAGEREF _Toc200364617 \h </w:instrText>
            </w:r>
            <w:r w:rsidR="006D149A">
              <w:rPr>
                <w:noProof/>
                <w:webHidden/>
              </w:rPr>
            </w:r>
            <w:r w:rsidR="006D149A">
              <w:rPr>
                <w:noProof/>
                <w:webHidden/>
              </w:rPr>
              <w:fldChar w:fldCharType="separate"/>
            </w:r>
            <w:r w:rsidR="006D149A">
              <w:rPr>
                <w:noProof/>
                <w:webHidden/>
              </w:rPr>
              <w:t>8</w:t>
            </w:r>
            <w:r w:rsidR="006D149A">
              <w:rPr>
                <w:noProof/>
                <w:webHidden/>
              </w:rPr>
              <w:fldChar w:fldCharType="end"/>
            </w:r>
          </w:hyperlink>
        </w:p>
        <w:p w14:paraId="3128623C" w14:textId="7CAB5038" w:rsidR="006D149A" w:rsidRDefault="00E9047F">
          <w:pPr>
            <w:pStyle w:val="TOC2"/>
            <w:tabs>
              <w:tab w:val="left" w:pos="1200"/>
              <w:tab w:val="right" w:leader="dot" w:pos="9350"/>
            </w:tabs>
            <w:rPr>
              <w:rFonts w:cstheme="minorBidi"/>
              <w:noProof/>
              <w:kern w:val="2"/>
              <w:sz w:val="24"/>
              <w:szCs w:val="24"/>
              <w14:ligatures w14:val="standardContextual"/>
            </w:rPr>
          </w:pPr>
          <w:hyperlink w:anchor="_Toc200364618" w:history="1">
            <w:r w:rsidR="006D149A" w:rsidRPr="002B6101">
              <w:rPr>
                <w:rStyle w:val="Hyperlink"/>
                <w:rFonts w:eastAsia="Times New Roman" w:cs="Calibri"/>
                <w:b/>
                <w:noProof/>
              </w:rPr>
              <w:t>2.1.2.</w:t>
            </w:r>
            <w:r w:rsidR="006D149A">
              <w:rPr>
                <w:rFonts w:cstheme="minorBidi"/>
                <w:noProof/>
                <w:kern w:val="2"/>
                <w:sz w:val="24"/>
                <w:szCs w:val="24"/>
                <w14:ligatures w14:val="standardContextual"/>
              </w:rPr>
              <w:tab/>
            </w:r>
            <w:r w:rsidR="006D149A" w:rsidRPr="002B6101">
              <w:rPr>
                <w:rStyle w:val="Hyperlink"/>
                <w:rFonts w:eastAsia="Times New Roman" w:cs="Calibri"/>
                <w:b/>
                <w:bCs/>
                <w:noProof/>
              </w:rPr>
              <w:t>Phase 2: Lookback Review</w:t>
            </w:r>
            <w:r w:rsidR="006D149A">
              <w:rPr>
                <w:noProof/>
                <w:webHidden/>
              </w:rPr>
              <w:tab/>
            </w:r>
            <w:r w:rsidR="006D149A">
              <w:rPr>
                <w:noProof/>
                <w:webHidden/>
              </w:rPr>
              <w:fldChar w:fldCharType="begin"/>
            </w:r>
            <w:r w:rsidR="006D149A">
              <w:rPr>
                <w:noProof/>
                <w:webHidden/>
              </w:rPr>
              <w:instrText xml:space="preserve"> PAGEREF _Toc200364618 \h </w:instrText>
            </w:r>
            <w:r w:rsidR="006D149A">
              <w:rPr>
                <w:noProof/>
                <w:webHidden/>
              </w:rPr>
            </w:r>
            <w:r w:rsidR="006D149A">
              <w:rPr>
                <w:noProof/>
                <w:webHidden/>
              </w:rPr>
              <w:fldChar w:fldCharType="separate"/>
            </w:r>
            <w:r w:rsidR="006D149A">
              <w:rPr>
                <w:noProof/>
                <w:webHidden/>
              </w:rPr>
              <w:t>8</w:t>
            </w:r>
            <w:r w:rsidR="006D149A">
              <w:rPr>
                <w:noProof/>
                <w:webHidden/>
              </w:rPr>
              <w:fldChar w:fldCharType="end"/>
            </w:r>
          </w:hyperlink>
        </w:p>
        <w:p w14:paraId="754D748E" w14:textId="18CD6900" w:rsidR="006D149A" w:rsidRDefault="00E9047F">
          <w:pPr>
            <w:pStyle w:val="TOC2"/>
            <w:tabs>
              <w:tab w:val="left" w:pos="1200"/>
              <w:tab w:val="right" w:leader="dot" w:pos="9350"/>
            </w:tabs>
            <w:rPr>
              <w:rFonts w:cstheme="minorBidi"/>
              <w:noProof/>
              <w:kern w:val="2"/>
              <w:sz w:val="24"/>
              <w:szCs w:val="24"/>
              <w14:ligatures w14:val="standardContextual"/>
            </w:rPr>
          </w:pPr>
          <w:hyperlink w:anchor="_Toc200364619" w:history="1">
            <w:r w:rsidR="006D149A" w:rsidRPr="002B6101">
              <w:rPr>
                <w:rStyle w:val="Hyperlink"/>
                <w:b/>
                <w:noProof/>
              </w:rPr>
              <w:t>2.1.3.</w:t>
            </w:r>
            <w:r w:rsidR="006D149A">
              <w:rPr>
                <w:rFonts w:cstheme="minorBidi"/>
                <w:noProof/>
                <w:kern w:val="2"/>
                <w:sz w:val="24"/>
                <w:szCs w:val="24"/>
                <w14:ligatures w14:val="standardContextual"/>
              </w:rPr>
              <w:tab/>
            </w:r>
            <w:r w:rsidR="006D149A" w:rsidRPr="002B6101">
              <w:rPr>
                <w:rStyle w:val="Hyperlink"/>
                <w:b/>
                <w:bCs/>
                <w:noProof/>
              </w:rPr>
              <w:t>Phase 3: Final Report</w:t>
            </w:r>
            <w:r w:rsidR="006D149A">
              <w:rPr>
                <w:noProof/>
                <w:webHidden/>
              </w:rPr>
              <w:tab/>
            </w:r>
            <w:r w:rsidR="006D149A">
              <w:rPr>
                <w:noProof/>
                <w:webHidden/>
              </w:rPr>
              <w:fldChar w:fldCharType="begin"/>
            </w:r>
            <w:r w:rsidR="006D149A">
              <w:rPr>
                <w:noProof/>
                <w:webHidden/>
              </w:rPr>
              <w:instrText xml:space="preserve"> PAGEREF _Toc200364619 \h </w:instrText>
            </w:r>
            <w:r w:rsidR="006D149A">
              <w:rPr>
                <w:noProof/>
                <w:webHidden/>
              </w:rPr>
            </w:r>
            <w:r w:rsidR="006D149A">
              <w:rPr>
                <w:noProof/>
                <w:webHidden/>
              </w:rPr>
              <w:fldChar w:fldCharType="separate"/>
            </w:r>
            <w:r w:rsidR="006D149A">
              <w:rPr>
                <w:noProof/>
                <w:webHidden/>
              </w:rPr>
              <w:t>9</w:t>
            </w:r>
            <w:r w:rsidR="006D149A">
              <w:rPr>
                <w:noProof/>
                <w:webHidden/>
              </w:rPr>
              <w:fldChar w:fldCharType="end"/>
            </w:r>
          </w:hyperlink>
        </w:p>
        <w:p w14:paraId="377D66D8" w14:textId="3016715D" w:rsidR="006D149A" w:rsidRDefault="00E9047F">
          <w:pPr>
            <w:pStyle w:val="TOC1"/>
            <w:tabs>
              <w:tab w:val="left" w:pos="440"/>
              <w:tab w:val="right" w:leader="dot" w:pos="9350"/>
            </w:tabs>
            <w:rPr>
              <w:rFonts w:cstheme="minorBidi"/>
              <w:noProof/>
              <w:kern w:val="2"/>
              <w:sz w:val="24"/>
              <w:szCs w:val="24"/>
              <w14:ligatures w14:val="standardContextual"/>
            </w:rPr>
          </w:pPr>
          <w:hyperlink w:anchor="_Toc200364620" w:history="1">
            <w:r w:rsidR="006D149A" w:rsidRPr="002B6101">
              <w:rPr>
                <w:rStyle w:val="Hyperlink"/>
                <w:rFonts w:eastAsia="Times New Roman" w:cs="Calibri"/>
                <w:b/>
                <w:noProof/>
              </w:rPr>
              <w:t>3.</w:t>
            </w:r>
            <w:r w:rsidR="006D149A">
              <w:rPr>
                <w:rFonts w:cstheme="minorBidi"/>
                <w:noProof/>
                <w:kern w:val="2"/>
                <w:sz w:val="24"/>
                <w:szCs w:val="24"/>
                <w14:ligatures w14:val="standardContextual"/>
              </w:rPr>
              <w:tab/>
            </w:r>
            <w:r w:rsidR="006D149A" w:rsidRPr="002B6101">
              <w:rPr>
                <w:rStyle w:val="Hyperlink"/>
                <w:rFonts w:eastAsia="Times New Roman" w:cs="Calibri"/>
                <w:b/>
                <w:noProof/>
              </w:rPr>
              <w:t>Case Review Investigation Roles and Responsibilities</w:t>
            </w:r>
            <w:r w:rsidR="006D149A">
              <w:rPr>
                <w:noProof/>
                <w:webHidden/>
              </w:rPr>
              <w:tab/>
            </w:r>
            <w:r w:rsidR="006D149A">
              <w:rPr>
                <w:noProof/>
                <w:webHidden/>
              </w:rPr>
              <w:fldChar w:fldCharType="begin"/>
            </w:r>
            <w:r w:rsidR="006D149A">
              <w:rPr>
                <w:noProof/>
                <w:webHidden/>
              </w:rPr>
              <w:instrText xml:space="preserve"> PAGEREF _Toc200364620 \h </w:instrText>
            </w:r>
            <w:r w:rsidR="006D149A">
              <w:rPr>
                <w:noProof/>
                <w:webHidden/>
              </w:rPr>
            </w:r>
            <w:r w:rsidR="006D149A">
              <w:rPr>
                <w:noProof/>
                <w:webHidden/>
              </w:rPr>
              <w:fldChar w:fldCharType="separate"/>
            </w:r>
            <w:r w:rsidR="006D149A">
              <w:rPr>
                <w:noProof/>
                <w:webHidden/>
              </w:rPr>
              <w:t>9</w:t>
            </w:r>
            <w:r w:rsidR="006D149A">
              <w:rPr>
                <w:noProof/>
                <w:webHidden/>
              </w:rPr>
              <w:fldChar w:fldCharType="end"/>
            </w:r>
          </w:hyperlink>
        </w:p>
        <w:p w14:paraId="60DF3EAA" w14:textId="5C4500E0" w:rsidR="006D149A" w:rsidRDefault="00E9047F">
          <w:pPr>
            <w:pStyle w:val="TOC2"/>
            <w:tabs>
              <w:tab w:val="left" w:pos="960"/>
              <w:tab w:val="right" w:leader="dot" w:pos="9350"/>
            </w:tabs>
            <w:rPr>
              <w:rFonts w:cstheme="minorBidi"/>
              <w:noProof/>
              <w:kern w:val="2"/>
              <w:sz w:val="24"/>
              <w:szCs w:val="24"/>
              <w14:ligatures w14:val="standardContextual"/>
            </w:rPr>
          </w:pPr>
          <w:hyperlink w:anchor="_Toc200364621" w:history="1">
            <w:r w:rsidR="006D149A" w:rsidRPr="002B6101">
              <w:rPr>
                <w:rStyle w:val="Hyperlink"/>
                <w:rFonts w:eastAsia="Times New Roman" w:cs="Calibri"/>
                <w:b/>
                <w:noProof/>
              </w:rPr>
              <w:t>3.1.</w:t>
            </w:r>
            <w:r w:rsidR="006D149A">
              <w:rPr>
                <w:rFonts w:cstheme="minorBidi"/>
                <w:noProof/>
                <w:kern w:val="2"/>
                <w:sz w:val="24"/>
                <w:szCs w:val="24"/>
                <w14:ligatures w14:val="standardContextual"/>
              </w:rPr>
              <w:tab/>
            </w:r>
            <w:r w:rsidR="006D149A" w:rsidRPr="002B6101">
              <w:rPr>
                <w:rStyle w:val="Hyperlink"/>
                <w:rFonts w:eastAsia="Times New Roman" w:cs="Calibri"/>
                <w:b/>
                <w:noProof/>
              </w:rPr>
              <w:t>Case Investigation Team</w:t>
            </w:r>
            <w:r w:rsidR="006D149A">
              <w:rPr>
                <w:noProof/>
                <w:webHidden/>
              </w:rPr>
              <w:tab/>
            </w:r>
            <w:r w:rsidR="006D149A">
              <w:rPr>
                <w:noProof/>
                <w:webHidden/>
              </w:rPr>
              <w:fldChar w:fldCharType="begin"/>
            </w:r>
            <w:r w:rsidR="006D149A">
              <w:rPr>
                <w:noProof/>
                <w:webHidden/>
              </w:rPr>
              <w:instrText xml:space="preserve"> PAGEREF _Toc200364621 \h </w:instrText>
            </w:r>
            <w:r w:rsidR="006D149A">
              <w:rPr>
                <w:noProof/>
                <w:webHidden/>
              </w:rPr>
            </w:r>
            <w:r w:rsidR="006D149A">
              <w:rPr>
                <w:noProof/>
                <w:webHidden/>
              </w:rPr>
              <w:fldChar w:fldCharType="separate"/>
            </w:r>
            <w:r w:rsidR="006D149A">
              <w:rPr>
                <w:noProof/>
                <w:webHidden/>
              </w:rPr>
              <w:t>9</w:t>
            </w:r>
            <w:r w:rsidR="006D149A">
              <w:rPr>
                <w:noProof/>
                <w:webHidden/>
              </w:rPr>
              <w:fldChar w:fldCharType="end"/>
            </w:r>
          </w:hyperlink>
        </w:p>
        <w:p w14:paraId="6F73E38F" w14:textId="2AC56AF8" w:rsidR="006D149A" w:rsidRDefault="00E9047F">
          <w:pPr>
            <w:pStyle w:val="TOC2"/>
            <w:tabs>
              <w:tab w:val="left" w:pos="1200"/>
              <w:tab w:val="right" w:leader="dot" w:pos="9350"/>
            </w:tabs>
            <w:rPr>
              <w:rFonts w:cstheme="minorBidi"/>
              <w:noProof/>
              <w:kern w:val="2"/>
              <w:sz w:val="24"/>
              <w:szCs w:val="24"/>
              <w14:ligatures w14:val="standardContextual"/>
            </w:rPr>
          </w:pPr>
          <w:hyperlink w:anchor="_Toc200364622" w:history="1">
            <w:r w:rsidR="006D149A" w:rsidRPr="002B6101">
              <w:rPr>
                <w:rStyle w:val="Hyperlink"/>
                <w:rFonts w:eastAsia="Times New Roman" w:cs="Calibri"/>
                <w:b/>
                <w:noProof/>
              </w:rPr>
              <w:t>3.1.1.</w:t>
            </w:r>
            <w:r w:rsidR="006D149A">
              <w:rPr>
                <w:rFonts w:cstheme="minorBidi"/>
                <w:noProof/>
                <w:kern w:val="2"/>
                <w:sz w:val="24"/>
                <w:szCs w:val="24"/>
                <w14:ligatures w14:val="standardContextual"/>
              </w:rPr>
              <w:tab/>
            </w:r>
            <w:r w:rsidR="006D149A" w:rsidRPr="002B6101">
              <w:rPr>
                <w:rStyle w:val="Hyperlink"/>
                <w:rFonts w:eastAsia="Times New Roman" w:cs="Calibri"/>
                <w:b/>
                <w:noProof/>
              </w:rPr>
              <w:t>Investigators:</w:t>
            </w:r>
            <w:r w:rsidR="006D149A">
              <w:rPr>
                <w:noProof/>
                <w:webHidden/>
              </w:rPr>
              <w:tab/>
            </w:r>
            <w:r w:rsidR="006D149A">
              <w:rPr>
                <w:noProof/>
                <w:webHidden/>
              </w:rPr>
              <w:fldChar w:fldCharType="begin"/>
            </w:r>
            <w:r w:rsidR="006D149A">
              <w:rPr>
                <w:noProof/>
                <w:webHidden/>
              </w:rPr>
              <w:instrText xml:space="preserve"> PAGEREF _Toc200364622 \h </w:instrText>
            </w:r>
            <w:r w:rsidR="006D149A">
              <w:rPr>
                <w:noProof/>
                <w:webHidden/>
              </w:rPr>
            </w:r>
            <w:r w:rsidR="006D149A">
              <w:rPr>
                <w:noProof/>
                <w:webHidden/>
              </w:rPr>
              <w:fldChar w:fldCharType="separate"/>
            </w:r>
            <w:r w:rsidR="006D149A">
              <w:rPr>
                <w:noProof/>
                <w:webHidden/>
              </w:rPr>
              <w:t>9</w:t>
            </w:r>
            <w:r w:rsidR="006D149A">
              <w:rPr>
                <w:noProof/>
                <w:webHidden/>
              </w:rPr>
              <w:fldChar w:fldCharType="end"/>
            </w:r>
          </w:hyperlink>
        </w:p>
        <w:p w14:paraId="4BEDE30E" w14:textId="0E50AC17" w:rsidR="006D149A" w:rsidRDefault="00E9047F">
          <w:pPr>
            <w:pStyle w:val="TOC2"/>
            <w:tabs>
              <w:tab w:val="left" w:pos="1200"/>
              <w:tab w:val="right" w:leader="dot" w:pos="9350"/>
            </w:tabs>
            <w:rPr>
              <w:rFonts w:cstheme="minorBidi"/>
              <w:noProof/>
              <w:kern w:val="2"/>
              <w:sz w:val="24"/>
              <w:szCs w:val="24"/>
              <w14:ligatures w14:val="standardContextual"/>
            </w:rPr>
          </w:pPr>
          <w:hyperlink w:anchor="_Toc200364623" w:history="1">
            <w:r w:rsidR="006D149A" w:rsidRPr="002B6101">
              <w:rPr>
                <w:rStyle w:val="Hyperlink"/>
                <w:rFonts w:eastAsia="Times New Roman" w:cs="Calibri"/>
                <w:b/>
                <w:noProof/>
              </w:rPr>
              <w:t>3.1.2.</w:t>
            </w:r>
            <w:r w:rsidR="006D149A">
              <w:rPr>
                <w:rFonts w:cstheme="minorBidi"/>
                <w:noProof/>
                <w:kern w:val="2"/>
                <w:sz w:val="24"/>
                <w:szCs w:val="24"/>
                <w14:ligatures w14:val="standardContextual"/>
              </w:rPr>
              <w:tab/>
            </w:r>
            <w:r w:rsidR="006D149A" w:rsidRPr="002B6101">
              <w:rPr>
                <w:rStyle w:val="Hyperlink"/>
                <w:rFonts w:eastAsia="Times New Roman" w:cs="Calibri"/>
                <w:b/>
                <w:bCs/>
                <w:noProof/>
              </w:rPr>
              <w:t>Quality Control</w:t>
            </w:r>
            <w:r w:rsidR="006D149A" w:rsidRPr="002B6101">
              <w:rPr>
                <w:rStyle w:val="Hyperlink"/>
                <w:rFonts w:eastAsia="Times New Roman" w:cs="Calibri"/>
                <w:b/>
                <w:noProof/>
              </w:rPr>
              <w:t xml:space="preserve"> </w:t>
            </w:r>
            <w:r w:rsidR="006D149A" w:rsidRPr="002B6101">
              <w:rPr>
                <w:rStyle w:val="Hyperlink"/>
                <w:rFonts w:eastAsia="Times New Roman" w:cs="Calibri"/>
                <w:b/>
                <w:bCs/>
                <w:noProof/>
              </w:rPr>
              <w:t xml:space="preserve">(QC) </w:t>
            </w:r>
            <w:r w:rsidR="006D149A" w:rsidRPr="002B6101">
              <w:rPr>
                <w:rStyle w:val="Hyperlink"/>
                <w:rFonts w:eastAsia="Times New Roman" w:cs="Calibri"/>
                <w:b/>
                <w:noProof/>
              </w:rPr>
              <w:t>Analysts:</w:t>
            </w:r>
            <w:r w:rsidR="006D149A">
              <w:rPr>
                <w:noProof/>
                <w:webHidden/>
              </w:rPr>
              <w:tab/>
            </w:r>
            <w:r w:rsidR="006D149A">
              <w:rPr>
                <w:noProof/>
                <w:webHidden/>
              </w:rPr>
              <w:fldChar w:fldCharType="begin"/>
            </w:r>
            <w:r w:rsidR="006D149A">
              <w:rPr>
                <w:noProof/>
                <w:webHidden/>
              </w:rPr>
              <w:instrText xml:space="preserve"> PAGEREF _Toc200364623 \h </w:instrText>
            </w:r>
            <w:r w:rsidR="006D149A">
              <w:rPr>
                <w:noProof/>
                <w:webHidden/>
              </w:rPr>
            </w:r>
            <w:r w:rsidR="006D149A">
              <w:rPr>
                <w:noProof/>
                <w:webHidden/>
              </w:rPr>
              <w:fldChar w:fldCharType="separate"/>
            </w:r>
            <w:r w:rsidR="006D149A">
              <w:rPr>
                <w:noProof/>
                <w:webHidden/>
              </w:rPr>
              <w:t>10</w:t>
            </w:r>
            <w:r w:rsidR="006D149A">
              <w:rPr>
                <w:noProof/>
                <w:webHidden/>
              </w:rPr>
              <w:fldChar w:fldCharType="end"/>
            </w:r>
          </w:hyperlink>
        </w:p>
        <w:p w14:paraId="002C5E8A" w14:textId="4AE2CA51" w:rsidR="006D149A" w:rsidRDefault="00E9047F">
          <w:pPr>
            <w:pStyle w:val="TOC2"/>
            <w:tabs>
              <w:tab w:val="left" w:pos="1200"/>
              <w:tab w:val="right" w:leader="dot" w:pos="9350"/>
            </w:tabs>
            <w:rPr>
              <w:rFonts w:cstheme="minorBidi"/>
              <w:noProof/>
              <w:kern w:val="2"/>
              <w:sz w:val="24"/>
              <w:szCs w:val="24"/>
              <w14:ligatures w14:val="standardContextual"/>
            </w:rPr>
          </w:pPr>
          <w:hyperlink w:anchor="_Toc200364624" w:history="1">
            <w:r w:rsidR="006D149A" w:rsidRPr="002B6101">
              <w:rPr>
                <w:rStyle w:val="Hyperlink"/>
                <w:rFonts w:eastAsia="Times New Roman" w:cs="Calibri"/>
                <w:b/>
                <w:noProof/>
              </w:rPr>
              <w:t>3.1.3.</w:t>
            </w:r>
            <w:r w:rsidR="006D149A">
              <w:rPr>
                <w:rFonts w:cstheme="minorBidi"/>
                <w:noProof/>
                <w:kern w:val="2"/>
                <w:sz w:val="24"/>
                <w:szCs w:val="24"/>
                <w14:ligatures w14:val="standardContextual"/>
              </w:rPr>
              <w:tab/>
            </w:r>
            <w:r w:rsidR="006D149A" w:rsidRPr="002B6101">
              <w:rPr>
                <w:rStyle w:val="Hyperlink"/>
                <w:rFonts w:eastAsia="Times New Roman" w:cs="Calibri"/>
                <w:b/>
                <w:noProof/>
              </w:rPr>
              <w:t>Team Leads:</w:t>
            </w:r>
            <w:r w:rsidR="006D149A">
              <w:rPr>
                <w:noProof/>
                <w:webHidden/>
              </w:rPr>
              <w:tab/>
            </w:r>
            <w:r w:rsidR="006D149A">
              <w:rPr>
                <w:noProof/>
                <w:webHidden/>
              </w:rPr>
              <w:fldChar w:fldCharType="begin"/>
            </w:r>
            <w:r w:rsidR="006D149A">
              <w:rPr>
                <w:noProof/>
                <w:webHidden/>
              </w:rPr>
              <w:instrText xml:space="preserve"> PAGEREF _Toc200364624 \h </w:instrText>
            </w:r>
            <w:r w:rsidR="006D149A">
              <w:rPr>
                <w:noProof/>
                <w:webHidden/>
              </w:rPr>
            </w:r>
            <w:r w:rsidR="006D149A">
              <w:rPr>
                <w:noProof/>
                <w:webHidden/>
              </w:rPr>
              <w:fldChar w:fldCharType="separate"/>
            </w:r>
            <w:r w:rsidR="006D149A">
              <w:rPr>
                <w:noProof/>
                <w:webHidden/>
              </w:rPr>
              <w:t>10</w:t>
            </w:r>
            <w:r w:rsidR="006D149A">
              <w:rPr>
                <w:noProof/>
                <w:webHidden/>
              </w:rPr>
              <w:fldChar w:fldCharType="end"/>
            </w:r>
          </w:hyperlink>
        </w:p>
        <w:p w14:paraId="41338E6D" w14:textId="3A36E12B" w:rsidR="006D149A" w:rsidRDefault="00E9047F">
          <w:pPr>
            <w:pStyle w:val="TOC2"/>
            <w:tabs>
              <w:tab w:val="left" w:pos="1200"/>
              <w:tab w:val="right" w:leader="dot" w:pos="9350"/>
            </w:tabs>
            <w:rPr>
              <w:rFonts w:cstheme="minorBidi"/>
              <w:noProof/>
              <w:kern w:val="2"/>
              <w:sz w:val="24"/>
              <w:szCs w:val="24"/>
              <w14:ligatures w14:val="standardContextual"/>
            </w:rPr>
          </w:pPr>
          <w:hyperlink w:anchor="_Toc200364625" w:history="1">
            <w:r w:rsidR="006D149A" w:rsidRPr="002B6101">
              <w:rPr>
                <w:rStyle w:val="Hyperlink"/>
                <w:rFonts w:eastAsia="Times New Roman" w:cs="Calibri"/>
                <w:b/>
                <w:noProof/>
              </w:rPr>
              <w:t>3.1.4.</w:t>
            </w:r>
            <w:r w:rsidR="006D149A">
              <w:rPr>
                <w:rFonts w:cstheme="minorBidi"/>
                <w:noProof/>
                <w:kern w:val="2"/>
                <w:sz w:val="24"/>
                <w:szCs w:val="24"/>
                <w14:ligatures w14:val="standardContextual"/>
              </w:rPr>
              <w:tab/>
            </w:r>
            <w:r w:rsidR="006D149A" w:rsidRPr="002B6101">
              <w:rPr>
                <w:rStyle w:val="Hyperlink"/>
                <w:rFonts w:eastAsia="Times New Roman" w:cs="Calibri"/>
                <w:b/>
                <w:noProof/>
              </w:rPr>
              <w:t>Schedulers:</w:t>
            </w:r>
            <w:r w:rsidR="006D149A">
              <w:rPr>
                <w:noProof/>
                <w:webHidden/>
              </w:rPr>
              <w:tab/>
            </w:r>
            <w:r w:rsidR="006D149A">
              <w:rPr>
                <w:noProof/>
                <w:webHidden/>
              </w:rPr>
              <w:fldChar w:fldCharType="begin"/>
            </w:r>
            <w:r w:rsidR="006D149A">
              <w:rPr>
                <w:noProof/>
                <w:webHidden/>
              </w:rPr>
              <w:instrText xml:space="preserve"> PAGEREF _Toc200364625 \h </w:instrText>
            </w:r>
            <w:r w:rsidR="006D149A">
              <w:rPr>
                <w:noProof/>
                <w:webHidden/>
              </w:rPr>
            </w:r>
            <w:r w:rsidR="006D149A">
              <w:rPr>
                <w:noProof/>
                <w:webHidden/>
              </w:rPr>
              <w:fldChar w:fldCharType="separate"/>
            </w:r>
            <w:r w:rsidR="006D149A">
              <w:rPr>
                <w:noProof/>
                <w:webHidden/>
              </w:rPr>
              <w:t>10</w:t>
            </w:r>
            <w:r w:rsidR="006D149A">
              <w:rPr>
                <w:noProof/>
                <w:webHidden/>
              </w:rPr>
              <w:fldChar w:fldCharType="end"/>
            </w:r>
          </w:hyperlink>
        </w:p>
        <w:p w14:paraId="71EBD193" w14:textId="6F4FFCE2" w:rsidR="006D149A" w:rsidRDefault="00E9047F">
          <w:pPr>
            <w:pStyle w:val="TOC2"/>
            <w:tabs>
              <w:tab w:val="left" w:pos="1200"/>
              <w:tab w:val="right" w:leader="dot" w:pos="9350"/>
            </w:tabs>
            <w:rPr>
              <w:rFonts w:cstheme="minorBidi"/>
              <w:noProof/>
              <w:kern w:val="2"/>
              <w:sz w:val="24"/>
              <w:szCs w:val="24"/>
              <w14:ligatures w14:val="standardContextual"/>
            </w:rPr>
          </w:pPr>
          <w:hyperlink w:anchor="_Toc200364626" w:history="1">
            <w:r w:rsidR="006D149A" w:rsidRPr="002B6101">
              <w:rPr>
                <w:rStyle w:val="Hyperlink"/>
                <w:rFonts w:eastAsia="Times New Roman" w:cs="Calibri"/>
                <w:b/>
                <w:noProof/>
              </w:rPr>
              <w:t>3.1.5.</w:t>
            </w:r>
            <w:r w:rsidR="006D149A">
              <w:rPr>
                <w:rFonts w:cstheme="minorBidi"/>
                <w:noProof/>
                <w:kern w:val="2"/>
                <w:sz w:val="24"/>
                <w:szCs w:val="24"/>
                <w14:ligatures w14:val="standardContextual"/>
              </w:rPr>
              <w:tab/>
            </w:r>
            <w:r w:rsidR="006D149A" w:rsidRPr="002B6101">
              <w:rPr>
                <w:rStyle w:val="Hyperlink"/>
                <w:rFonts w:eastAsia="Times New Roman" w:cs="Calibri"/>
                <w:b/>
                <w:noProof/>
              </w:rPr>
              <w:t>Lookback Senior Management:</w:t>
            </w:r>
            <w:r w:rsidR="006D149A">
              <w:rPr>
                <w:noProof/>
                <w:webHidden/>
              </w:rPr>
              <w:tab/>
            </w:r>
            <w:r w:rsidR="006D149A">
              <w:rPr>
                <w:noProof/>
                <w:webHidden/>
              </w:rPr>
              <w:fldChar w:fldCharType="begin"/>
            </w:r>
            <w:r w:rsidR="006D149A">
              <w:rPr>
                <w:noProof/>
                <w:webHidden/>
              </w:rPr>
              <w:instrText xml:space="preserve"> PAGEREF _Toc200364626 \h </w:instrText>
            </w:r>
            <w:r w:rsidR="006D149A">
              <w:rPr>
                <w:noProof/>
                <w:webHidden/>
              </w:rPr>
            </w:r>
            <w:r w:rsidR="006D149A">
              <w:rPr>
                <w:noProof/>
                <w:webHidden/>
              </w:rPr>
              <w:fldChar w:fldCharType="separate"/>
            </w:r>
            <w:r w:rsidR="006D149A">
              <w:rPr>
                <w:noProof/>
                <w:webHidden/>
              </w:rPr>
              <w:t>11</w:t>
            </w:r>
            <w:r w:rsidR="006D149A">
              <w:rPr>
                <w:noProof/>
                <w:webHidden/>
              </w:rPr>
              <w:fldChar w:fldCharType="end"/>
            </w:r>
          </w:hyperlink>
        </w:p>
        <w:p w14:paraId="7ED3E4CB" w14:textId="5C94F7BA" w:rsidR="006D149A" w:rsidRDefault="00E9047F">
          <w:pPr>
            <w:pStyle w:val="TOC2"/>
            <w:tabs>
              <w:tab w:val="left" w:pos="1200"/>
              <w:tab w:val="right" w:leader="dot" w:pos="9350"/>
            </w:tabs>
            <w:rPr>
              <w:rFonts w:cstheme="minorBidi"/>
              <w:noProof/>
              <w:kern w:val="2"/>
              <w:sz w:val="24"/>
              <w:szCs w:val="24"/>
              <w14:ligatures w14:val="standardContextual"/>
            </w:rPr>
          </w:pPr>
          <w:hyperlink w:anchor="_Toc200364627" w:history="1">
            <w:r w:rsidR="006D149A" w:rsidRPr="002B6101">
              <w:rPr>
                <w:rStyle w:val="Hyperlink"/>
                <w:rFonts w:eastAsia="Times New Roman" w:cs="Calibri"/>
                <w:b/>
                <w:noProof/>
              </w:rPr>
              <w:t>3.1.6.</w:t>
            </w:r>
            <w:r w:rsidR="006D149A">
              <w:rPr>
                <w:rFonts w:cstheme="minorBidi"/>
                <w:noProof/>
                <w:kern w:val="2"/>
                <w:sz w:val="24"/>
                <w:szCs w:val="24"/>
                <w14:ligatures w14:val="standardContextual"/>
              </w:rPr>
              <w:tab/>
            </w:r>
            <w:r w:rsidR="006D149A" w:rsidRPr="002B6101">
              <w:rPr>
                <w:rStyle w:val="Hyperlink"/>
                <w:rFonts w:eastAsia="Times New Roman" w:cs="Calibri"/>
                <w:b/>
                <w:noProof/>
              </w:rPr>
              <w:t>Green</w:t>
            </w:r>
            <w:r w:rsidR="006D149A" w:rsidRPr="002B6101">
              <w:rPr>
                <w:rStyle w:val="Hyperlink"/>
                <w:noProof/>
              </w:rPr>
              <w:t xml:space="preserve"> </w:t>
            </w:r>
            <w:r w:rsidR="006D149A" w:rsidRPr="002B6101">
              <w:rPr>
                <w:rStyle w:val="Hyperlink"/>
                <w:rFonts w:eastAsia="Times New Roman" w:cs="Calibri"/>
                <w:b/>
                <w:noProof/>
              </w:rPr>
              <w:t>Dot Senior Management</w:t>
            </w:r>
            <w:r w:rsidR="006D149A">
              <w:rPr>
                <w:noProof/>
                <w:webHidden/>
              </w:rPr>
              <w:tab/>
            </w:r>
            <w:r w:rsidR="006D149A">
              <w:rPr>
                <w:noProof/>
                <w:webHidden/>
              </w:rPr>
              <w:fldChar w:fldCharType="begin"/>
            </w:r>
            <w:r w:rsidR="006D149A">
              <w:rPr>
                <w:noProof/>
                <w:webHidden/>
              </w:rPr>
              <w:instrText xml:space="preserve"> PAGEREF _Toc200364627 \h </w:instrText>
            </w:r>
            <w:r w:rsidR="006D149A">
              <w:rPr>
                <w:noProof/>
                <w:webHidden/>
              </w:rPr>
            </w:r>
            <w:r w:rsidR="006D149A">
              <w:rPr>
                <w:noProof/>
                <w:webHidden/>
              </w:rPr>
              <w:fldChar w:fldCharType="separate"/>
            </w:r>
            <w:r w:rsidR="006D149A">
              <w:rPr>
                <w:noProof/>
                <w:webHidden/>
              </w:rPr>
              <w:t>11</w:t>
            </w:r>
            <w:r w:rsidR="006D149A">
              <w:rPr>
                <w:noProof/>
                <w:webHidden/>
              </w:rPr>
              <w:fldChar w:fldCharType="end"/>
            </w:r>
          </w:hyperlink>
        </w:p>
        <w:p w14:paraId="21FD2B45" w14:textId="3B8E6809" w:rsidR="006D149A" w:rsidRDefault="00E9047F">
          <w:pPr>
            <w:pStyle w:val="TOC1"/>
            <w:tabs>
              <w:tab w:val="left" w:pos="440"/>
              <w:tab w:val="right" w:leader="dot" w:pos="9350"/>
            </w:tabs>
            <w:rPr>
              <w:rFonts w:cstheme="minorBidi"/>
              <w:noProof/>
              <w:kern w:val="2"/>
              <w:sz w:val="24"/>
              <w:szCs w:val="24"/>
              <w14:ligatures w14:val="standardContextual"/>
            </w:rPr>
          </w:pPr>
          <w:hyperlink w:anchor="_Toc200364628" w:history="1">
            <w:r w:rsidR="006D149A" w:rsidRPr="002B6101">
              <w:rPr>
                <w:rStyle w:val="Hyperlink"/>
                <w:rFonts w:eastAsia="Times New Roman" w:cs="Calibri"/>
                <w:b/>
                <w:noProof/>
              </w:rPr>
              <w:t>4.</w:t>
            </w:r>
            <w:r w:rsidR="006D149A">
              <w:rPr>
                <w:rFonts w:cstheme="minorBidi"/>
                <w:noProof/>
                <w:kern w:val="2"/>
                <w:sz w:val="24"/>
                <w:szCs w:val="24"/>
                <w14:ligatures w14:val="standardContextual"/>
              </w:rPr>
              <w:tab/>
            </w:r>
            <w:r w:rsidR="006D149A" w:rsidRPr="002B6101">
              <w:rPr>
                <w:rStyle w:val="Hyperlink"/>
                <w:rFonts w:eastAsia="Times New Roman" w:cs="Calibri"/>
                <w:b/>
                <w:noProof/>
              </w:rPr>
              <w:t>Case Review Investigation Procedures</w:t>
            </w:r>
            <w:r w:rsidR="006D149A">
              <w:rPr>
                <w:noProof/>
                <w:webHidden/>
              </w:rPr>
              <w:tab/>
            </w:r>
            <w:r w:rsidR="006D149A">
              <w:rPr>
                <w:noProof/>
                <w:webHidden/>
              </w:rPr>
              <w:fldChar w:fldCharType="begin"/>
            </w:r>
            <w:r w:rsidR="006D149A">
              <w:rPr>
                <w:noProof/>
                <w:webHidden/>
              </w:rPr>
              <w:instrText xml:space="preserve"> PAGEREF _Toc200364628 \h </w:instrText>
            </w:r>
            <w:r w:rsidR="006D149A">
              <w:rPr>
                <w:noProof/>
                <w:webHidden/>
              </w:rPr>
            </w:r>
            <w:r w:rsidR="006D149A">
              <w:rPr>
                <w:noProof/>
                <w:webHidden/>
              </w:rPr>
              <w:fldChar w:fldCharType="separate"/>
            </w:r>
            <w:r w:rsidR="006D149A">
              <w:rPr>
                <w:noProof/>
                <w:webHidden/>
              </w:rPr>
              <w:t>11</w:t>
            </w:r>
            <w:r w:rsidR="006D149A">
              <w:rPr>
                <w:noProof/>
                <w:webHidden/>
              </w:rPr>
              <w:fldChar w:fldCharType="end"/>
            </w:r>
          </w:hyperlink>
        </w:p>
        <w:p w14:paraId="0871C2B9" w14:textId="4F845D48" w:rsidR="006D149A" w:rsidRDefault="00E9047F">
          <w:pPr>
            <w:pStyle w:val="TOC2"/>
            <w:tabs>
              <w:tab w:val="left" w:pos="960"/>
              <w:tab w:val="right" w:leader="dot" w:pos="9350"/>
            </w:tabs>
            <w:rPr>
              <w:rFonts w:cstheme="minorBidi"/>
              <w:noProof/>
              <w:kern w:val="2"/>
              <w:sz w:val="24"/>
              <w:szCs w:val="24"/>
              <w14:ligatures w14:val="standardContextual"/>
            </w:rPr>
          </w:pPr>
          <w:hyperlink w:anchor="_Toc200364629" w:history="1">
            <w:r w:rsidR="006D149A" w:rsidRPr="002B6101">
              <w:rPr>
                <w:rStyle w:val="Hyperlink"/>
                <w:rFonts w:eastAsia="Times New Roman" w:cs="Calibri"/>
                <w:b/>
                <w:noProof/>
              </w:rPr>
              <w:t>4.1.</w:t>
            </w:r>
            <w:r w:rsidR="006D149A">
              <w:rPr>
                <w:rFonts w:cstheme="minorBidi"/>
                <w:noProof/>
                <w:kern w:val="2"/>
                <w:sz w:val="24"/>
                <w:szCs w:val="24"/>
                <w14:ligatures w14:val="standardContextual"/>
              </w:rPr>
              <w:tab/>
            </w:r>
            <w:r w:rsidR="006D149A" w:rsidRPr="002B6101">
              <w:rPr>
                <w:rStyle w:val="Hyperlink"/>
                <w:rFonts w:eastAsia="Times New Roman" w:cs="Calibri"/>
                <w:b/>
                <w:noProof/>
              </w:rPr>
              <w:t>Case Assignment and Selection</w:t>
            </w:r>
            <w:r w:rsidR="006D149A">
              <w:rPr>
                <w:noProof/>
                <w:webHidden/>
              </w:rPr>
              <w:tab/>
            </w:r>
            <w:r w:rsidR="006D149A">
              <w:rPr>
                <w:noProof/>
                <w:webHidden/>
              </w:rPr>
              <w:fldChar w:fldCharType="begin"/>
            </w:r>
            <w:r w:rsidR="006D149A">
              <w:rPr>
                <w:noProof/>
                <w:webHidden/>
              </w:rPr>
              <w:instrText xml:space="preserve"> PAGEREF _Toc200364629 \h </w:instrText>
            </w:r>
            <w:r w:rsidR="006D149A">
              <w:rPr>
                <w:noProof/>
                <w:webHidden/>
              </w:rPr>
            </w:r>
            <w:r w:rsidR="006D149A">
              <w:rPr>
                <w:noProof/>
                <w:webHidden/>
              </w:rPr>
              <w:fldChar w:fldCharType="separate"/>
            </w:r>
            <w:r w:rsidR="006D149A">
              <w:rPr>
                <w:noProof/>
                <w:webHidden/>
              </w:rPr>
              <w:t>11</w:t>
            </w:r>
            <w:r w:rsidR="006D149A">
              <w:rPr>
                <w:noProof/>
                <w:webHidden/>
              </w:rPr>
              <w:fldChar w:fldCharType="end"/>
            </w:r>
          </w:hyperlink>
        </w:p>
        <w:p w14:paraId="0F47DFB8" w14:textId="1C0D503E" w:rsidR="006D149A" w:rsidRDefault="00E9047F">
          <w:pPr>
            <w:pStyle w:val="TOC2"/>
            <w:tabs>
              <w:tab w:val="left" w:pos="960"/>
              <w:tab w:val="right" w:leader="dot" w:pos="9350"/>
            </w:tabs>
            <w:rPr>
              <w:rFonts w:cstheme="minorBidi"/>
              <w:noProof/>
              <w:kern w:val="2"/>
              <w:sz w:val="24"/>
              <w:szCs w:val="24"/>
              <w14:ligatures w14:val="standardContextual"/>
            </w:rPr>
          </w:pPr>
          <w:hyperlink w:anchor="_Toc200364630" w:history="1">
            <w:r w:rsidR="006D149A" w:rsidRPr="002B6101">
              <w:rPr>
                <w:rStyle w:val="Hyperlink"/>
                <w:rFonts w:eastAsia="Times New Roman" w:cs="Calibri"/>
                <w:b/>
                <w:noProof/>
              </w:rPr>
              <w:t>4.2.</w:t>
            </w:r>
            <w:r w:rsidR="006D149A">
              <w:rPr>
                <w:rFonts w:cstheme="minorBidi"/>
                <w:noProof/>
                <w:kern w:val="2"/>
                <w:sz w:val="24"/>
                <w:szCs w:val="24"/>
                <w14:ligatures w14:val="standardContextual"/>
              </w:rPr>
              <w:tab/>
            </w:r>
            <w:r w:rsidR="006D149A" w:rsidRPr="002B6101">
              <w:rPr>
                <w:rStyle w:val="Hyperlink"/>
                <w:rFonts w:eastAsia="Times New Roman" w:cs="Calibri"/>
                <w:b/>
                <w:noProof/>
              </w:rPr>
              <w:t>Case Investigation</w:t>
            </w:r>
            <w:r w:rsidR="006D149A">
              <w:rPr>
                <w:noProof/>
                <w:webHidden/>
              </w:rPr>
              <w:tab/>
            </w:r>
            <w:r w:rsidR="006D149A">
              <w:rPr>
                <w:noProof/>
                <w:webHidden/>
              </w:rPr>
              <w:fldChar w:fldCharType="begin"/>
            </w:r>
            <w:r w:rsidR="006D149A">
              <w:rPr>
                <w:noProof/>
                <w:webHidden/>
              </w:rPr>
              <w:instrText xml:space="preserve"> PAGEREF _Toc200364630 \h </w:instrText>
            </w:r>
            <w:r w:rsidR="006D149A">
              <w:rPr>
                <w:noProof/>
                <w:webHidden/>
              </w:rPr>
            </w:r>
            <w:r w:rsidR="006D149A">
              <w:rPr>
                <w:noProof/>
                <w:webHidden/>
              </w:rPr>
              <w:fldChar w:fldCharType="separate"/>
            </w:r>
            <w:r w:rsidR="006D149A">
              <w:rPr>
                <w:noProof/>
                <w:webHidden/>
              </w:rPr>
              <w:t>11</w:t>
            </w:r>
            <w:r w:rsidR="006D149A">
              <w:rPr>
                <w:noProof/>
                <w:webHidden/>
              </w:rPr>
              <w:fldChar w:fldCharType="end"/>
            </w:r>
          </w:hyperlink>
        </w:p>
        <w:p w14:paraId="535E4546" w14:textId="5DFCF2D5" w:rsidR="006D149A" w:rsidRDefault="00E9047F">
          <w:pPr>
            <w:pStyle w:val="TOC2"/>
            <w:tabs>
              <w:tab w:val="left" w:pos="1200"/>
              <w:tab w:val="right" w:leader="dot" w:pos="9350"/>
            </w:tabs>
            <w:rPr>
              <w:rFonts w:cstheme="minorBidi"/>
              <w:noProof/>
              <w:kern w:val="2"/>
              <w:sz w:val="24"/>
              <w:szCs w:val="24"/>
              <w14:ligatures w14:val="standardContextual"/>
            </w:rPr>
          </w:pPr>
          <w:hyperlink w:anchor="_Toc200364631" w:history="1">
            <w:r w:rsidR="006D149A" w:rsidRPr="002B6101">
              <w:rPr>
                <w:rStyle w:val="Hyperlink"/>
                <w:rFonts w:eastAsia="Times New Roman" w:cs="Calibri"/>
                <w:b/>
                <w:noProof/>
              </w:rPr>
              <w:t>4.2.1.</w:t>
            </w:r>
            <w:r w:rsidR="006D149A">
              <w:rPr>
                <w:rFonts w:cstheme="minorBidi"/>
                <w:noProof/>
                <w:kern w:val="2"/>
                <w:sz w:val="24"/>
                <w:szCs w:val="24"/>
                <w14:ligatures w14:val="standardContextual"/>
              </w:rPr>
              <w:tab/>
            </w:r>
            <w:r w:rsidR="006D149A" w:rsidRPr="002B6101">
              <w:rPr>
                <w:rStyle w:val="Hyperlink"/>
                <w:rFonts w:eastAsia="Times New Roman" w:cs="Calibri"/>
                <w:b/>
                <w:noProof/>
              </w:rPr>
              <w:t>Log into ECM and Identify Assigned ECM Focal Entity(ies) Cases</w:t>
            </w:r>
            <w:r w:rsidR="006D149A">
              <w:rPr>
                <w:noProof/>
                <w:webHidden/>
              </w:rPr>
              <w:tab/>
            </w:r>
            <w:r w:rsidR="006D149A">
              <w:rPr>
                <w:noProof/>
                <w:webHidden/>
              </w:rPr>
              <w:fldChar w:fldCharType="begin"/>
            </w:r>
            <w:r w:rsidR="006D149A">
              <w:rPr>
                <w:noProof/>
                <w:webHidden/>
              </w:rPr>
              <w:instrText xml:space="preserve"> PAGEREF _Toc200364631 \h </w:instrText>
            </w:r>
            <w:r w:rsidR="006D149A">
              <w:rPr>
                <w:noProof/>
                <w:webHidden/>
              </w:rPr>
            </w:r>
            <w:r w:rsidR="006D149A">
              <w:rPr>
                <w:noProof/>
                <w:webHidden/>
              </w:rPr>
              <w:fldChar w:fldCharType="separate"/>
            </w:r>
            <w:r w:rsidR="006D149A">
              <w:rPr>
                <w:noProof/>
                <w:webHidden/>
              </w:rPr>
              <w:t>11</w:t>
            </w:r>
            <w:r w:rsidR="006D149A">
              <w:rPr>
                <w:noProof/>
                <w:webHidden/>
              </w:rPr>
              <w:fldChar w:fldCharType="end"/>
            </w:r>
          </w:hyperlink>
        </w:p>
        <w:p w14:paraId="62946771" w14:textId="66BBCDE2" w:rsidR="006D149A" w:rsidRDefault="00E9047F">
          <w:pPr>
            <w:pStyle w:val="TOC2"/>
            <w:tabs>
              <w:tab w:val="left" w:pos="1200"/>
              <w:tab w:val="right" w:leader="dot" w:pos="9350"/>
            </w:tabs>
            <w:rPr>
              <w:rFonts w:cstheme="minorBidi"/>
              <w:noProof/>
              <w:kern w:val="2"/>
              <w:sz w:val="24"/>
              <w:szCs w:val="24"/>
              <w14:ligatures w14:val="standardContextual"/>
            </w:rPr>
          </w:pPr>
          <w:hyperlink w:anchor="_Toc200364632" w:history="1">
            <w:r w:rsidR="006D149A" w:rsidRPr="002B6101">
              <w:rPr>
                <w:rStyle w:val="Hyperlink"/>
                <w:rFonts w:eastAsia="Times New Roman" w:cs="Calibri"/>
                <w:b/>
                <w:noProof/>
              </w:rPr>
              <w:t>4.2.2.</w:t>
            </w:r>
            <w:r w:rsidR="006D149A">
              <w:rPr>
                <w:rFonts w:cstheme="minorBidi"/>
                <w:noProof/>
                <w:kern w:val="2"/>
                <w:sz w:val="24"/>
                <w:szCs w:val="24"/>
                <w14:ligatures w14:val="standardContextual"/>
              </w:rPr>
              <w:tab/>
            </w:r>
            <w:r w:rsidR="006D149A" w:rsidRPr="002B6101">
              <w:rPr>
                <w:rStyle w:val="Hyperlink"/>
                <w:rFonts w:eastAsia="Times New Roman" w:cs="Calibri"/>
                <w:b/>
                <w:noProof/>
              </w:rPr>
              <w:t>Review the Scope of the Case in ECM</w:t>
            </w:r>
            <w:r w:rsidR="006D149A">
              <w:rPr>
                <w:noProof/>
                <w:webHidden/>
              </w:rPr>
              <w:tab/>
            </w:r>
            <w:r w:rsidR="006D149A">
              <w:rPr>
                <w:noProof/>
                <w:webHidden/>
              </w:rPr>
              <w:fldChar w:fldCharType="begin"/>
            </w:r>
            <w:r w:rsidR="006D149A">
              <w:rPr>
                <w:noProof/>
                <w:webHidden/>
              </w:rPr>
              <w:instrText xml:space="preserve"> PAGEREF _Toc200364632 \h </w:instrText>
            </w:r>
            <w:r w:rsidR="006D149A">
              <w:rPr>
                <w:noProof/>
                <w:webHidden/>
              </w:rPr>
            </w:r>
            <w:r w:rsidR="006D149A">
              <w:rPr>
                <w:noProof/>
                <w:webHidden/>
              </w:rPr>
              <w:fldChar w:fldCharType="separate"/>
            </w:r>
            <w:r w:rsidR="006D149A">
              <w:rPr>
                <w:noProof/>
                <w:webHidden/>
              </w:rPr>
              <w:t>11</w:t>
            </w:r>
            <w:r w:rsidR="006D149A">
              <w:rPr>
                <w:noProof/>
                <w:webHidden/>
              </w:rPr>
              <w:fldChar w:fldCharType="end"/>
            </w:r>
          </w:hyperlink>
        </w:p>
        <w:p w14:paraId="72515228" w14:textId="147AE837" w:rsidR="006D149A" w:rsidRDefault="00E9047F">
          <w:pPr>
            <w:pStyle w:val="TOC2"/>
            <w:tabs>
              <w:tab w:val="left" w:pos="1200"/>
              <w:tab w:val="right" w:leader="dot" w:pos="9350"/>
            </w:tabs>
            <w:rPr>
              <w:rFonts w:cstheme="minorBidi"/>
              <w:noProof/>
              <w:kern w:val="2"/>
              <w:sz w:val="24"/>
              <w:szCs w:val="24"/>
              <w14:ligatures w14:val="standardContextual"/>
            </w:rPr>
          </w:pPr>
          <w:hyperlink w:anchor="_Toc200364633" w:history="1">
            <w:r w:rsidR="006D149A" w:rsidRPr="002B6101">
              <w:rPr>
                <w:rStyle w:val="Hyperlink"/>
                <w:rFonts w:eastAsia="Times New Roman" w:cs="Calibri"/>
                <w:b/>
                <w:noProof/>
              </w:rPr>
              <w:t>4.2.3.</w:t>
            </w:r>
            <w:r w:rsidR="006D149A">
              <w:rPr>
                <w:rFonts w:cstheme="minorBidi"/>
                <w:noProof/>
                <w:kern w:val="2"/>
                <w:sz w:val="24"/>
                <w:szCs w:val="24"/>
                <w14:ligatures w14:val="standardContextual"/>
              </w:rPr>
              <w:tab/>
            </w:r>
            <w:r w:rsidR="006D149A" w:rsidRPr="002B6101">
              <w:rPr>
                <w:rStyle w:val="Hyperlink"/>
                <w:rFonts w:eastAsia="Times New Roman" w:cs="Calibri"/>
                <w:b/>
                <w:noProof/>
              </w:rPr>
              <w:t>Download and Save the Alerted Transaction File</w:t>
            </w:r>
            <w:r w:rsidR="006D149A">
              <w:rPr>
                <w:noProof/>
                <w:webHidden/>
              </w:rPr>
              <w:tab/>
            </w:r>
            <w:r w:rsidR="006D149A">
              <w:rPr>
                <w:noProof/>
                <w:webHidden/>
              </w:rPr>
              <w:fldChar w:fldCharType="begin"/>
            </w:r>
            <w:r w:rsidR="006D149A">
              <w:rPr>
                <w:noProof/>
                <w:webHidden/>
              </w:rPr>
              <w:instrText xml:space="preserve"> PAGEREF _Toc200364633 \h </w:instrText>
            </w:r>
            <w:r w:rsidR="006D149A">
              <w:rPr>
                <w:noProof/>
                <w:webHidden/>
              </w:rPr>
            </w:r>
            <w:r w:rsidR="006D149A">
              <w:rPr>
                <w:noProof/>
                <w:webHidden/>
              </w:rPr>
              <w:fldChar w:fldCharType="separate"/>
            </w:r>
            <w:r w:rsidR="006D149A">
              <w:rPr>
                <w:noProof/>
                <w:webHidden/>
              </w:rPr>
              <w:t>13</w:t>
            </w:r>
            <w:r w:rsidR="006D149A">
              <w:rPr>
                <w:noProof/>
                <w:webHidden/>
              </w:rPr>
              <w:fldChar w:fldCharType="end"/>
            </w:r>
          </w:hyperlink>
        </w:p>
        <w:p w14:paraId="34C9CF41" w14:textId="31B22B40" w:rsidR="006D149A" w:rsidRDefault="00E9047F">
          <w:pPr>
            <w:pStyle w:val="TOC2"/>
            <w:tabs>
              <w:tab w:val="right" w:leader="dot" w:pos="9350"/>
            </w:tabs>
            <w:rPr>
              <w:rFonts w:cstheme="minorBidi"/>
              <w:noProof/>
              <w:kern w:val="2"/>
              <w:sz w:val="24"/>
              <w:szCs w:val="24"/>
              <w14:ligatures w14:val="standardContextual"/>
            </w:rPr>
          </w:pPr>
          <w:hyperlink w:anchor="_Toc200364634" w:history="1">
            <w:r w:rsidR="006D149A" w:rsidRPr="002B6101">
              <w:rPr>
                <w:rStyle w:val="Hyperlink"/>
                <w:rFonts w:eastAsia="Times New Roman" w:cs="Calibri"/>
                <w:b/>
                <w:noProof/>
              </w:rPr>
              <w:t>4.2.4 Review the Alerted Transaction File</w:t>
            </w:r>
            <w:r w:rsidR="006D149A">
              <w:rPr>
                <w:noProof/>
                <w:webHidden/>
              </w:rPr>
              <w:tab/>
            </w:r>
            <w:r w:rsidR="006D149A">
              <w:rPr>
                <w:noProof/>
                <w:webHidden/>
              </w:rPr>
              <w:fldChar w:fldCharType="begin"/>
            </w:r>
            <w:r w:rsidR="006D149A">
              <w:rPr>
                <w:noProof/>
                <w:webHidden/>
              </w:rPr>
              <w:instrText xml:space="preserve"> PAGEREF _Toc200364634 \h </w:instrText>
            </w:r>
            <w:r w:rsidR="006D149A">
              <w:rPr>
                <w:noProof/>
                <w:webHidden/>
              </w:rPr>
            </w:r>
            <w:r w:rsidR="006D149A">
              <w:rPr>
                <w:noProof/>
                <w:webHidden/>
              </w:rPr>
              <w:fldChar w:fldCharType="separate"/>
            </w:r>
            <w:r w:rsidR="006D149A">
              <w:rPr>
                <w:noProof/>
                <w:webHidden/>
              </w:rPr>
              <w:t>14</w:t>
            </w:r>
            <w:r w:rsidR="006D149A">
              <w:rPr>
                <w:noProof/>
                <w:webHidden/>
              </w:rPr>
              <w:fldChar w:fldCharType="end"/>
            </w:r>
          </w:hyperlink>
        </w:p>
        <w:p w14:paraId="3D20BADE" w14:textId="6969C144" w:rsidR="006D149A" w:rsidRDefault="00E9047F">
          <w:pPr>
            <w:pStyle w:val="TOC2"/>
            <w:tabs>
              <w:tab w:val="left" w:pos="960"/>
              <w:tab w:val="right" w:leader="dot" w:pos="9350"/>
            </w:tabs>
            <w:rPr>
              <w:rFonts w:cstheme="minorBidi"/>
              <w:noProof/>
              <w:kern w:val="2"/>
              <w:sz w:val="24"/>
              <w:szCs w:val="24"/>
              <w14:ligatures w14:val="standardContextual"/>
            </w:rPr>
          </w:pPr>
          <w:hyperlink w:anchor="_Toc200364635" w:history="1">
            <w:r w:rsidR="006D149A" w:rsidRPr="002B6101">
              <w:rPr>
                <w:rStyle w:val="Hyperlink"/>
                <w:rFonts w:eastAsia="Times New Roman" w:cs="Calibri"/>
                <w:b/>
                <w:noProof/>
              </w:rPr>
              <w:t>4.2.5</w:t>
            </w:r>
            <w:r w:rsidR="006D149A">
              <w:rPr>
                <w:rFonts w:cstheme="minorBidi"/>
                <w:noProof/>
                <w:kern w:val="2"/>
                <w:sz w:val="24"/>
                <w:szCs w:val="24"/>
                <w14:ligatures w14:val="standardContextual"/>
              </w:rPr>
              <w:tab/>
            </w:r>
            <w:r w:rsidR="006D149A" w:rsidRPr="002B6101">
              <w:rPr>
                <w:rStyle w:val="Hyperlink"/>
                <w:rFonts w:eastAsia="Times New Roman" w:cs="Calibri"/>
                <w:b/>
                <w:noProof/>
              </w:rPr>
              <w:t>Conduct Due Diligence and Review Adverse News Screening on the Focal Entity(ies)</w:t>
            </w:r>
            <w:r w:rsidR="006D149A">
              <w:rPr>
                <w:noProof/>
                <w:webHidden/>
              </w:rPr>
              <w:tab/>
            </w:r>
            <w:r w:rsidR="006D149A">
              <w:rPr>
                <w:noProof/>
                <w:webHidden/>
              </w:rPr>
              <w:fldChar w:fldCharType="begin"/>
            </w:r>
            <w:r w:rsidR="006D149A">
              <w:rPr>
                <w:noProof/>
                <w:webHidden/>
              </w:rPr>
              <w:instrText xml:space="preserve"> PAGEREF _Toc200364635 \h </w:instrText>
            </w:r>
            <w:r w:rsidR="006D149A">
              <w:rPr>
                <w:noProof/>
                <w:webHidden/>
              </w:rPr>
            </w:r>
            <w:r w:rsidR="006D149A">
              <w:rPr>
                <w:noProof/>
                <w:webHidden/>
              </w:rPr>
              <w:fldChar w:fldCharType="separate"/>
            </w:r>
            <w:r w:rsidR="006D149A">
              <w:rPr>
                <w:noProof/>
                <w:webHidden/>
              </w:rPr>
              <w:t>16</w:t>
            </w:r>
            <w:r w:rsidR="006D149A">
              <w:rPr>
                <w:noProof/>
                <w:webHidden/>
              </w:rPr>
              <w:fldChar w:fldCharType="end"/>
            </w:r>
          </w:hyperlink>
        </w:p>
        <w:p w14:paraId="2BADB0B7" w14:textId="614A67B0" w:rsidR="006D149A" w:rsidRDefault="00E9047F">
          <w:pPr>
            <w:pStyle w:val="TOC2"/>
            <w:tabs>
              <w:tab w:val="left" w:pos="960"/>
              <w:tab w:val="right" w:leader="dot" w:pos="9350"/>
            </w:tabs>
            <w:rPr>
              <w:rFonts w:cstheme="minorBidi"/>
              <w:noProof/>
              <w:kern w:val="2"/>
              <w:sz w:val="24"/>
              <w:szCs w:val="24"/>
              <w14:ligatures w14:val="standardContextual"/>
            </w:rPr>
          </w:pPr>
          <w:hyperlink w:anchor="_Toc200364636" w:history="1">
            <w:r w:rsidR="006D149A" w:rsidRPr="002B6101">
              <w:rPr>
                <w:rStyle w:val="Hyperlink"/>
                <w:rFonts w:eastAsia="Times New Roman" w:cs="Calibri"/>
                <w:b/>
                <w:noProof/>
              </w:rPr>
              <w:t>4.2.6</w:t>
            </w:r>
            <w:r w:rsidR="006D149A">
              <w:rPr>
                <w:rFonts w:cstheme="minorBidi"/>
                <w:noProof/>
                <w:kern w:val="2"/>
                <w:sz w:val="24"/>
                <w:szCs w:val="24"/>
                <w14:ligatures w14:val="standardContextual"/>
              </w:rPr>
              <w:tab/>
            </w:r>
            <w:r w:rsidR="006D149A" w:rsidRPr="002B6101">
              <w:rPr>
                <w:rStyle w:val="Hyperlink"/>
                <w:rFonts w:eastAsia="Times New Roman" w:cs="Calibri"/>
                <w:b/>
                <w:noProof/>
              </w:rPr>
              <w:t>Conduct Due Diligence and Review Adverse News Screening on Counterparties</w:t>
            </w:r>
            <w:r w:rsidR="006D149A">
              <w:rPr>
                <w:noProof/>
                <w:webHidden/>
              </w:rPr>
              <w:tab/>
            </w:r>
            <w:r w:rsidR="006D149A">
              <w:rPr>
                <w:noProof/>
                <w:webHidden/>
              </w:rPr>
              <w:fldChar w:fldCharType="begin"/>
            </w:r>
            <w:r w:rsidR="006D149A">
              <w:rPr>
                <w:noProof/>
                <w:webHidden/>
              </w:rPr>
              <w:instrText xml:space="preserve"> PAGEREF _Toc200364636 \h </w:instrText>
            </w:r>
            <w:r w:rsidR="006D149A">
              <w:rPr>
                <w:noProof/>
                <w:webHidden/>
              </w:rPr>
            </w:r>
            <w:r w:rsidR="006D149A">
              <w:rPr>
                <w:noProof/>
                <w:webHidden/>
              </w:rPr>
              <w:fldChar w:fldCharType="separate"/>
            </w:r>
            <w:r w:rsidR="006D149A">
              <w:rPr>
                <w:noProof/>
                <w:webHidden/>
              </w:rPr>
              <w:t>18</w:t>
            </w:r>
            <w:r w:rsidR="006D149A">
              <w:rPr>
                <w:noProof/>
                <w:webHidden/>
              </w:rPr>
              <w:fldChar w:fldCharType="end"/>
            </w:r>
          </w:hyperlink>
        </w:p>
        <w:p w14:paraId="41611CB2" w14:textId="5C60E195" w:rsidR="006D149A" w:rsidRDefault="00E9047F">
          <w:pPr>
            <w:pStyle w:val="TOC2"/>
            <w:tabs>
              <w:tab w:val="left" w:pos="960"/>
              <w:tab w:val="right" w:leader="dot" w:pos="9350"/>
            </w:tabs>
            <w:rPr>
              <w:rFonts w:cstheme="minorBidi"/>
              <w:noProof/>
              <w:kern w:val="2"/>
              <w:sz w:val="24"/>
              <w:szCs w:val="24"/>
              <w14:ligatures w14:val="standardContextual"/>
            </w:rPr>
          </w:pPr>
          <w:hyperlink w:anchor="_Toc200364637" w:history="1">
            <w:r w:rsidR="006D149A" w:rsidRPr="002B6101">
              <w:rPr>
                <w:rStyle w:val="Hyperlink"/>
                <w:rFonts w:eastAsia="Times New Roman" w:cs="Calibri"/>
                <w:b/>
                <w:noProof/>
              </w:rPr>
              <w:t>4.2.7</w:t>
            </w:r>
            <w:r w:rsidR="006D149A">
              <w:rPr>
                <w:rFonts w:cstheme="minorBidi"/>
                <w:noProof/>
                <w:kern w:val="2"/>
                <w:sz w:val="24"/>
                <w:szCs w:val="24"/>
                <w14:ligatures w14:val="standardContextual"/>
              </w:rPr>
              <w:tab/>
            </w:r>
            <w:r w:rsidR="006D149A" w:rsidRPr="002B6101">
              <w:rPr>
                <w:rStyle w:val="Hyperlink"/>
                <w:rFonts w:eastAsia="Times New Roman" w:cs="Calibri"/>
                <w:b/>
                <w:noProof/>
              </w:rPr>
              <w:t>Conduct Office of Foreign Asset Control (OFAC) sanctions screening on the Focal Entity and sampled counterparties</w:t>
            </w:r>
            <w:r w:rsidR="006D149A">
              <w:rPr>
                <w:noProof/>
                <w:webHidden/>
              </w:rPr>
              <w:tab/>
            </w:r>
            <w:r w:rsidR="006D149A">
              <w:rPr>
                <w:noProof/>
                <w:webHidden/>
              </w:rPr>
              <w:fldChar w:fldCharType="begin"/>
            </w:r>
            <w:r w:rsidR="006D149A">
              <w:rPr>
                <w:noProof/>
                <w:webHidden/>
              </w:rPr>
              <w:instrText xml:space="preserve"> PAGEREF _Toc200364637 \h </w:instrText>
            </w:r>
            <w:r w:rsidR="006D149A">
              <w:rPr>
                <w:noProof/>
                <w:webHidden/>
              </w:rPr>
            </w:r>
            <w:r w:rsidR="006D149A">
              <w:rPr>
                <w:noProof/>
                <w:webHidden/>
              </w:rPr>
              <w:fldChar w:fldCharType="separate"/>
            </w:r>
            <w:r w:rsidR="006D149A">
              <w:rPr>
                <w:noProof/>
                <w:webHidden/>
              </w:rPr>
              <w:t>19</w:t>
            </w:r>
            <w:r w:rsidR="006D149A">
              <w:rPr>
                <w:noProof/>
                <w:webHidden/>
              </w:rPr>
              <w:fldChar w:fldCharType="end"/>
            </w:r>
          </w:hyperlink>
        </w:p>
        <w:p w14:paraId="4596A5B1" w14:textId="22648CA8" w:rsidR="006D149A" w:rsidRDefault="00E9047F">
          <w:pPr>
            <w:pStyle w:val="TOC2"/>
            <w:tabs>
              <w:tab w:val="left" w:pos="960"/>
              <w:tab w:val="right" w:leader="dot" w:pos="9350"/>
            </w:tabs>
            <w:rPr>
              <w:rFonts w:cstheme="minorBidi"/>
              <w:noProof/>
              <w:kern w:val="2"/>
              <w:sz w:val="24"/>
              <w:szCs w:val="24"/>
              <w14:ligatures w14:val="standardContextual"/>
            </w:rPr>
          </w:pPr>
          <w:hyperlink w:anchor="_Toc200364638" w:history="1">
            <w:r w:rsidR="006D149A" w:rsidRPr="002B6101">
              <w:rPr>
                <w:rStyle w:val="Hyperlink"/>
                <w:rFonts w:eastAsia="Times New Roman" w:cs="Calibri"/>
                <w:b/>
                <w:noProof/>
              </w:rPr>
              <w:t>4.2.8</w:t>
            </w:r>
            <w:r w:rsidR="006D149A">
              <w:rPr>
                <w:rFonts w:cstheme="minorBidi"/>
                <w:noProof/>
                <w:kern w:val="2"/>
                <w:sz w:val="24"/>
                <w:szCs w:val="24"/>
                <w14:ligatures w14:val="standardContextual"/>
              </w:rPr>
              <w:tab/>
            </w:r>
            <w:r w:rsidR="006D149A" w:rsidRPr="002B6101">
              <w:rPr>
                <w:rStyle w:val="Hyperlink"/>
                <w:rFonts w:eastAsia="Times New Roman" w:cs="Calibri"/>
                <w:b/>
                <w:noProof/>
              </w:rPr>
              <w:t>Complete the Alert Disposition</w:t>
            </w:r>
            <w:r w:rsidR="006D149A">
              <w:rPr>
                <w:noProof/>
                <w:webHidden/>
              </w:rPr>
              <w:tab/>
            </w:r>
            <w:r w:rsidR="006D149A">
              <w:rPr>
                <w:noProof/>
                <w:webHidden/>
              </w:rPr>
              <w:fldChar w:fldCharType="begin"/>
            </w:r>
            <w:r w:rsidR="006D149A">
              <w:rPr>
                <w:noProof/>
                <w:webHidden/>
              </w:rPr>
              <w:instrText xml:space="preserve"> PAGEREF _Toc200364638 \h </w:instrText>
            </w:r>
            <w:r w:rsidR="006D149A">
              <w:rPr>
                <w:noProof/>
                <w:webHidden/>
              </w:rPr>
            </w:r>
            <w:r w:rsidR="006D149A">
              <w:rPr>
                <w:noProof/>
                <w:webHidden/>
              </w:rPr>
              <w:fldChar w:fldCharType="separate"/>
            </w:r>
            <w:r w:rsidR="006D149A">
              <w:rPr>
                <w:noProof/>
                <w:webHidden/>
              </w:rPr>
              <w:t>20</w:t>
            </w:r>
            <w:r w:rsidR="006D149A">
              <w:rPr>
                <w:noProof/>
                <w:webHidden/>
              </w:rPr>
              <w:fldChar w:fldCharType="end"/>
            </w:r>
          </w:hyperlink>
        </w:p>
        <w:p w14:paraId="3F5F46A6" w14:textId="3F564B38" w:rsidR="006D149A" w:rsidRDefault="00E9047F">
          <w:pPr>
            <w:pStyle w:val="TOC2"/>
            <w:tabs>
              <w:tab w:val="left" w:pos="960"/>
              <w:tab w:val="right" w:leader="dot" w:pos="9350"/>
            </w:tabs>
            <w:rPr>
              <w:rFonts w:cstheme="minorBidi"/>
              <w:noProof/>
              <w:kern w:val="2"/>
              <w:sz w:val="24"/>
              <w:szCs w:val="24"/>
              <w14:ligatures w14:val="standardContextual"/>
            </w:rPr>
          </w:pPr>
          <w:hyperlink w:anchor="_Toc200364639" w:history="1">
            <w:r w:rsidR="006D149A" w:rsidRPr="002B6101">
              <w:rPr>
                <w:rStyle w:val="Hyperlink"/>
                <w:rFonts w:eastAsia="Times New Roman" w:cs="Calibri"/>
                <w:b/>
                <w:noProof/>
              </w:rPr>
              <w:t>4.2.9</w:t>
            </w:r>
            <w:r w:rsidR="006D149A">
              <w:rPr>
                <w:rFonts w:cstheme="minorBidi"/>
                <w:noProof/>
                <w:kern w:val="2"/>
                <w:sz w:val="24"/>
                <w:szCs w:val="24"/>
                <w14:ligatures w14:val="standardContextual"/>
              </w:rPr>
              <w:tab/>
            </w:r>
            <w:r w:rsidR="006D149A" w:rsidRPr="002B6101">
              <w:rPr>
                <w:rStyle w:val="Hyperlink"/>
                <w:rFonts w:eastAsia="Times New Roman" w:cs="Calibri"/>
                <w:b/>
                <w:noProof/>
              </w:rPr>
              <w:t>Review Case Narrative</w:t>
            </w:r>
            <w:r w:rsidR="006D149A">
              <w:rPr>
                <w:noProof/>
                <w:webHidden/>
              </w:rPr>
              <w:tab/>
            </w:r>
            <w:r w:rsidR="006D149A">
              <w:rPr>
                <w:noProof/>
                <w:webHidden/>
              </w:rPr>
              <w:fldChar w:fldCharType="begin"/>
            </w:r>
            <w:r w:rsidR="006D149A">
              <w:rPr>
                <w:noProof/>
                <w:webHidden/>
              </w:rPr>
              <w:instrText xml:space="preserve"> PAGEREF _Toc200364639 \h </w:instrText>
            </w:r>
            <w:r w:rsidR="006D149A">
              <w:rPr>
                <w:noProof/>
                <w:webHidden/>
              </w:rPr>
            </w:r>
            <w:r w:rsidR="006D149A">
              <w:rPr>
                <w:noProof/>
                <w:webHidden/>
              </w:rPr>
              <w:fldChar w:fldCharType="separate"/>
            </w:r>
            <w:r w:rsidR="006D149A">
              <w:rPr>
                <w:noProof/>
                <w:webHidden/>
              </w:rPr>
              <w:t>20</w:t>
            </w:r>
            <w:r w:rsidR="006D149A">
              <w:rPr>
                <w:noProof/>
                <w:webHidden/>
              </w:rPr>
              <w:fldChar w:fldCharType="end"/>
            </w:r>
          </w:hyperlink>
        </w:p>
        <w:p w14:paraId="452635DB" w14:textId="12E8A80F" w:rsidR="006D149A" w:rsidRDefault="00E9047F">
          <w:pPr>
            <w:pStyle w:val="TOC2"/>
            <w:tabs>
              <w:tab w:val="left" w:pos="1200"/>
              <w:tab w:val="right" w:leader="dot" w:pos="9350"/>
            </w:tabs>
            <w:rPr>
              <w:rFonts w:cstheme="minorBidi"/>
              <w:noProof/>
              <w:kern w:val="2"/>
              <w:sz w:val="24"/>
              <w:szCs w:val="24"/>
              <w14:ligatures w14:val="standardContextual"/>
            </w:rPr>
          </w:pPr>
          <w:hyperlink w:anchor="_Toc200364640" w:history="1">
            <w:r w:rsidR="006D149A" w:rsidRPr="002B6101">
              <w:rPr>
                <w:rStyle w:val="Hyperlink"/>
                <w:rFonts w:eastAsia="Times New Roman" w:cs="Calibri"/>
                <w:b/>
                <w:noProof/>
              </w:rPr>
              <w:t>4.2.10</w:t>
            </w:r>
            <w:r w:rsidR="006D149A">
              <w:rPr>
                <w:rFonts w:cstheme="minorBidi"/>
                <w:noProof/>
                <w:kern w:val="2"/>
                <w:sz w:val="24"/>
                <w:szCs w:val="24"/>
                <w14:ligatures w14:val="standardContextual"/>
              </w:rPr>
              <w:tab/>
            </w:r>
            <w:r w:rsidR="006D149A" w:rsidRPr="002B6101">
              <w:rPr>
                <w:rStyle w:val="Hyperlink"/>
                <w:rFonts w:eastAsia="Times New Roman" w:cs="Calibri"/>
                <w:b/>
                <w:noProof/>
              </w:rPr>
              <w:t>Attach Supporting Documentation</w:t>
            </w:r>
            <w:r w:rsidR="006D149A">
              <w:rPr>
                <w:noProof/>
                <w:webHidden/>
              </w:rPr>
              <w:tab/>
            </w:r>
            <w:r w:rsidR="006D149A">
              <w:rPr>
                <w:noProof/>
                <w:webHidden/>
              </w:rPr>
              <w:fldChar w:fldCharType="begin"/>
            </w:r>
            <w:r w:rsidR="006D149A">
              <w:rPr>
                <w:noProof/>
                <w:webHidden/>
              </w:rPr>
              <w:instrText xml:space="preserve"> PAGEREF _Toc200364640 \h </w:instrText>
            </w:r>
            <w:r w:rsidR="006D149A">
              <w:rPr>
                <w:noProof/>
                <w:webHidden/>
              </w:rPr>
            </w:r>
            <w:r w:rsidR="006D149A">
              <w:rPr>
                <w:noProof/>
                <w:webHidden/>
              </w:rPr>
              <w:fldChar w:fldCharType="separate"/>
            </w:r>
            <w:r w:rsidR="006D149A">
              <w:rPr>
                <w:noProof/>
                <w:webHidden/>
              </w:rPr>
              <w:t>20</w:t>
            </w:r>
            <w:r w:rsidR="006D149A">
              <w:rPr>
                <w:noProof/>
                <w:webHidden/>
              </w:rPr>
              <w:fldChar w:fldCharType="end"/>
            </w:r>
          </w:hyperlink>
        </w:p>
        <w:p w14:paraId="65ECED72" w14:textId="58BA3634" w:rsidR="006D149A" w:rsidRDefault="00E9047F">
          <w:pPr>
            <w:pStyle w:val="TOC2"/>
            <w:tabs>
              <w:tab w:val="left" w:pos="1200"/>
              <w:tab w:val="right" w:leader="dot" w:pos="9350"/>
            </w:tabs>
            <w:rPr>
              <w:rFonts w:cstheme="minorBidi"/>
              <w:noProof/>
              <w:kern w:val="2"/>
              <w:sz w:val="24"/>
              <w:szCs w:val="24"/>
              <w14:ligatures w14:val="standardContextual"/>
            </w:rPr>
          </w:pPr>
          <w:hyperlink w:anchor="_Toc200364641" w:history="1">
            <w:r w:rsidR="006D149A" w:rsidRPr="002B6101">
              <w:rPr>
                <w:rStyle w:val="Hyperlink"/>
                <w:rFonts w:eastAsia="Times New Roman" w:cs="Calibri"/>
                <w:b/>
                <w:noProof/>
              </w:rPr>
              <w:t>4.2.11</w:t>
            </w:r>
            <w:r w:rsidR="006D149A">
              <w:rPr>
                <w:rFonts w:cstheme="minorBidi"/>
                <w:noProof/>
                <w:kern w:val="2"/>
                <w:sz w:val="24"/>
                <w:szCs w:val="24"/>
                <w14:ligatures w14:val="standardContextual"/>
              </w:rPr>
              <w:tab/>
            </w:r>
            <w:r w:rsidR="006D149A" w:rsidRPr="002B6101">
              <w:rPr>
                <w:rStyle w:val="Hyperlink"/>
                <w:rFonts w:eastAsia="Times New Roman" w:cs="Calibri"/>
                <w:b/>
                <w:noProof/>
              </w:rPr>
              <w:t>Promote the Focal Entity(ies) Case to QC:</w:t>
            </w:r>
            <w:r w:rsidR="006D149A">
              <w:rPr>
                <w:noProof/>
                <w:webHidden/>
              </w:rPr>
              <w:tab/>
            </w:r>
            <w:r w:rsidR="006D149A">
              <w:rPr>
                <w:noProof/>
                <w:webHidden/>
              </w:rPr>
              <w:fldChar w:fldCharType="begin"/>
            </w:r>
            <w:r w:rsidR="006D149A">
              <w:rPr>
                <w:noProof/>
                <w:webHidden/>
              </w:rPr>
              <w:instrText xml:space="preserve"> PAGEREF _Toc200364641 \h </w:instrText>
            </w:r>
            <w:r w:rsidR="006D149A">
              <w:rPr>
                <w:noProof/>
                <w:webHidden/>
              </w:rPr>
            </w:r>
            <w:r w:rsidR="006D149A">
              <w:rPr>
                <w:noProof/>
                <w:webHidden/>
              </w:rPr>
              <w:fldChar w:fldCharType="separate"/>
            </w:r>
            <w:r w:rsidR="006D149A">
              <w:rPr>
                <w:noProof/>
                <w:webHidden/>
              </w:rPr>
              <w:t>21</w:t>
            </w:r>
            <w:r w:rsidR="006D149A">
              <w:rPr>
                <w:noProof/>
                <w:webHidden/>
              </w:rPr>
              <w:fldChar w:fldCharType="end"/>
            </w:r>
          </w:hyperlink>
        </w:p>
        <w:p w14:paraId="4D5E14EA" w14:textId="699B057A" w:rsidR="006D149A" w:rsidRDefault="00E9047F">
          <w:pPr>
            <w:pStyle w:val="TOC2"/>
            <w:tabs>
              <w:tab w:val="left" w:pos="1200"/>
              <w:tab w:val="right" w:leader="dot" w:pos="9350"/>
            </w:tabs>
            <w:rPr>
              <w:rFonts w:cstheme="minorBidi"/>
              <w:noProof/>
              <w:kern w:val="2"/>
              <w:sz w:val="24"/>
              <w:szCs w:val="24"/>
              <w14:ligatures w14:val="standardContextual"/>
            </w:rPr>
          </w:pPr>
          <w:hyperlink w:anchor="_Toc200364642" w:history="1">
            <w:r w:rsidR="006D149A" w:rsidRPr="002B6101">
              <w:rPr>
                <w:rStyle w:val="Hyperlink"/>
                <w:rFonts w:eastAsia="Times New Roman" w:cs="Calibri"/>
                <w:b/>
                <w:noProof/>
              </w:rPr>
              <w:t>4.2.12</w:t>
            </w:r>
            <w:r w:rsidR="006D149A">
              <w:rPr>
                <w:rFonts w:cstheme="minorBidi"/>
                <w:noProof/>
                <w:kern w:val="2"/>
                <w:sz w:val="24"/>
                <w:szCs w:val="24"/>
                <w14:ligatures w14:val="standardContextual"/>
              </w:rPr>
              <w:tab/>
            </w:r>
            <w:r w:rsidR="006D149A" w:rsidRPr="002B6101">
              <w:rPr>
                <w:rStyle w:val="Hyperlink"/>
                <w:rFonts w:eastAsia="Times New Roman" w:cs="Calibri"/>
                <w:b/>
                <w:noProof/>
              </w:rPr>
              <w:t>Promote the Focal Entity(ies) Case to Issue Management</w:t>
            </w:r>
            <w:r w:rsidR="006D149A">
              <w:rPr>
                <w:noProof/>
                <w:webHidden/>
              </w:rPr>
              <w:tab/>
            </w:r>
            <w:r w:rsidR="006D149A">
              <w:rPr>
                <w:noProof/>
                <w:webHidden/>
              </w:rPr>
              <w:fldChar w:fldCharType="begin"/>
            </w:r>
            <w:r w:rsidR="006D149A">
              <w:rPr>
                <w:noProof/>
                <w:webHidden/>
              </w:rPr>
              <w:instrText xml:space="preserve"> PAGEREF _Toc200364642 \h </w:instrText>
            </w:r>
            <w:r w:rsidR="006D149A">
              <w:rPr>
                <w:noProof/>
                <w:webHidden/>
              </w:rPr>
            </w:r>
            <w:r w:rsidR="006D149A">
              <w:rPr>
                <w:noProof/>
                <w:webHidden/>
              </w:rPr>
              <w:fldChar w:fldCharType="separate"/>
            </w:r>
            <w:r w:rsidR="006D149A">
              <w:rPr>
                <w:noProof/>
                <w:webHidden/>
              </w:rPr>
              <w:t>21</w:t>
            </w:r>
            <w:r w:rsidR="006D149A">
              <w:rPr>
                <w:noProof/>
                <w:webHidden/>
              </w:rPr>
              <w:fldChar w:fldCharType="end"/>
            </w:r>
          </w:hyperlink>
        </w:p>
        <w:p w14:paraId="2D55416E" w14:textId="6D0548D7" w:rsidR="006D149A" w:rsidRDefault="00E9047F">
          <w:pPr>
            <w:pStyle w:val="TOC1"/>
            <w:tabs>
              <w:tab w:val="left" w:pos="440"/>
              <w:tab w:val="right" w:leader="dot" w:pos="9350"/>
            </w:tabs>
            <w:rPr>
              <w:rFonts w:cstheme="minorBidi"/>
              <w:noProof/>
              <w:kern w:val="2"/>
              <w:sz w:val="24"/>
              <w:szCs w:val="24"/>
              <w14:ligatures w14:val="standardContextual"/>
            </w:rPr>
          </w:pPr>
          <w:hyperlink w:anchor="_Toc200364643" w:history="1">
            <w:r w:rsidR="006D149A" w:rsidRPr="002B6101">
              <w:rPr>
                <w:rStyle w:val="Hyperlink"/>
                <w:rFonts w:eastAsia="Times New Roman" w:cs="Calibri"/>
                <w:b/>
                <w:noProof/>
              </w:rPr>
              <w:t>5.</w:t>
            </w:r>
            <w:r w:rsidR="006D149A">
              <w:rPr>
                <w:rFonts w:cstheme="minorBidi"/>
                <w:noProof/>
                <w:kern w:val="2"/>
                <w:sz w:val="24"/>
                <w:szCs w:val="24"/>
                <w14:ligatures w14:val="standardContextual"/>
              </w:rPr>
              <w:tab/>
            </w:r>
            <w:r w:rsidR="006D149A" w:rsidRPr="002B6101">
              <w:rPr>
                <w:rStyle w:val="Hyperlink"/>
                <w:rFonts w:eastAsia="Times New Roman" w:cs="Calibri"/>
                <w:b/>
                <w:noProof/>
              </w:rPr>
              <w:t>Quality Control Procedures</w:t>
            </w:r>
            <w:r w:rsidR="006D149A">
              <w:rPr>
                <w:noProof/>
                <w:webHidden/>
              </w:rPr>
              <w:tab/>
            </w:r>
            <w:r w:rsidR="006D149A">
              <w:rPr>
                <w:noProof/>
                <w:webHidden/>
              </w:rPr>
              <w:fldChar w:fldCharType="begin"/>
            </w:r>
            <w:r w:rsidR="006D149A">
              <w:rPr>
                <w:noProof/>
                <w:webHidden/>
              </w:rPr>
              <w:instrText xml:space="preserve"> PAGEREF _Toc200364643 \h </w:instrText>
            </w:r>
            <w:r w:rsidR="006D149A">
              <w:rPr>
                <w:noProof/>
                <w:webHidden/>
              </w:rPr>
            </w:r>
            <w:r w:rsidR="006D149A">
              <w:rPr>
                <w:noProof/>
                <w:webHidden/>
              </w:rPr>
              <w:fldChar w:fldCharType="separate"/>
            </w:r>
            <w:r w:rsidR="006D149A">
              <w:rPr>
                <w:noProof/>
                <w:webHidden/>
              </w:rPr>
              <w:t>22</w:t>
            </w:r>
            <w:r w:rsidR="006D149A">
              <w:rPr>
                <w:noProof/>
                <w:webHidden/>
              </w:rPr>
              <w:fldChar w:fldCharType="end"/>
            </w:r>
          </w:hyperlink>
        </w:p>
        <w:p w14:paraId="3ABBEC6F" w14:textId="2AEF0271" w:rsidR="006D149A" w:rsidRDefault="00E9047F">
          <w:pPr>
            <w:pStyle w:val="TOC2"/>
            <w:tabs>
              <w:tab w:val="left" w:pos="960"/>
              <w:tab w:val="right" w:leader="dot" w:pos="9350"/>
            </w:tabs>
            <w:rPr>
              <w:rFonts w:cstheme="minorBidi"/>
              <w:noProof/>
              <w:kern w:val="2"/>
              <w:sz w:val="24"/>
              <w:szCs w:val="24"/>
              <w14:ligatures w14:val="standardContextual"/>
            </w:rPr>
          </w:pPr>
          <w:hyperlink w:anchor="_Toc200364644" w:history="1">
            <w:r w:rsidR="006D149A" w:rsidRPr="002B6101">
              <w:rPr>
                <w:rStyle w:val="Hyperlink"/>
                <w:rFonts w:eastAsia="Times New Roman" w:cs="Calibri"/>
                <w:b/>
                <w:noProof/>
              </w:rPr>
              <w:t>5.1</w:t>
            </w:r>
            <w:r w:rsidR="006D149A">
              <w:rPr>
                <w:rFonts w:cstheme="minorBidi"/>
                <w:noProof/>
                <w:kern w:val="2"/>
                <w:sz w:val="24"/>
                <w:szCs w:val="24"/>
                <w14:ligatures w14:val="standardContextual"/>
              </w:rPr>
              <w:tab/>
            </w:r>
            <w:r w:rsidR="006D149A" w:rsidRPr="002B6101">
              <w:rPr>
                <w:rStyle w:val="Hyperlink"/>
                <w:rFonts w:eastAsia="Times New Roman" w:cs="Calibri"/>
                <w:b/>
                <w:noProof/>
              </w:rPr>
              <w:t xml:space="preserve">QC 1 (Offshore): </w:t>
            </w:r>
            <w:r w:rsidR="006D149A" w:rsidRPr="002B6101">
              <w:rPr>
                <w:rStyle w:val="Hyperlink"/>
                <w:rFonts w:eastAsia="Times New Roman" w:cs="Calibri"/>
                <w:bCs/>
                <w:noProof/>
              </w:rPr>
              <w:t>The QC 1 Analyst (QC Analyst) is responsible for the preliminary evaluation of the cases completed by Investigators, regardless of the alert classification recommended by the Investigator.</w:t>
            </w:r>
            <w:r w:rsidR="006D149A">
              <w:rPr>
                <w:noProof/>
                <w:webHidden/>
              </w:rPr>
              <w:tab/>
            </w:r>
            <w:r w:rsidR="006D149A">
              <w:rPr>
                <w:noProof/>
                <w:webHidden/>
              </w:rPr>
              <w:fldChar w:fldCharType="begin"/>
            </w:r>
            <w:r w:rsidR="006D149A">
              <w:rPr>
                <w:noProof/>
                <w:webHidden/>
              </w:rPr>
              <w:instrText xml:space="preserve"> PAGEREF _Toc200364644 \h </w:instrText>
            </w:r>
            <w:r w:rsidR="006D149A">
              <w:rPr>
                <w:noProof/>
                <w:webHidden/>
              </w:rPr>
            </w:r>
            <w:r w:rsidR="006D149A">
              <w:rPr>
                <w:noProof/>
                <w:webHidden/>
              </w:rPr>
              <w:fldChar w:fldCharType="separate"/>
            </w:r>
            <w:r w:rsidR="006D149A">
              <w:rPr>
                <w:noProof/>
                <w:webHidden/>
              </w:rPr>
              <w:t>22</w:t>
            </w:r>
            <w:r w:rsidR="006D149A">
              <w:rPr>
                <w:noProof/>
                <w:webHidden/>
              </w:rPr>
              <w:fldChar w:fldCharType="end"/>
            </w:r>
          </w:hyperlink>
        </w:p>
        <w:p w14:paraId="566A1F23" w14:textId="0097B060" w:rsidR="006D149A" w:rsidRDefault="00E9047F">
          <w:pPr>
            <w:pStyle w:val="TOC1"/>
            <w:tabs>
              <w:tab w:val="right" w:leader="dot" w:pos="9350"/>
            </w:tabs>
            <w:rPr>
              <w:rFonts w:cstheme="minorBidi"/>
              <w:noProof/>
              <w:kern w:val="2"/>
              <w:sz w:val="24"/>
              <w:szCs w:val="24"/>
              <w14:ligatures w14:val="standardContextual"/>
            </w:rPr>
          </w:pPr>
          <w:hyperlink w:anchor="_Toc200364645" w:history="1">
            <w:r w:rsidR="006D149A" w:rsidRPr="002B6101">
              <w:rPr>
                <w:rStyle w:val="Hyperlink"/>
                <w:rFonts w:eastAsia="Times New Roman" w:cs="Calibri"/>
                <w:b/>
                <w:noProof/>
              </w:rPr>
              <w:t>6. Case Referral to Green Dot and Closing Cases with Potential Suspicious Activity</w:t>
            </w:r>
            <w:r w:rsidR="006D149A">
              <w:rPr>
                <w:noProof/>
                <w:webHidden/>
              </w:rPr>
              <w:tab/>
            </w:r>
            <w:r w:rsidR="006D149A">
              <w:rPr>
                <w:noProof/>
                <w:webHidden/>
              </w:rPr>
              <w:fldChar w:fldCharType="begin"/>
            </w:r>
            <w:r w:rsidR="006D149A">
              <w:rPr>
                <w:noProof/>
                <w:webHidden/>
              </w:rPr>
              <w:instrText xml:space="preserve"> PAGEREF _Toc200364645 \h </w:instrText>
            </w:r>
            <w:r w:rsidR="006D149A">
              <w:rPr>
                <w:noProof/>
                <w:webHidden/>
              </w:rPr>
            </w:r>
            <w:r w:rsidR="006D149A">
              <w:rPr>
                <w:noProof/>
                <w:webHidden/>
              </w:rPr>
              <w:fldChar w:fldCharType="separate"/>
            </w:r>
            <w:r w:rsidR="006D149A">
              <w:rPr>
                <w:noProof/>
                <w:webHidden/>
              </w:rPr>
              <w:t>26</w:t>
            </w:r>
            <w:r w:rsidR="006D149A">
              <w:rPr>
                <w:noProof/>
                <w:webHidden/>
              </w:rPr>
              <w:fldChar w:fldCharType="end"/>
            </w:r>
          </w:hyperlink>
        </w:p>
        <w:p w14:paraId="40396020" w14:textId="1B04E663" w:rsidR="006D149A" w:rsidRDefault="00E9047F">
          <w:pPr>
            <w:pStyle w:val="TOC2"/>
            <w:tabs>
              <w:tab w:val="right" w:leader="dot" w:pos="9350"/>
            </w:tabs>
            <w:rPr>
              <w:rFonts w:cstheme="minorBidi"/>
              <w:noProof/>
              <w:kern w:val="2"/>
              <w:sz w:val="24"/>
              <w:szCs w:val="24"/>
              <w14:ligatures w14:val="standardContextual"/>
            </w:rPr>
          </w:pPr>
          <w:hyperlink w:anchor="_Toc200364646" w:history="1">
            <w:r w:rsidR="006D149A" w:rsidRPr="002B6101">
              <w:rPr>
                <w:rStyle w:val="Hyperlink"/>
                <w:rFonts w:eastAsia="Times New Roman" w:cs="Calibri"/>
                <w:b/>
                <w:noProof/>
              </w:rPr>
              <w:t xml:space="preserve">6.1 Escalation to SAR: </w:t>
            </w:r>
            <w:r w:rsidR="006D149A" w:rsidRPr="002B6101">
              <w:rPr>
                <w:rStyle w:val="Hyperlink"/>
                <w:rFonts w:eastAsia="Times New Roman" w:cs="Calibri"/>
                <w:bCs/>
                <w:noProof/>
              </w:rPr>
              <w:t>In the event that potential suspicious activity is identified, the Case will be referred to Green Dot Senior Management for review and determination of whether a SAR will be filed</w:t>
            </w:r>
            <w:r w:rsidR="006D149A">
              <w:rPr>
                <w:noProof/>
                <w:webHidden/>
              </w:rPr>
              <w:tab/>
            </w:r>
            <w:r w:rsidR="006D149A">
              <w:rPr>
                <w:noProof/>
                <w:webHidden/>
              </w:rPr>
              <w:fldChar w:fldCharType="begin"/>
            </w:r>
            <w:r w:rsidR="006D149A">
              <w:rPr>
                <w:noProof/>
                <w:webHidden/>
              </w:rPr>
              <w:instrText xml:space="preserve"> PAGEREF _Toc200364646 \h </w:instrText>
            </w:r>
            <w:r w:rsidR="006D149A">
              <w:rPr>
                <w:noProof/>
                <w:webHidden/>
              </w:rPr>
            </w:r>
            <w:r w:rsidR="006D149A">
              <w:rPr>
                <w:noProof/>
                <w:webHidden/>
              </w:rPr>
              <w:fldChar w:fldCharType="separate"/>
            </w:r>
            <w:r w:rsidR="006D149A">
              <w:rPr>
                <w:noProof/>
                <w:webHidden/>
              </w:rPr>
              <w:t>26</w:t>
            </w:r>
            <w:r w:rsidR="006D149A">
              <w:rPr>
                <w:noProof/>
                <w:webHidden/>
              </w:rPr>
              <w:fldChar w:fldCharType="end"/>
            </w:r>
          </w:hyperlink>
        </w:p>
        <w:p w14:paraId="7429805E" w14:textId="18299721" w:rsidR="006D149A" w:rsidRDefault="00E9047F">
          <w:pPr>
            <w:pStyle w:val="TOC1"/>
            <w:tabs>
              <w:tab w:val="right" w:leader="dot" w:pos="9350"/>
            </w:tabs>
            <w:rPr>
              <w:rFonts w:cstheme="minorBidi"/>
              <w:noProof/>
              <w:kern w:val="2"/>
              <w:sz w:val="24"/>
              <w:szCs w:val="24"/>
              <w14:ligatures w14:val="standardContextual"/>
            </w:rPr>
          </w:pPr>
          <w:hyperlink w:anchor="_Toc200364647" w:history="1">
            <w:r w:rsidR="006D149A" w:rsidRPr="002B6101">
              <w:rPr>
                <w:rStyle w:val="Hyperlink"/>
                <w:rFonts w:eastAsia="Times New Roman" w:cs="Calibri"/>
                <w:b/>
                <w:noProof/>
              </w:rPr>
              <w:t>Appendices</w:t>
            </w:r>
            <w:r w:rsidR="006D149A">
              <w:rPr>
                <w:noProof/>
                <w:webHidden/>
              </w:rPr>
              <w:tab/>
            </w:r>
            <w:r w:rsidR="006D149A">
              <w:rPr>
                <w:noProof/>
                <w:webHidden/>
              </w:rPr>
              <w:fldChar w:fldCharType="begin"/>
            </w:r>
            <w:r w:rsidR="006D149A">
              <w:rPr>
                <w:noProof/>
                <w:webHidden/>
              </w:rPr>
              <w:instrText xml:space="preserve"> PAGEREF _Toc200364647 \h </w:instrText>
            </w:r>
            <w:r w:rsidR="006D149A">
              <w:rPr>
                <w:noProof/>
                <w:webHidden/>
              </w:rPr>
            </w:r>
            <w:r w:rsidR="006D149A">
              <w:rPr>
                <w:noProof/>
                <w:webHidden/>
              </w:rPr>
              <w:fldChar w:fldCharType="separate"/>
            </w:r>
            <w:r w:rsidR="006D149A">
              <w:rPr>
                <w:noProof/>
                <w:webHidden/>
              </w:rPr>
              <w:t>27</w:t>
            </w:r>
            <w:r w:rsidR="006D149A">
              <w:rPr>
                <w:noProof/>
                <w:webHidden/>
              </w:rPr>
              <w:fldChar w:fldCharType="end"/>
            </w:r>
          </w:hyperlink>
        </w:p>
        <w:p w14:paraId="772E80B2" w14:textId="5FA065D1" w:rsidR="006D149A" w:rsidRDefault="00E9047F">
          <w:pPr>
            <w:pStyle w:val="TOC2"/>
            <w:tabs>
              <w:tab w:val="right" w:leader="dot" w:pos="9350"/>
            </w:tabs>
            <w:rPr>
              <w:rFonts w:cstheme="minorBidi"/>
              <w:noProof/>
              <w:kern w:val="2"/>
              <w:sz w:val="24"/>
              <w:szCs w:val="24"/>
              <w14:ligatures w14:val="standardContextual"/>
            </w:rPr>
          </w:pPr>
          <w:hyperlink w:anchor="_Toc200364648" w:history="1">
            <w:r w:rsidR="006D149A" w:rsidRPr="002B6101">
              <w:rPr>
                <w:rStyle w:val="Hyperlink"/>
                <w:rFonts w:eastAsia="Times New Roman" w:cs="Calibri"/>
                <w:b/>
                <w:noProof/>
              </w:rPr>
              <w:t>Appendix A: Transaction Monitoring Rules</w:t>
            </w:r>
            <w:r w:rsidR="006D149A">
              <w:rPr>
                <w:noProof/>
                <w:webHidden/>
              </w:rPr>
              <w:tab/>
            </w:r>
            <w:r w:rsidR="006D149A">
              <w:rPr>
                <w:noProof/>
                <w:webHidden/>
              </w:rPr>
              <w:fldChar w:fldCharType="begin"/>
            </w:r>
            <w:r w:rsidR="006D149A">
              <w:rPr>
                <w:noProof/>
                <w:webHidden/>
              </w:rPr>
              <w:instrText xml:space="preserve"> PAGEREF _Toc200364648 \h </w:instrText>
            </w:r>
            <w:r w:rsidR="006D149A">
              <w:rPr>
                <w:noProof/>
                <w:webHidden/>
              </w:rPr>
            </w:r>
            <w:r w:rsidR="006D149A">
              <w:rPr>
                <w:noProof/>
                <w:webHidden/>
              </w:rPr>
              <w:fldChar w:fldCharType="separate"/>
            </w:r>
            <w:r w:rsidR="006D149A">
              <w:rPr>
                <w:noProof/>
                <w:webHidden/>
              </w:rPr>
              <w:t>27</w:t>
            </w:r>
            <w:r w:rsidR="006D149A">
              <w:rPr>
                <w:noProof/>
                <w:webHidden/>
              </w:rPr>
              <w:fldChar w:fldCharType="end"/>
            </w:r>
          </w:hyperlink>
        </w:p>
        <w:p w14:paraId="4E0C11E4" w14:textId="1CE28C3B" w:rsidR="006D149A" w:rsidRDefault="00E9047F">
          <w:pPr>
            <w:pStyle w:val="TOC2"/>
            <w:tabs>
              <w:tab w:val="right" w:leader="dot" w:pos="9350"/>
            </w:tabs>
            <w:rPr>
              <w:rFonts w:cstheme="minorBidi"/>
              <w:noProof/>
              <w:kern w:val="2"/>
              <w:sz w:val="24"/>
              <w:szCs w:val="24"/>
              <w14:ligatures w14:val="standardContextual"/>
            </w:rPr>
          </w:pPr>
          <w:hyperlink w:anchor="_Toc200364649" w:history="1">
            <w:r w:rsidR="006D149A" w:rsidRPr="002B6101">
              <w:rPr>
                <w:rStyle w:val="Hyperlink"/>
                <w:rFonts w:eastAsia="Times New Roman" w:cs="Calibri"/>
                <w:b/>
                <w:noProof/>
              </w:rPr>
              <w:t>Appendix B: Common Transaction Monitoring Red Flags</w:t>
            </w:r>
            <w:r w:rsidR="006D149A">
              <w:rPr>
                <w:noProof/>
                <w:webHidden/>
              </w:rPr>
              <w:tab/>
            </w:r>
            <w:r w:rsidR="006D149A">
              <w:rPr>
                <w:noProof/>
                <w:webHidden/>
              </w:rPr>
              <w:fldChar w:fldCharType="begin"/>
            </w:r>
            <w:r w:rsidR="006D149A">
              <w:rPr>
                <w:noProof/>
                <w:webHidden/>
              </w:rPr>
              <w:instrText xml:space="preserve"> PAGEREF _Toc200364649 \h </w:instrText>
            </w:r>
            <w:r w:rsidR="006D149A">
              <w:rPr>
                <w:noProof/>
                <w:webHidden/>
              </w:rPr>
            </w:r>
            <w:r w:rsidR="006D149A">
              <w:rPr>
                <w:noProof/>
                <w:webHidden/>
              </w:rPr>
              <w:fldChar w:fldCharType="separate"/>
            </w:r>
            <w:r w:rsidR="006D149A">
              <w:rPr>
                <w:noProof/>
                <w:webHidden/>
              </w:rPr>
              <w:t>29</w:t>
            </w:r>
            <w:r w:rsidR="006D149A">
              <w:rPr>
                <w:noProof/>
                <w:webHidden/>
              </w:rPr>
              <w:fldChar w:fldCharType="end"/>
            </w:r>
          </w:hyperlink>
        </w:p>
        <w:p w14:paraId="401740F4" w14:textId="6A987D09" w:rsidR="006D149A" w:rsidRDefault="00E9047F">
          <w:pPr>
            <w:pStyle w:val="TOC2"/>
            <w:tabs>
              <w:tab w:val="right" w:leader="dot" w:pos="9350"/>
            </w:tabs>
            <w:rPr>
              <w:rFonts w:cstheme="minorBidi"/>
              <w:noProof/>
              <w:kern w:val="2"/>
              <w:sz w:val="24"/>
              <w:szCs w:val="24"/>
              <w14:ligatures w14:val="standardContextual"/>
            </w:rPr>
          </w:pPr>
          <w:hyperlink w:anchor="_Toc200364650" w:history="1">
            <w:r w:rsidR="006D149A" w:rsidRPr="002B6101">
              <w:rPr>
                <w:rStyle w:val="Hyperlink"/>
                <w:rFonts w:eastAsia="Times New Roman" w:cs="Calibri"/>
                <w:b/>
                <w:noProof/>
              </w:rPr>
              <w:t>Appendix C: Common Definitions</w:t>
            </w:r>
            <w:r w:rsidR="006D149A">
              <w:rPr>
                <w:noProof/>
                <w:webHidden/>
              </w:rPr>
              <w:tab/>
            </w:r>
            <w:r w:rsidR="006D149A">
              <w:rPr>
                <w:noProof/>
                <w:webHidden/>
              </w:rPr>
              <w:fldChar w:fldCharType="begin"/>
            </w:r>
            <w:r w:rsidR="006D149A">
              <w:rPr>
                <w:noProof/>
                <w:webHidden/>
              </w:rPr>
              <w:instrText xml:space="preserve"> PAGEREF _Toc200364650 \h </w:instrText>
            </w:r>
            <w:r w:rsidR="006D149A">
              <w:rPr>
                <w:noProof/>
                <w:webHidden/>
              </w:rPr>
            </w:r>
            <w:r w:rsidR="006D149A">
              <w:rPr>
                <w:noProof/>
                <w:webHidden/>
              </w:rPr>
              <w:fldChar w:fldCharType="separate"/>
            </w:r>
            <w:r w:rsidR="006D149A">
              <w:rPr>
                <w:noProof/>
                <w:webHidden/>
              </w:rPr>
              <w:t>29</w:t>
            </w:r>
            <w:r w:rsidR="006D149A">
              <w:rPr>
                <w:noProof/>
                <w:webHidden/>
              </w:rPr>
              <w:fldChar w:fldCharType="end"/>
            </w:r>
          </w:hyperlink>
        </w:p>
        <w:p w14:paraId="5723A469" w14:textId="17E34500" w:rsidR="006D149A" w:rsidRDefault="00E9047F">
          <w:pPr>
            <w:pStyle w:val="TOC2"/>
            <w:tabs>
              <w:tab w:val="right" w:leader="dot" w:pos="9350"/>
            </w:tabs>
            <w:rPr>
              <w:rFonts w:cstheme="minorBidi"/>
              <w:noProof/>
              <w:kern w:val="2"/>
              <w:sz w:val="24"/>
              <w:szCs w:val="24"/>
              <w14:ligatures w14:val="standardContextual"/>
            </w:rPr>
          </w:pPr>
          <w:hyperlink w:anchor="_Toc200364651" w:history="1">
            <w:r w:rsidR="006D149A" w:rsidRPr="002B6101">
              <w:rPr>
                <w:rStyle w:val="Hyperlink"/>
                <w:rFonts w:eastAsia="Times New Roman" w:cs="Calibri"/>
                <w:b/>
                <w:noProof/>
              </w:rPr>
              <w:t>Appendix D: High Risk Countries</w:t>
            </w:r>
            <w:r w:rsidR="006D149A">
              <w:rPr>
                <w:noProof/>
                <w:webHidden/>
              </w:rPr>
              <w:tab/>
            </w:r>
            <w:r w:rsidR="006D149A">
              <w:rPr>
                <w:noProof/>
                <w:webHidden/>
              </w:rPr>
              <w:fldChar w:fldCharType="begin"/>
            </w:r>
            <w:r w:rsidR="006D149A">
              <w:rPr>
                <w:noProof/>
                <w:webHidden/>
              </w:rPr>
              <w:instrText xml:space="preserve"> PAGEREF _Toc200364651 \h </w:instrText>
            </w:r>
            <w:r w:rsidR="006D149A">
              <w:rPr>
                <w:noProof/>
                <w:webHidden/>
              </w:rPr>
            </w:r>
            <w:r w:rsidR="006D149A">
              <w:rPr>
                <w:noProof/>
                <w:webHidden/>
              </w:rPr>
              <w:fldChar w:fldCharType="separate"/>
            </w:r>
            <w:r w:rsidR="006D149A">
              <w:rPr>
                <w:noProof/>
                <w:webHidden/>
              </w:rPr>
              <w:t>30</w:t>
            </w:r>
            <w:r w:rsidR="006D149A">
              <w:rPr>
                <w:noProof/>
                <w:webHidden/>
              </w:rPr>
              <w:fldChar w:fldCharType="end"/>
            </w:r>
          </w:hyperlink>
        </w:p>
        <w:p w14:paraId="3875CC07" w14:textId="56FAF02D" w:rsidR="006D149A" w:rsidRDefault="00E9047F">
          <w:pPr>
            <w:pStyle w:val="TOC2"/>
            <w:tabs>
              <w:tab w:val="right" w:leader="dot" w:pos="9350"/>
            </w:tabs>
            <w:rPr>
              <w:rFonts w:cstheme="minorBidi"/>
              <w:noProof/>
              <w:kern w:val="2"/>
              <w:sz w:val="24"/>
              <w:szCs w:val="24"/>
              <w14:ligatures w14:val="standardContextual"/>
            </w:rPr>
          </w:pPr>
          <w:hyperlink w:anchor="_Toc200364775" w:history="1">
            <w:r w:rsidR="006D149A" w:rsidRPr="002B6101">
              <w:rPr>
                <w:rStyle w:val="Hyperlink"/>
                <w:rFonts w:eastAsia="Times New Roman" w:cs="Calibri"/>
                <w:b/>
                <w:noProof/>
              </w:rPr>
              <w:t>Appendix E: Case Narratives</w:t>
            </w:r>
            <w:r w:rsidR="006D149A">
              <w:rPr>
                <w:noProof/>
                <w:webHidden/>
              </w:rPr>
              <w:tab/>
            </w:r>
            <w:r w:rsidR="006D149A">
              <w:rPr>
                <w:noProof/>
                <w:webHidden/>
              </w:rPr>
              <w:fldChar w:fldCharType="begin"/>
            </w:r>
            <w:r w:rsidR="006D149A">
              <w:rPr>
                <w:noProof/>
                <w:webHidden/>
              </w:rPr>
              <w:instrText xml:space="preserve"> PAGEREF _Toc200364775 \h </w:instrText>
            </w:r>
            <w:r w:rsidR="006D149A">
              <w:rPr>
                <w:noProof/>
                <w:webHidden/>
              </w:rPr>
            </w:r>
            <w:r w:rsidR="006D149A">
              <w:rPr>
                <w:noProof/>
                <w:webHidden/>
              </w:rPr>
              <w:fldChar w:fldCharType="separate"/>
            </w:r>
            <w:r w:rsidR="006D149A">
              <w:rPr>
                <w:noProof/>
                <w:webHidden/>
              </w:rPr>
              <w:t>33</w:t>
            </w:r>
            <w:r w:rsidR="006D149A">
              <w:rPr>
                <w:noProof/>
                <w:webHidden/>
              </w:rPr>
              <w:fldChar w:fldCharType="end"/>
            </w:r>
          </w:hyperlink>
        </w:p>
        <w:p w14:paraId="13110197" w14:textId="1A2104B5" w:rsidR="00436E1B" w:rsidRPr="00E97773" w:rsidRDefault="00436E1B">
          <w:pPr>
            <w:rPr>
              <w:sz w:val="22"/>
              <w:szCs w:val="22"/>
            </w:rPr>
          </w:pPr>
          <w:r w:rsidRPr="00E97773">
            <w:rPr>
              <w:b/>
              <w:bCs/>
              <w:noProof/>
              <w:sz w:val="22"/>
              <w:szCs w:val="22"/>
            </w:rPr>
            <w:fldChar w:fldCharType="end"/>
          </w:r>
        </w:p>
      </w:sdtContent>
    </w:sdt>
    <w:p w14:paraId="655A559A" w14:textId="77777777" w:rsidR="00426CAD" w:rsidRPr="00E97773" w:rsidRDefault="00426CAD" w:rsidP="00065213">
      <w:pPr>
        <w:rPr>
          <w:rFonts w:eastAsia="Times New Roman" w:cstheme="minorHAnsi"/>
          <w:b/>
          <w:bCs/>
          <w:kern w:val="32"/>
          <w:sz w:val="22"/>
          <w:szCs w:val="22"/>
        </w:rPr>
      </w:pPr>
      <w:r w:rsidRPr="00E97773">
        <w:rPr>
          <w:rFonts w:eastAsia="Times New Roman" w:cstheme="minorHAnsi"/>
          <w:bCs/>
          <w:kern w:val="32"/>
          <w:sz w:val="22"/>
          <w:szCs w:val="22"/>
        </w:rPr>
        <w:br w:type="page"/>
      </w:r>
    </w:p>
    <w:p w14:paraId="6FEEE8DC" w14:textId="4C605A6F" w:rsidR="004A014A" w:rsidRPr="00E97773" w:rsidRDefault="004A014A" w:rsidP="006E537D">
      <w:pPr>
        <w:pStyle w:val="ListParagraph"/>
        <w:keepNext/>
        <w:keepLines/>
        <w:numPr>
          <w:ilvl w:val="0"/>
          <w:numId w:val="1"/>
        </w:numPr>
        <w:pBdr>
          <w:bottom w:val="single" w:sz="6" w:space="1" w:color="auto"/>
        </w:pBdr>
        <w:spacing w:before="240" w:line="22" w:lineRule="atLeast"/>
        <w:outlineLvl w:val="0"/>
        <w:rPr>
          <w:rFonts w:eastAsia="Times New Roman" w:cs="Calibri"/>
          <w:b/>
          <w:sz w:val="22"/>
          <w:szCs w:val="22"/>
        </w:rPr>
      </w:pPr>
      <w:bookmarkStart w:id="2" w:name="_Toc200364613"/>
      <w:bookmarkStart w:id="3" w:name="_Toc41895638"/>
      <w:r>
        <w:rPr>
          <w:rFonts w:eastAsia="Times New Roman" w:cs="Calibri"/>
          <w:b/>
          <w:sz w:val="22"/>
          <w:szCs w:val="22"/>
        </w:rPr>
        <w:lastRenderedPageBreak/>
        <w:t>Introduction</w:t>
      </w:r>
      <w:bookmarkEnd w:id="2"/>
    </w:p>
    <w:p w14:paraId="288FD7BE" w14:textId="5262FC02" w:rsidR="00AF23F8" w:rsidRPr="00E97773" w:rsidRDefault="00F32B77" w:rsidP="006E537D">
      <w:pPr>
        <w:keepNext/>
        <w:numPr>
          <w:ilvl w:val="1"/>
          <w:numId w:val="1"/>
        </w:numPr>
        <w:tabs>
          <w:tab w:val="num" w:pos="576"/>
        </w:tabs>
        <w:spacing w:before="240" w:line="22" w:lineRule="atLeast"/>
        <w:jc w:val="both"/>
        <w:outlineLvl w:val="1"/>
        <w:rPr>
          <w:rFonts w:eastAsia="Times New Roman" w:cs="Calibri"/>
          <w:b/>
          <w:bCs/>
          <w:iCs/>
          <w:sz w:val="22"/>
          <w:szCs w:val="22"/>
        </w:rPr>
      </w:pPr>
      <w:bookmarkStart w:id="4" w:name="_Toc41895639"/>
      <w:bookmarkStart w:id="5" w:name="_Toc200364614"/>
      <w:bookmarkEnd w:id="3"/>
      <w:r w:rsidRPr="00E97773">
        <w:rPr>
          <w:rFonts w:eastAsia="Times New Roman" w:cs="Calibri"/>
          <w:b/>
          <w:bCs/>
          <w:iCs/>
          <w:sz w:val="22"/>
          <w:szCs w:val="22"/>
        </w:rPr>
        <w:t>Background</w:t>
      </w:r>
      <w:bookmarkEnd w:id="4"/>
      <w:bookmarkEnd w:id="5"/>
    </w:p>
    <w:p w14:paraId="1DFEE594" w14:textId="5161FA2E" w:rsidR="04061018" w:rsidRPr="006C2F90" w:rsidRDefault="400FF376" w:rsidP="006C2F90">
      <w:pPr>
        <w:ind w:left="360"/>
        <w:rPr>
          <w:sz w:val="22"/>
          <w:szCs w:val="22"/>
        </w:rPr>
      </w:pPr>
      <w:r w:rsidRPr="006C2F90">
        <w:rPr>
          <w:sz w:val="22"/>
          <w:szCs w:val="22"/>
        </w:rPr>
        <w:t>Green Dot Bank (“Green Dot”) engaged Deloitte Transactions and Business Analytics LLP (“DTBA”) as an independent third-party to assess whether suspicious activity involving high-risk customers or transactions at, by or through the bank were identified and reported in accordance with DTBA’s understanding of applicable suspicious activity reporting (“SAR”) regulatory requirements</w:t>
      </w:r>
      <w:r w:rsidR="00515E1D" w:rsidRPr="006C2F90">
        <w:rPr>
          <w:sz w:val="22"/>
          <w:szCs w:val="22"/>
        </w:rPr>
        <w:t>.</w:t>
      </w:r>
    </w:p>
    <w:p w14:paraId="34F72D9E" w14:textId="41BC92AC" w:rsidR="00AF23F8" w:rsidRPr="00E97773" w:rsidRDefault="00AF23F8" w:rsidP="006E537D">
      <w:pPr>
        <w:pStyle w:val="ListParagraph"/>
        <w:keepNext/>
        <w:keepLines/>
        <w:numPr>
          <w:ilvl w:val="0"/>
          <w:numId w:val="1"/>
        </w:numPr>
        <w:pBdr>
          <w:bottom w:val="single" w:sz="6" w:space="1" w:color="auto"/>
        </w:pBdr>
        <w:spacing w:before="240" w:line="22" w:lineRule="atLeast"/>
        <w:outlineLvl w:val="0"/>
        <w:rPr>
          <w:rFonts w:eastAsia="Times New Roman" w:cs="Calibri"/>
          <w:b/>
          <w:sz w:val="22"/>
          <w:szCs w:val="22"/>
        </w:rPr>
      </w:pPr>
      <w:bookmarkStart w:id="6" w:name="_Toc200364615"/>
      <w:r w:rsidRPr="00E97773">
        <w:rPr>
          <w:rFonts w:eastAsia="Times New Roman" w:cs="Calibri"/>
          <w:b/>
          <w:sz w:val="22"/>
          <w:szCs w:val="22"/>
        </w:rPr>
        <w:t>Case Review Investigation Overview</w:t>
      </w:r>
      <w:bookmarkEnd w:id="6"/>
    </w:p>
    <w:p w14:paraId="78EF6902" w14:textId="41CF73CA" w:rsidR="00B21756" w:rsidRPr="00E97773" w:rsidRDefault="0074745D" w:rsidP="006E537D">
      <w:pPr>
        <w:keepNext/>
        <w:numPr>
          <w:ilvl w:val="1"/>
          <w:numId w:val="1"/>
        </w:numPr>
        <w:tabs>
          <w:tab w:val="num" w:pos="576"/>
        </w:tabs>
        <w:spacing w:before="240" w:line="22" w:lineRule="atLeast"/>
        <w:jc w:val="both"/>
        <w:outlineLvl w:val="1"/>
        <w:rPr>
          <w:rFonts w:eastAsia="Times New Roman" w:cs="Calibri"/>
          <w:b/>
          <w:sz w:val="22"/>
          <w:szCs w:val="22"/>
        </w:rPr>
      </w:pPr>
      <w:bookmarkStart w:id="7" w:name="_Toc200364616"/>
      <w:r w:rsidRPr="00E97773">
        <w:rPr>
          <w:rFonts w:eastAsia="Times New Roman" w:cs="Calibri"/>
          <w:b/>
          <w:sz w:val="22"/>
          <w:szCs w:val="22"/>
        </w:rPr>
        <w:t>Project Overview</w:t>
      </w:r>
      <w:bookmarkEnd w:id="7"/>
    </w:p>
    <w:p w14:paraId="4E2442EF" w14:textId="5DC903F3" w:rsidR="478AA2B1" w:rsidRPr="006C2F90" w:rsidRDefault="7445EDAB" w:rsidP="006C2F90">
      <w:pPr>
        <w:ind w:left="360"/>
        <w:rPr>
          <w:sz w:val="22"/>
          <w:szCs w:val="22"/>
        </w:rPr>
      </w:pPr>
      <w:r w:rsidRPr="006C2F90">
        <w:rPr>
          <w:sz w:val="22"/>
          <w:szCs w:val="22"/>
        </w:rPr>
        <w:t>DTBA will perform a Transaction Monitoring Lookback (the “Lookback”) using a three-phased approach.  DTBA completed Phase 1 in May 2025 and is submitting the scope and rules to the Federal Reserve Bank (“FRB”) prior to starting the case investigations in Phase 2.</w:t>
      </w:r>
    </w:p>
    <w:p w14:paraId="7F4777A9" w14:textId="48B60E03" w:rsidR="00627080" w:rsidRPr="00E97773" w:rsidRDefault="00627080" w:rsidP="006E537D">
      <w:pPr>
        <w:keepNext/>
        <w:numPr>
          <w:ilvl w:val="2"/>
          <w:numId w:val="1"/>
        </w:numPr>
        <w:spacing w:before="240" w:line="22" w:lineRule="atLeast"/>
        <w:jc w:val="both"/>
        <w:outlineLvl w:val="1"/>
        <w:rPr>
          <w:rFonts w:eastAsia="Times New Roman" w:cs="Calibri"/>
          <w:b/>
          <w:sz w:val="22"/>
          <w:szCs w:val="22"/>
        </w:rPr>
      </w:pPr>
      <w:bookmarkStart w:id="8" w:name="_Toc200364617"/>
      <w:r w:rsidRPr="00E97773">
        <w:rPr>
          <w:rFonts w:eastAsia="Times New Roman" w:cs="Calibri"/>
          <w:b/>
          <w:sz w:val="22"/>
          <w:szCs w:val="22"/>
        </w:rPr>
        <w:t>Phase 1</w:t>
      </w:r>
      <w:r w:rsidR="00D3187D">
        <w:rPr>
          <w:rFonts w:eastAsia="Times New Roman" w:cs="Calibri"/>
          <w:b/>
          <w:sz w:val="22"/>
          <w:szCs w:val="22"/>
        </w:rPr>
        <w:t>:</w:t>
      </w:r>
      <w:r w:rsidRPr="00E97773">
        <w:rPr>
          <w:rFonts w:eastAsia="Times New Roman" w:cs="Calibri"/>
          <w:b/>
          <w:sz w:val="22"/>
          <w:szCs w:val="22"/>
        </w:rPr>
        <w:t xml:space="preserve"> Identification of Alerts and Cases for Investigation</w:t>
      </w:r>
      <w:bookmarkEnd w:id="8"/>
    </w:p>
    <w:p w14:paraId="668D0BF5" w14:textId="26D9FF3A" w:rsidR="59E0CA1C" w:rsidRPr="006C2F90" w:rsidRDefault="3ECDC04B" w:rsidP="006E537D">
      <w:pPr>
        <w:pStyle w:val="ListParagraph"/>
        <w:numPr>
          <w:ilvl w:val="0"/>
          <w:numId w:val="39"/>
        </w:numPr>
        <w:rPr>
          <w:sz w:val="22"/>
          <w:szCs w:val="22"/>
        </w:rPr>
      </w:pPr>
      <w:r w:rsidRPr="006C2F90">
        <w:rPr>
          <w:sz w:val="22"/>
          <w:szCs w:val="22"/>
        </w:rPr>
        <w:t>For background, t</w:t>
      </w:r>
      <w:r w:rsidR="0B085BB9" w:rsidRPr="006C2F90">
        <w:rPr>
          <w:sz w:val="22"/>
          <w:szCs w:val="22"/>
        </w:rPr>
        <w:t xml:space="preserve">he objective of Phase 1 of the project </w:t>
      </w:r>
      <w:r w:rsidR="4B9684E8" w:rsidRPr="006C2F90">
        <w:rPr>
          <w:sz w:val="22"/>
          <w:szCs w:val="22"/>
        </w:rPr>
        <w:t xml:space="preserve">was to </w:t>
      </w:r>
      <w:r w:rsidR="67337E2C" w:rsidRPr="006C2F90">
        <w:rPr>
          <w:sz w:val="22"/>
          <w:szCs w:val="22"/>
        </w:rPr>
        <w:t>create</w:t>
      </w:r>
      <w:r w:rsidR="0B085BB9" w:rsidRPr="006C2F90">
        <w:rPr>
          <w:sz w:val="22"/>
          <w:szCs w:val="22"/>
        </w:rPr>
        <w:t xml:space="preserve"> a lookback environment, apply rules, and develop investigation protocols</w:t>
      </w:r>
      <w:r w:rsidR="7EC00B3F" w:rsidRPr="006C2F90">
        <w:rPr>
          <w:sz w:val="22"/>
          <w:szCs w:val="22"/>
        </w:rPr>
        <w:t>. The following activities w</w:t>
      </w:r>
      <w:r w:rsidR="1641457F" w:rsidRPr="006C2F90">
        <w:rPr>
          <w:sz w:val="22"/>
          <w:szCs w:val="22"/>
        </w:rPr>
        <w:t>er</w:t>
      </w:r>
      <w:r w:rsidR="7EC00B3F" w:rsidRPr="006C2F90">
        <w:rPr>
          <w:sz w:val="22"/>
          <w:szCs w:val="22"/>
        </w:rPr>
        <w:t>e engaged to meet this objective:</w:t>
      </w:r>
    </w:p>
    <w:p w14:paraId="5B01F8C0" w14:textId="59EB7110" w:rsidR="7EC00B3F" w:rsidRPr="00F7314D" w:rsidRDefault="7EC00B3F" w:rsidP="006E537D">
      <w:pPr>
        <w:pStyle w:val="ListParagraph"/>
        <w:numPr>
          <w:ilvl w:val="1"/>
          <w:numId w:val="39"/>
        </w:numPr>
        <w:rPr>
          <w:sz w:val="22"/>
          <w:szCs w:val="22"/>
        </w:rPr>
      </w:pPr>
      <w:r w:rsidRPr="00F7314D">
        <w:rPr>
          <w:sz w:val="22"/>
          <w:szCs w:val="22"/>
        </w:rPr>
        <w:t xml:space="preserve">Receive Transactions </w:t>
      </w:r>
      <w:r w:rsidR="0057578E" w:rsidRPr="00F7314D">
        <w:rPr>
          <w:sz w:val="22"/>
          <w:szCs w:val="22"/>
        </w:rPr>
        <w:t xml:space="preserve">for </w:t>
      </w:r>
      <w:r w:rsidRPr="00F7314D">
        <w:rPr>
          <w:sz w:val="22"/>
          <w:szCs w:val="22"/>
        </w:rPr>
        <w:t>the covered period from Green Dot, standardize and load the data into DTBA’s technical environment</w:t>
      </w:r>
    </w:p>
    <w:p w14:paraId="28F83CFD" w14:textId="10E033A9" w:rsidR="7EC00B3F" w:rsidRDefault="7EC00B3F" w:rsidP="006E537D">
      <w:pPr>
        <w:pStyle w:val="ListParagraph"/>
        <w:numPr>
          <w:ilvl w:val="1"/>
          <w:numId w:val="39"/>
        </w:numPr>
        <w:rPr>
          <w:sz w:val="22"/>
          <w:szCs w:val="22"/>
        </w:rPr>
      </w:pPr>
      <w:r w:rsidRPr="607A5560">
        <w:rPr>
          <w:sz w:val="22"/>
          <w:szCs w:val="22"/>
        </w:rPr>
        <w:t>Assess Green Dot’s products against red flags/typologies from regulatory and industry sources for applicability</w:t>
      </w:r>
    </w:p>
    <w:p w14:paraId="0AD11948" w14:textId="6944121A" w:rsidR="7EC00B3F" w:rsidRDefault="7EC00B3F" w:rsidP="006E537D">
      <w:pPr>
        <w:pStyle w:val="ListParagraph"/>
        <w:numPr>
          <w:ilvl w:val="1"/>
          <w:numId w:val="39"/>
        </w:numPr>
        <w:rPr>
          <w:sz w:val="22"/>
          <w:szCs w:val="22"/>
        </w:rPr>
      </w:pPr>
      <w:r w:rsidRPr="607A5560">
        <w:rPr>
          <w:sz w:val="22"/>
          <w:szCs w:val="22"/>
        </w:rPr>
        <w:t xml:space="preserve">Develop rules based on applicable red flags </w:t>
      </w:r>
    </w:p>
    <w:p w14:paraId="25296C31" w14:textId="4DB44F62" w:rsidR="7EC00B3F" w:rsidRDefault="7EC00B3F" w:rsidP="006E537D">
      <w:pPr>
        <w:pStyle w:val="ListParagraph"/>
        <w:numPr>
          <w:ilvl w:val="1"/>
          <w:numId w:val="39"/>
        </w:numPr>
        <w:rPr>
          <w:sz w:val="22"/>
          <w:szCs w:val="22"/>
        </w:rPr>
      </w:pPr>
      <w:r w:rsidRPr="607A5560">
        <w:rPr>
          <w:sz w:val="22"/>
          <w:szCs w:val="22"/>
        </w:rPr>
        <w:t xml:space="preserve">Apply rules to in-scope activity to generate alerts and create customer-account based cases </w:t>
      </w:r>
    </w:p>
    <w:p w14:paraId="75B1CF24" w14:textId="34F864ED" w:rsidR="7EC00B3F" w:rsidRDefault="7EC00B3F" w:rsidP="006E537D">
      <w:pPr>
        <w:pStyle w:val="ListParagraph"/>
        <w:numPr>
          <w:ilvl w:val="1"/>
          <w:numId w:val="39"/>
        </w:numPr>
        <w:rPr>
          <w:sz w:val="22"/>
          <w:szCs w:val="22"/>
        </w:rPr>
      </w:pPr>
      <w:r w:rsidRPr="607A5560">
        <w:rPr>
          <w:sz w:val="22"/>
          <w:szCs w:val="22"/>
        </w:rPr>
        <w:t>Load cases into DTBA’s Enterprise Case Manager (“ECM”) tool customized for the Lookback</w:t>
      </w:r>
    </w:p>
    <w:p w14:paraId="5D4B7314" w14:textId="4471A8B1" w:rsidR="7EC00B3F" w:rsidRDefault="7EC00B3F" w:rsidP="006E537D">
      <w:pPr>
        <w:pStyle w:val="ListParagraph"/>
        <w:numPr>
          <w:ilvl w:val="1"/>
          <w:numId w:val="39"/>
        </w:numPr>
        <w:rPr>
          <w:sz w:val="22"/>
          <w:szCs w:val="22"/>
        </w:rPr>
      </w:pPr>
      <w:r w:rsidRPr="607A5560">
        <w:rPr>
          <w:sz w:val="22"/>
          <w:szCs w:val="22"/>
        </w:rPr>
        <w:t xml:space="preserve">Create Lookback and quality control procedures, investigation protocols, and training </w:t>
      </w:r>
    </w:p>
    <w:p w14:paraId="3C3FCD5A" w14:textId="10377958" w:rsidR="610B9962" w:rsidRDefault="7EC00B3F" w:rsidP="006E537D">
      <w:pPr>
        <w:pStyle w:val="ListParagraph"/>
        <w:numPr>
          <w:ilvl w:val="1"/>
          <w:numId w:val="39"/>
        </w:numPr>
        <w:rPr>
          <w:sz w:val="22"/>
          <w:szCs w:val="22"/>
        </w:rPr>
      </w:pPr>
      <w:r w:rsidRPr="607A5560">
        <w:rPr>
          <w:sz w:val="22"/>
          <w:szCs w:val="22"/>
        </w:rPr>
        <w:t>Submit rules, alerts and customer cases to FRB for non-objection</w:t>
      </w:r>
    </w:p>
    <w:p w14:paraId="7D53BDA2" w14:textId="09D468D1" w:rsidR="009E5E25" w:rsidRPr="0080213D" w:rsidRDefault="00BC3450" w:rsidP="006E537D">
      <w:pPr>
        <w:pStyle w:val="ListParagraph"/>
        <w:numPr>
          <w:ilvl w:val="0"/>
          <w:numId w:val="39"/>
        </w:numPr>
        <w:rPr>
          <w:sz w:val="22"/>
          <w:szCs w:val="22"/>
        </w:rPr>
      </w:pPr>
      <w:r>
        <w:rPr>
          <w:sz w:val="22"/>
          <w:szCs w:val="22"/>
        </w:rPr>
        <w:t>Phase 1 of the Lookback was completed as of May 2025.</w:t>
      </w:r>
    </w:p>
    <w:p w14:paraId="1EA5D5AD" w14:textId="27EB18B2" w:rsidR="002A7868" w:rsidRPr="00F7314D" w:rsidRDefault="00483192" w:rsidP="006E537D">
      <w:pPr>
        <w:keepNext/>
        <w:numPr>
          <w:ilvl w:val="2"/>
          <w:numId w:val="1"/>
        </w:numPr>
        <w:tabs>
          <w:tab w:val="num" w:pos="576"/>
        </w:tabs>
        <w:spacing w:before="240" w:line="22" w:lineRule="atLeast"/>
        <w:jc w:val="both"/>
        <w:outlineLvl w:val="1"/>
        <w:rPr>
          <w:rFonts w:eastAsia="Times New Roman" w:cs="Calibri"/>
          <w:b/>
          <w:sz w:val="22"/>
          <w:szCs w:val="22"/>
        </w:rPr>
      </w:pPr>
      <w:bookmarkStart w:id="9" w:name="_Toc200364618"/>
      <w:r w:rsidRPr="00F7314D">
        <w:rPr>
          <w:rFonts w:eastAsia="Times New Roman" w:cs="Calibri"/>
          <w:b/>
          <w:bCs/>
          <w:sz w:val="22"/>
          <w:szCs w:val="22"/>
        </w:rPr>
        <w:t>Phase 2: Lookback Review</w:t>
      </w:r>
      <w:bookmarkEnd w:id="9"/>
    </w:p>
    <w:p w14:paraId="545A3E8E" w14:textId="356FC342" w:rsidR="1E974CD5" w:rsidRPr="006C2F90" w:rsidRDefault="573EB6D7" w:rsidP="006E537D">
      <w:pPr>
        <w:pStyle w:val="ListParagraph"/>
        <w:numPr>
          <w:ilvl w:val="3"/>
          <w:numId w:val="1"/>
        </w:numPr>
        <w:rPr>
          <w:sz w:val="22"/>
          <w:szCs w:val="22"/>
        </w:rPr>
      </w:pPr>
      <w:r w:rsidRPr="006C2F90">
        <w:rPr>
          <w:sz w:val="22"/>
          <w:szCs w:val="22"/>
        </w:rPr>
        <w:t>The objective of Phase 2 of the Lookback is to investigate cases to identify potentially suspicious a</w:t>
      </w:r>
      <w:r w:rsidR="2553102B" w:rsidRPr="006C2F90">
        <w:rPr>
          <w:sz w:val="22"/>
          <w:szCs w:val="22"/>
        </w:rPr>
        <w:t>ctivity</w:t>
      </w:r>
      <w:r w:rsidR="008708F3">
        <w:rPr>
          <w:sz w:val="22"/>
          <w:szCs w:val="22"/>
        </w:rPr>
        <w:t xml:space="preserve"> using ECM</w:t>
      </w:r>
      <w:r w:rsidR="2553102B" w:rsidRPr="006C2F90">
        <w:rPr>
          <w:sz w:val="22"/>
          <w:szCs w:val="22"/>
        </w:rPr>
        <w:t xml:space="preserve">. The following activities </w:t>
      </w:r>
      <w:r w:rsidR="35A972DF" w:rsidRPr="006C2F90">
        <w:rPr>
          <w:sz w:val="22"/>
          <w:szCs w:val="22"/>
        </w:rPr>
        <w:t xml:space="preserve">will be </w:t>
      </w:r>
      <w:r w:rsidR="4744A9C6" w:rsidRPr="006C2F90">
        <w:rPr>
          <w:sz w:val="22"/>
          <w:szCs w:val="22"/>
        </w:rPr>
        <w:t>ongoing to fulfi</w:t>
      </w:r>
      <w:r w:rsidR="00F433FF" w:rsidRPr="006C2F90">
        <w:rPr>
          <w:sz w:val="22"/>
          <w:szCs w:val="22"/>
        </w:rPr>
        <w:t>l</w:t>
      </w:r>
      <w:r w:rsidR="4744A9C6" w:rsidRPr="006C2F90">
        <w:rPr>
          <w:sz w:val="22"/>
          <w:szCs w:val="22"/>
        </w:rPr>
        <w:t>l this objective:</w:t>
      </w:r>
    </w:p>
    <w:p w14:paraId="5D0C1331" w14:textId="4EFDDD01" w:rsidR="4744A9C6" w:rsidRPr="00F7314D" w:rsidRDefault="4744A9C6" w:rsidP="006E537D">
      <w:pPr>
        <w:pStyle w:val="ListParagraph"/>
        <w:numPr>
          <w:ilvl w:val="1"/>
          <w:numId w:val="39"/>
        </w:numPr>
        <w:rPr>
          <w:sz w:val="22"/>
          <w:szCs w:val="22"/>
        </w:rPr>
      </w:pPr>
      <w:r w:rsidRPr="00F7314D">
        <w:rPr>
          <w:sz w:val="22"/>
          <w:szCs w:val="22"/>
        </w:rPr>
        <w:t>Investigate cases generated in Phase 1 in accordance with investigation protocols and procedures</w:t>
      </w:r>
    </w:p>
    <w:p w14:paraId="1CF0843E" w14:textId="0E382E6C" w:rsidR="4744A9C6" w:rsidRDefault="4744A9C6" w:rsidP="006E537D">
      <w:pPr>
        <w:pStyle w:val="ListParagraph"/>
        <w:numPr>
          <w:ilvl w:val="1"/>
          <w:numId w:val="39"/>
        </w:numPr>
        <w:rPr>
          <w:sz w:val="22"/>
          <w:szCs w:val="22"/>
        </w:rPr>
      </w:pPr>
      <w:r w:rsidRPr="3B0A58AF">
        <w:rPr>
          <w:sz w:val="22"/>
          <w:szCs w:val="22"/>
        </w:rPr>
        <w:t>Disposition cases as no further action or potentially suspicious (escalation)</w:t>
      </w:r>
    </w:p>
    <w:p w14:paraId="6C37D156" w14:textId="0DBEA922" w:rsidR="4744A9C6" w:rsidRDefault="4744A9C6" w:rsidP="006E537D">
      <w:pPr>
        <w:pStyle w:val="ListParagraph"/>
        <w:numPr>
          <w:ilvl w:val="1"/>
          <w:numId w:val="39"/>
        </w:numPr>
        <w:rPr>
          <w:sz w:val="22"/>
          <w:szCs w:val="22"/>
        </w:rPr>
      </w:pPr>
      <w:r w:rsidRPr="3B0A58AF">
        <w:rPr>
          <w:sz w:val="22"/>
          <w:szCs w:val="22"/>
        </w:rPr>
        <w:t>Conduct quality control review activities to monitor adherence to protocol</w:t>
      </w:r>
      <w:r w:rsidR="00BD71C9">
        <w:rPr>
          <w:sz w:val="22"/>
          <w:szCs w:val="22"/>
        </w:rPr>
        <w:t>s</w:t>
      </w:r>
      <w:r w:rsidRPr="3B0A58AF">
        <w:rPr>
          <w:sz w:val="22"/>
          <w:szCs w:val="22"/>
        </w:rPr>
        <w:t xml:space="preserve"> and soundness of case dispositions</w:t>
      </w:r>
    </w:p>
    <w:p w14:paraId="52D47D36" w14:textId="31948336" w:rsidR="53C735EB" w:rsidRDefault="4744A9C6" w:rsidP="006E537D">
      <w:pPr>
        <w:pStyle w:val="ListParagraph"/>
        <w:numPr>
          <w:ilvl w:val="1"/>
          <w:numId w:val="39"/>
        </w:numPr>
        <w:rPr>
          <w:sz w:val="22"/>
          <w:szCs w:val="22"/>
        </w:rPr>
      </w:pPr>
      <w:r w:rsidRPr="3B0A58AF">
        <w:rPr>
          <w:sz w:val="22"/>
          <w:szCs w:val="22"/>
        </w:rPr>
        <w:lastRenderedPageBreak/>
        <w:t xml:space="preserve">Escalate potentially suspicious cases to Green Dot for SAR consideration </w:t>
      </w:r>
    </w:p>
    <w:p w14:paraId="19D1A98C" w14:textId="7E7CDEF7" w:rsidR="00483192" w:rsidRPr="00F7314D" w:rsidRDefault="00483192" w:rsidP="006E537D">
      <w:pPr>
        <w:keepNext/>
        <w:numPr>
          <w:ilvl w:val="2"/>
          <w:numId w:val="1"/>
        </w:numPr>
        <w:tabs>
          <w:tab w:val="num" w:pos="576"/>
        </w:tabs>
        <w:spacing w:before="240" w:line="22" w:lineRule="atLeast"/>
        <w:jc w:val="both"/>
        <w:outlineLvl w:val="1"/>
        <w:rPr>
          <w:sz w:val="22"/>
          <w:szCs w:val="22"/>
        </w:rPr>
      </w:pPr>
      <w:bookmarkStart w:id="10" w:name="_Toc200364619"/>
      <w:r w:rsidRPr="00F7314D">
        <w:rPr>
          <w:b/>
          <w:bCs/>
          <w:sz w:val="22"/>
          <w:szCs w:val="22"/>
        </w:rPr>
        <w:t>Phase 3:</w:t>
      </w:r>
      <w:r w:rsidR="00E06367">
        <w:rPr>
          <w:b/>
          <w:bCs/>
          <w:sz w:val="22"/>
          <w:szCs w:val="22"/>
        </w:rPr>
        <w:t xml:space="preserve"> Final Report</w:t>
      </w:r>
      <w:bookmarkEnd w:id="10"/>
    </w:p>
    <w:p w14:paraId="369ED9B6" w14:textId="734BB756" w:rsidR="00E06367" w:rsidRDefault="00E46741" w:rsidP="006E537D">
      <w:pPr>
        <w:pStyle w:val="ListParagraph"/>
        <w:numPr>
          <w:ilvl w:val="3"/>
          <w:numId w:val="1"/>
        </w:numPr>
        <w:rPr>
          <w:sz w:val="22"/>
          <w:szCs w:val="22"/>
        </w:rPr>
      </w:pPr>
      <w:r>
        <w:rPr>
          <w:sz w:val="22"/>
          <w:szCs w:val="22"/>
        </w:rPr>
        <w:t xml:space="preserve">The </w:t>
      </w:r>
      <w:r w:rsidR="00EF403E">
        <w:rPr>
          <w:sz w:val="22"/>
          <w:szCs w:val="22"/>
        </w:rPr>
        <w:t>third phase of the Lookback</w:t>
      </w:r>
      <w:r w:rsidR="00F90DE6">
        <w:rPr>
          <w:sz w:val="22"/>
          <w:szCs w:val="22"/>
        </w:rPr>
        <w:t xml:space="preserve"> will </w:t>
      </w:r>
      <w:r w:rsidR="000855A5">
        <w:rPr>
          <w:sz w:val="22"/>
          <w:szCs w:val="22"/>
        </w:rPr>
        <w:t xml:space="preserve">be the conclusion of the project. The objective is to complete the final Lookback report detailing </w:t>
      </w:r>
      <w:r w:rsidR="0007696F">
        <w:rPr>
          <w:sz w:val="22"/>
          <w:szCs w:val="22"/>
        </w:rPr>
        <w:t>the</w:t>
      </w:r>
      <w:r w:rsidR="000855A5">
        <w:rPr>
          <w:sz w:val="22"/>
          <w:szCs w:val="22"/>
        </w:rPr>
        <w:t xml:space="preserve"> results of the Lookback.</w:t>
      </w:r>
    </w:p>
    <w:p w14:paraId="7C3CC450" w14:textId="27D123C1" w:rsidR="008471CD" w:rsidRPr="008471CD" w:rsidRDefault="003654F3" w:rsidP="006E537D">
      <w:pPr>
        <w:pStyle w:val="ListParagraph"/>
        <w:numPr>
          <w:ilvl w:val="3"/>
          <w:numId w:val="1"/>
        </w:numPr>
        <w:rPr>
          <w:sz w:val="22"/>
          <w:szCs w:val="22"/>
        </w:rPr>
      </w:pPr>
      <w:r>
        <w:rPr>
          <w:sz w:val="22"/>
          <w:szCs w:val="22"/>
        </w:rPr>
        <w:t>The</w:t>
      </w:r>
      <w:r w:rsidR="008471CD" w:rsidRPr="008471CD">
        <w:rPr>
          <w:sz w:val="22"/>
          <w:szCs w:val="22"/>
        </w:rPr>
        <w:t xml:space="preserve"> final report </w:t>
      </w:r>
      <w:r w:rsidR="00817196">
        <w:rPr>
          <w:sz w:val="22"/>
          <w:szCs w:val="22"/>
        </w:rPr>
        <w:t xml:space="preserve">will </w:t>
      </w:r>
      <w:r w:rsidR="008471CD" w:rsidRPr="008471CD">
        <w:rPr>
          <w:sz w:val="22"/>
          <w:szCs w:val="22"/>
        </w:rPr>
        <w:t>include:</w:t>
      </w:r>
    </w:p>
    <w:p w14:paraId="42442A85" w14:textId="77777777" w:rsidR="008471CD" w:rsidRPr="008471CD" w:rsidRDefault="008471CD" w:rsidP="006E537D">
      <w:pPr>
        <w:pStyle w:val="ListParagraph"/>
        <w:numPr>
          <w:ilvl w:val="4"/>
          <w:numId w:val="1"/>
        </w:numPr>
        <w:rPr>
          <w:sz w:val="22"/>
          <w:szCs w:val="22"/>
        </w:rPr>
      </w:pPr>
      <w:r w:rsidRPr="008471CD">
        <w:rPr>
          <w:sz w:val="22"/>
          <w:szCs w:val="22"/>
        </w:rPr>
        <w:t xml:space="preserve">The methodology used to generate alerts and cases and conduct the </w:t>
      </w:r>
      <w:proofErr w:type="gramStart"/>
      <w:r w:rsidRPr="008471CD">
        <w:rPr>
          <w:sz w:val="22"/>
          <w:szCs w:val="22"/>
        </w:rPr>
        <w:t>Lookback</w:t>
      </w:r>
      <w:proofErr w:type="gramEnd"/>
    </w:p>
    <w:p w14:paraId="4C201B17" w14:textId="77777777" w:rsidR="008471CD" w:rsidRPr="008471CD" w:rsidRDefault="008471CD" w:rsidP="006E537D">
      <w:pPr>
        <w:pStyle w:val="ListParagraph"/>
        <w:numPr>
          <w:ilvl w:val="4"/>
          <w:numId w:val="1"/>
        </w:numPr>
        <w:rPr>
          <w:sz w:val="22"/>
          <w:szCs w:val="22"/>
        </w:rPr>
      </w:pPr>
      <w:r w:rsidRPr="008471CD">
        <w:rPr>
          <w:sz w:val="22"/>
          <w:szCs w:val="22"/>
        </w:rPr>
        <w:t>Investigation results, including a breakdown of no further action cases and cases escalated to Green Dot for SAR consideration</w:t>
      </w:r>
    </w:p>
    <w:p w14:paraId="06BC14FB" w14:textId="77777777" w:rsidR="008471CD" w:rsidRPr="008471CD" w:rsidRDefault="008471CD" w:rsidP="006E537D">
      <w:pPr>
        <w:pStyle w:val="ListParagraph"/>
        <w:numPr>
          <w:ilvl w:val="4"/>
          <w:numId w:val="1"/>
        </w:numPr>
        <w:rPr>
          <w:sz w:val="22"/>
          <w:szCs w:val="22"/>
        </w:rPr>
      </w:pPr>
      <w:r w:rsidRPr="008471CD">
        <w:rPr>
          <w:sz w:val="22"/>
          <w:szCs w:val="22"/>
        </w:rPr>
        <w:t xml:space="preserve">An assessment of cases recommend for escalation including common red flags, typologies and rule instances. </w:t>
      </w:r>
    </w:p>
    <w:p w14:paraId="350DF776" w14:textId="4524B87E" w:rsidR="00827EBB" w:rsidRDefault="00817196" w:rsidP="006E537D">
      <w:pPr>
        <w:pStyle w:val="ListParagraph"/>
        <w:numPr>
          <w:ilvl w:val="3"/>
          <w:numId w:val="1"/>
        </w:numPr>
        <w:rPr>
          <w:sz w:val="22"/>
          <w:szCs w:val="22"/>
        </w:rPr>
      </w:pPr>
      <w:r>
        <w:rPr>
          <w:sz w:val="22"/>
          <w:szCs w:val="22"/>
        </w:rPr>
        <w:t>The</w:t>
      </w:r>
      <w:r w:rsidR="008471CD" w:rsidRPr="008471CD">
        <w:rPr>
          <w:sz w:val="22"/>
          <w:szCs w:val="22"/>
        </w:rPr>
        <w:t xml:space="preserve"> draft</w:t>
      </w:r>
      <w:r>
        <w:rPr>
          <w:sz w:val="22"/>
          <w:szCs w:val="22"/>
        </w:rPr>
        <w:t>ed final</w:t>
      </w:r>
      <w:r w:rsidR="008471CD" w:rsidRPr="008471CD">
        <w:rPr>
          <w:sz w:val="22"/>
          <w:szCs w:val="22"/>
        </w:rPr>
        <w:t xml:space="preserve"> report </w:t>
      </w:r>
      <w:r>
        <w:rPr>
          <w:sz w:val="22"/>
          <w:szCs w:val="22"/>
        </w:rPr>
        <w:t xml:space="preserve">will be shared </w:t>
      </w:r>
      <w:r w:rsidR="008471CD" w:rsidRPr="008471CD">
        <w:rPr>
          <w:sz w:val="22"/>
          <w:szCs w:val="22"/>
        </w:rPr>
        <w:t>with Green Dot and the FRB</w:t>
      </w:r>
      <w:r w:rsidR="00BC4596">
        <w:rPr>
          <w:sz w:val="22"/>
          <w:szCs w:val="22"/>
        </w:rPr>
        <w:t xml:space="preserve">, wherein </w:t>
      </w:r>
      <w:r w:rsidR="0055789C" w:rsidRPr="0055789C">
        <w:rPr>
          <w:sz w:val="22"/>
          <w:szCs w:val="22"/>
        </w:rPr>
        <w:t>it will be</w:t>
      </w:r>
      <w:r w:rsidR="0055789C">
        <w:rPr>
          <w:sz w:val="22"/>
          <w:szCs w:val="22"/>
        </w:rPr>
        <w:t xml:space="preserve"> u</w:t>
      </w:r>
      <w:r w:rsidR="008471CD" w:rsidRPr="0055789C">
        <w:rPr>
          <w:sz w:val="22"/>
          <w:szCs w:val="22"/>
        </w:rPr>
        <w:t>pdate</w:t>
      </w:r>
      <w:r w:rsidR="0055789C">
        <w:rPr>
          <w:sz w:val="22"/>
          <w:szCs w:val="22"/>
        </w:rPr>
        <w:t>d</w:t>
      </w:r>
      <w:r w:rsidR="008471CD" w:rsidRPr="008471CD">
        <w:rPr>
          <w:sz w:val="22"/>
          <w:szCs w:val="22"/>
        </w:rPr>
        <w:t xml:space="preserve"> based on feedback received from Green Dot (limited to factual accuracy)</w:t>
      </w:r>
    </w:p>
    <w:p w14:paraId="03137C36" w14:textId="6983214B" w:rsidR="008471CD" w:rsidRPr="008471CD" w:rsidRDefault="0007696F" w:rsidP="006E537D">
      <w:pPr>
        <w:pStyle w:val="ListParagraph"/>
        <w:numPr>
          <w:ilvl w:val="3"/>
          <w:numId w:val="1"/>
        </w:numPr>
        <w:rPr>
          <w:sz w:val="22"/>
          <w:szCs w:val="22"/>
        </w:rPr>
      </w:pPr>
      <w:r>
        <w:rPr>
          <w:sz w:val="22"/>
          <w:szCs w:val="22"/>
        </w:rPr>
        <w:t xml:space="preserve">The </w:t>
      </w:r>
      <w:r w:rsidR="008471CD" w:rsidRPr="008471CD">
        <w:rPr>
          <w:sz w:val="22"/>
          <w:szCs w:val="22"/>
        </w:rPr>
        <w:t xml:space="preserve">final </w:t>
      </w:r>
      <w:r w:rsidR="00D92A65">
        <w:rPr>
          <w:sz w:val="22"/>
          <w:szCs w:val="22"/>
        </w:rPr>
        <w:t>rep</w:t>
      </w:r>
      <w:r w:rsidR="008471CD" w:rsidRPr="0055789C">
        <w:rPr>
          <w:sz w:val="22"/>
          <w:szCs w:val="22"/>
        </w:rPr>
        <w:t xml:space="preserve">ort </w:t>
      </w:r>
      <w:r w:rsidR="00D92A65">
        <w:rPr>
          <w:sz w:val="22"/>
          <w:szCs w:val="22"/>
        </w:rPr>
        <w:t>will be submitted</w:t>
      </w:r>
      <w:r w:rsidR="008471CD" w:rsidRPr="008471CD">
        <w:rPr>
          <w:sz w:val="22"/>
          <w:szCs w:val="22"/>
        </w:rPr>
        <w:t xml:space="preserve"> to the regulators</w:t>
      </w:r>
    </w:p>
    <w:p w14:paraId="39598C20" w14:textId="484E2F55" w:rsidR="5FFF462A" w:rsidRDefault="5FFF462A" w:rsidP="009C193F"/>
    <w:p w14:paraId="528CA912" w14:textId="6B7008A7" w:rsidR="000826FD" w:rsidRPr="00E97773" w:rsidRDefault="000826FD" w:rsidP="006E537D">
      <w:pPr>
        <w:pStyle w:val="ListParagraph"/>
        <w:keepNext/>
        <w:keepLines/>
        <w:numPr>
          <w:ilvl w:val="0"/>
          <w:numId w:val="1"/>
        </w:numPr>
        <w:pBdr>
          <w:bottom w:val="single" w:sz="6" w:space="1" w:color="auto"/>
        </w:pBdr>
        <w:spacing w:before="240" w:line="22" w:lineRule="atLeast"/>
        <w:outlineLvl w:val="0"/>
        <w:rPr>
          <w:rFonts w:eastAsia="Times New Roman" w:cs="Calibri"/>
          <w:b/>
          <w:sz w:val="22"/>
          <w:szCs w:val="22"/>
        </w:rPr>
      </w:pPr>
      <w:bookmarkStart w:id="11" w:name="_Toc200364620"/>
      <w:r w:rsidRPr="00E97773">
        <w:rPr>
          <w:rFonts w:eastAsia="Times New Roman" w:cs="Calibri"/>
          <w:b/>
          <w:sz w:val="22"/>
          <w:szCs w:val="22"/>
        </w:rPr>
        <w:t>Case Review Investigation Roles and Responsibilities</w:t>
      </w:r>
      <w:bookmarkEnd w:id="11"/>
    </w:p>
    <w:p w14:paraId="09416E42" w14:textId="5BF37849" w:rsidR="00B21756" w:rsidRPr="00E97773" w:rsidRDefault="00F94236" w:rsidP="006E537D">
      <w:pPr>
        <w:keepNext/>
        <w:numPr>
          <w:ilvl w:val="1"/>
          <w:numId w:val="1"/>
        </w:numPr>
        <w:tabs>
          <w:tab w:val="num" w:pos="576"/>
        </w:tabs>
        <w:spacing w:before="240" w:line="22" w:lineRule="atLeast"/>
        <w:jc w:val="both"/>
        <w:outlineLvl w:val="1"/>
        <w:rPr>
          <w:rFonts w:eastAsia="Times New Roman" w:cs="Calibri"/>
          <w:b/>
          <w:sz w:val="22"/>
          <w:szCs w:val="22"/>
        </w:rPr>
      </w:pPr>
      <w:bookmarkStart w:id="12" w:name="_Toc200364621"/>
      <w:r w:rsidRPr="00E97773">
        <w:rPr>
          <w:rFonts w:eastAsia="Times New Roman" w:cs="Calibri"/>
          <w:b/>
          <w:sz w:val="22"/>
          <w:szCs w:val="22"/>
        </w:rPr>
        <w:t>Case Investigation Team</w:t>
      </w:r>
      <w:bookmarkEnd w:id="12"/>
    </w:p>
    <w:p w14:paraId="47844F32" w14:textId="7EFBD97A" w:rsidR="00F27E53" w:rsidRPr="00291B41" w:rsidRDefault="00291B41" w:rsidP="00291B41">
      <w:pPr>
        <w:ind w:left="360"/>
        <w:rPr>
          <w:sz w:val="22"/>
          <w:szCs w:val="22"/>
        </w:rPr>
      </w:pPr>
      <w:r w:rsidRPr="00291B41">
        <w:rPr>
          <w:sz w:val="22"/>
          <w:szCs w:val="22"/>
        </w:rPr>
        <w:t>T</w:t>
      </w:r>
      <w:r>
        <w:rPr>
          <w:sz w:val="22"/>
          <w:szCs w:val="22"/>
        </w:rPr>
        <w:t xml:space="preserve">he Lookback Case Investigation Team is comprised of Investigators, Quality Control Analysts, Team Leads, Schedulers, Deloitte Senior Management, and the Green Dot SAR Team. The responsibilities </w:t>
      </w:r>
      <w:r w:rsidR="00DD7859">
        <w:rPr>
          <w:sz w:val="22"/>
          <w:szCs w:val="22"/>
        </w:rPr>
        <w:t xml:space="preserve">of </w:t>
      </w:r>
      <w:r>
        <w:rPr>
          <w:sz w:val="22"/>
          <w:szCs w:val="22"/>
        </w:rPr>
        <w:t xml:space="preserve">each these roles </w:t>
      </w:r>
      <w:proofErr w:type="gramStart"/>
      <w:r w:rsidR="00286678">
        <w:rPr>
          <w:sz w:val="22"/>
          <w:szCs w:val="22"/>
        </w:rPr>
        <w:t>is</w:t>
      </w:r>
      <w:proofErr w:type="gramEnd"/>
      <w:r w:rsidR="00286678">
        <w:rPr>
          <w:sz w:val="22"/>
          <w:szCs w:val="22"/>
        </w:rPr>
        <w:t xml:space="preserve"> described below</w:t>
      </w:r>
      <w:r>
        <w:rPr>
          <w:sz w:val="22"/>
          <w:szCs w:val="22"/>
        </w:rPr>
        <w:t>.</w:t>
      </w:r>
    </w:p>
    <w:p w14:paraId="0FB05503" w14:textId="729D383D" w:rsidR="00F94236" w:rsidRPr="00E97773" w:rsidRDefault="00E24A8B" w:rsidP="006E537D">
      <w:pPr>
        <w:keepNext/>
        <w:numPr>
          <w:ilvl w:val="2"/>
          <w:numId w:val="1"/>
        </w:numPr>
        <w:spacing w:before="240" w:line="22" w:lineRule="atLeast"/>
        <w:jc w:val="both"/>
        <w:outlineLvl w:val="1"/>
        <w:rPr>
          <w:rFonts w:eastAsia="Times New Roman" w:cs="Calibri"/>
          <w:b/>
          <w:sz w:val="22"/>
          <w:szCs w:val="22"/>
        </w:rPr>
      </w:pPr>
      <w:bookmarkStart w:id="13" w:name="_Toc200364622"/>
      <w:r w:rsidRPr="00E97773">
        <w:rPr>
          <w:rFonts w:eastAsia="Times New Roman" w:cs="Calibri"/>
          <w:b/>
          <w:sz w:val="22"/>
          <w:szCs w:val="22"/>
        </w:rPr>
        <w:t>Investigators</w:t>
      </w:r>
      <w:r w:rsidR="001966A9">
        <w:rPr>
          <w:rFonts w:eastAsia="Times New Roman" w:cs="Calibri"/>
          <w:b/>
          <w:sz w:val="22"/>
          <w:szCs w:val="22"/>
        </w:rPr>
        <w:t>:</w:t>
      </w:r>
      <w:bookmarkEnd w:id="13"/>
    </w:p>
    <w:p w14:paraId="5FCF1A3E" w14:textId="7419D55C" w:rsidR="00F94236" w:rsidRPr="009C1F9A" w:rsidRDefault="62C0113D" w:rsidP="006E537D">
      <w:pPr>
        <w:pStyle w:val="ListParagraph"/>
        <w:numPr>
          <w:ilvl w:val="3"/>
          <w:numId w:val="1"/>
        </w:numPr>
        <w:rPr>
          <w:sz w:val="22"/>
          <w:szCs w:val="22"/>
        </w:rPr>
      </w:pPr>
      <w:r w:rsidRPr="009C1F9A">
        <w:rPr>
          <w:sz w:val="22"/>
          <w:szCs w:val="22"/>
        </w:rPr>
        <w:t xml:space="preserve">The </w:t>
      </w:r>
      <w:r w:rsidR="1591C142" w:rsidRPr="009C1F9A">
        <w:rPr>
          <w:sz w:val="22"/>
          <w:szCs w:val="22"/>
        </w:rPr>
        <w:t>Investigator</w:t>
      </w:r>
      <w:r w:rsidR="717F2963" w:rsidRPr="009C1F9A">
        <w:rPr>
          <w:sz w:val="22"/>
          <w:szCs w:val="22"/>
        </w:rPr>
        <w:t>’s</w:t>
      </w:r>
      <w:r w:rsidR="7FC23967" w:rsidRPr="009C1F9A">
        <w:rPr>
          <w:sz w:val="22"/>
          <w:szCs w:val="22"/>
        </w:rPr>
        <w:t xml:space="preserve"> role</w:t>
      </w:r>
      <w:r w:rsidR="1591C142" w:rsidRPr="009C1F9A">
        <w:rPr>
          <w:sz w:val="22"/>
          <w:szCs w:val="22"/>
        </w:rPr>
        <w:t xml:space="preserve"> </w:t>
      </w:r>
      <w:r w:rsidR="6ADD612F" w:rsidRPr="009C1F9A">
        <w:rPr>
          <w:sz w:val="22"/>
          <w:szCs w:val="22"/>
        </w:rPr>
        <w:t xml:space="preserve">functions </w:t>
      </w:r>
      <w:r w:rsidR="39753F45" w:rsidRPr="009C1F9A">
        <w:rPr>
          <w:sz w:val="22"/>
          <w:szCs w:val="22"/>
        </w:rPr>
        <w:t>with</w:t>
      </w:r>
      <w:r w:rsidR="6ADD612F" w:rsidRPr="009C1F9A">
        <w:rPr>
          <w:sz w:val="22"/>
          <w:szCs w:val="22"/>
        </w:rPr>
        <w:t>in</w:t>
      </w:r>
      <w:r w:rsidR="75FE2ADA" w:rsidRPr="009C1F9A">
        <w:rPr>
          <w:sz w:val="22"/>
          <w:szCs w:val="22"/>
        </w:rPr>
        <w:t xml:space="preserve"> Phase 2 of the Lookback </w:t>
      </w:r>
      <w:r w:rsidR="7B556F25" w:rsidRPr="009C1F9A">
        <w:rPr>
          <w:sz w:val="22"/>
          <w:szCs w:val="22"/>
        </w:rPr>
        <w:t xml:space="preserve">to analyze alerted activity, identify the transacting parties, determine </w:t>
      </w:r>
      <w:r w:rsidR="64B35CF9" w:rsidRPr="009C1F9A">
        <w:rPr>
          <w:sz w:val="22"/>
          <w:szCs w:val="22"/>
        </w:rPr>
        <w:t xml:space="preserve">if </w:t>
      </w:r>
      <w:r w:rsidR="7B556F25" w:rsidRPr="009C1F9A">
        <w:rPr>
          <w:sz w:val="22"/>
          <w:szCs w:val="22"/>
        </w:rPr>
        <w:t xml:space="preserve">the activity appears suspicious </w:t>
      </w:r>
      <w:r w:rsidR="0D1FFB2C" w:rsidRPr="009C1F9A">
        <w:rPr>
          <w:sz w:val="22"/>
          <w:szCs w:val="22"/>
        </w:rPr>
        <w:t xml:space="preserve">or not, and </w:t>
      </w:r>
      <w:r w:rsidR="6F2711A2" w:rsidRPr="009C1F9A">
        <w:rPr>
          <w:sz w:val="22"/>
          <w:szCs w:val="22"/>
        </w:rPr>
        <w:t xml:space="preserve">then </w:t>
      </w:r>
      <w:r w:rsidR="0D1FFB2C" w:rsidRPr="009C1F9A">
        <w:rPr>
          <w:sz w:val="22"/>
          <w:szCs w:val="22"/>
        </w:rPr>
        <w:t>disposition the case</w:t>
      </w:r>
      <w:r w:rsidR="7B556F25" w:rsidRPr="009C1F9A">
        <w:rPr>
          <w:sz w:val="22"/>
          <w:szCs w:val="22"/>
        </w:rPr>
        <w:t xml:space="preserve"> </w:t>
      </w:r>
      <w:r w:rsidR="0D1FFB2C" w:rsidRPr="009C1F9A">
        <w:rPr>
          <w:sz w:val="22"/>
          <w:szCs w:val="22"/>
        </w:rPr>
        <w:t>by either</w:t>
      </w:r>
      <w:r w:rsidR="7B556F25" w:rsidRPr="009C1F9A">
        <w:rPr>
          <w:sz w:val="22"/>
          <w:szCs w:val="22"/>
        </w:rPr>
        <w:t xml:space="preserve"> </w:t>
      </w:r>
      <w:r w:rsidR="1B9FF1D2" w:rsidRPr="009C1F9A">
        <w:rPr>
          <w:sz w:val="22"/>
          <w:szCs w:val="22"/>
        </w:rPr>
        <w:t>recommend</w:t>
      </w:r>
      <w:r w:rsidR="4087FEFF" w:rsidRPr="009C1F9A">
        <w:rPr>
          <w:sz w:val="22"/>
          <w:szCs w:val="22"/>
        </w:rPr>
        <w:t>ing</w:t>
      </w:r>
      <w:r w:rsidR="1B9FF1D2" w:rsidRPr="009C1F9A">
        <w:rPr>
          <w:sz w:val="22"/>
          <w:szCs w:val="22"/>
        </w:rPr>
        <w:t xml:space="preserve"> </w:t>
      </w:r>
      <w:r w:rsidR="0016746A" w:rsidRPr="009C1F9A">
        <w:rPr>
          <w:sz w:val="22"/>
          <w:szCs w:val="22"/>
        </w:rPr>
        <w:t>escalati</w:t>
      </w:r>
      <w:r w:rsidR="00696025" w:rsidRPr="009C1F9A">
        <w:rPr>
          <w:sz w:val="22"/>
          <w:szCs w:val="22"/>
        </w:rPr>
        <w:t>on of</w:t>
      </w:r>
      <w:r w:rsidR="1B9FF1D2" w:rsidRPr="009C1F9A">
        <w:rPr>
          <w:sz w:val="22"/>
          <w:szCs w:val="22"/>
        </w:rPr>
        <w:t xml:space="preserve"> </w:t>
      </w:r>
      <w:r w:rsidR="6AFA4EDD" w:rsidRPr="009C1F9A">
        <w:rPr>
          <w:sz w:val="22"/>
          <w:szCs w:val="22"/>
        </w:rPr>
        <w:t>suspic</w:t>
      </w:r>
      <w:r w:rsidR="289AB9B3" w:rsidRPr="009C1F9A">
        <w:rPr>
          <w:sz w:val="22"/>
          <w:szCs w:val="22"/>
        </w:rPr>
        <w:t>i</w:t>
      </w:r>
      <w:r w:rsidR="6AFA4EDD" w:rsidRPr="009C1F9A">
        <w:rPr>
          <w:sz w:val="22"/>
          <w:szCs w:val="22"/>
        </w:rPr>
        <w:t>ous activity</w:t>
      </w:r>
      <w:r w:rsidR="1B9FF1D2" w:rsidRPr="009C1F9A">
        <w:rPr>
          <w:sz w:val="22"/>
          <w:szCs w:val="22"/>
        </w:rPr>
        <w:t xml:space="preserve"> further</w:t>
      </w:r>
      <w:r w:rsidR="4338E80E" w:rsidRPr="009C1F9A">
        <w:rPr>
          <w:sz w:val="22"/>
          <w:szCs w:val="22"/>
        </w:rPr>
        <w:t xml:space="preserve"> for SAR filing</w:t>
      </w:r>
      <w:r w:rsidR="1B9FF1D2" w:rsidRPr="009C1F9A">
        <w:rPr>
          <w:sz w:val="22"/>
          <w:szCs w:val="22"/>
        </w:rPr>
        <w:t xml:space="preserve">, or </w:t>
      </w:r>
      <w:r w:rsidR="078057D1" w:rsidRPr="009C1F9A">
        <w:rPr>
          <w:sz w:val="22"/>
          <w:szCs w:val="22"/>
        </w:rPr>
        <w:t>recommend</w:t>
      </w:r>
      <w:r w:rsidR="00FB7503" w:rsidRPr="009C1F9A">
        <w:rPr>
          <w:sz w:val="22"/>
          <w:szCs w:val="22"/>
        </w:rPr>
        <w:t>ing</w:t>
      </w:r>
      <w:r w:rsidR="078057D1" w:rsidRPr="009C1F9A">
        <w:rPr>
          <w:sz w:val="22"/>
          <w:szCs w:val="22"/>
        </w:rPr>
        <w:t xml:space="preserve"> that </w:t>
      </w:r>
      <w:r w:rsidR="1B9FF1D2" w:rsidRPr="009C1F9A">
        <w:rPr>
          <w:sz w:val="22"/>
          <w:szCs w:val="22"/>
        </w:rPr>
        <w:t xml:space="preserve">the case be closed as </w:t>
      </w:r>
      <w:r w:rsidR="5DEACE73" w:rsidRPr="009C1F9A">
        <w:rPr>
          <w:sz w:val="22"/>
          <w:szCs w:val="22"/>
        </w:rPr>
        <w:t>not suspicious</w:t>
      </w:r>
      <w:r w:rsidR="1B9FF1D2" w:rsidRPr="009C1F9A">
        <w:rPr>
          <w:sz w:val="22"/>
          <w:szCs w:val="22"/>
        </w:rPr>
        <w:t>.</w:t>
      </w:r>
    </w:p>
    <w:p w14:paraId="4B4B8533" w14:textId="165C9A50" w:rsidR="1591C142" w:rsidRPr="009C1F9A" w:rsidRDefault="1B9FF1D2" w:rsidP="006E537D">
      <w:pPr>
        <w:pStyle w:val="ListParagraph"/>
        <w:numPr>
          <w:ilvl w:val="3"/>
          <w:numId w:val="1"/>
        </w:numPr>
        <w:rPr>
          <w:sz w:val="22"/>
          <w:szCs w:val="22"/>
        </w:rPr>
      </w:pPr>
      <w:r w:rsidRPr="009C1F9A">
        <w:rPr>
          <w:sz w:val="22"/>
          <w:szCs w:val="22"/>
        </w:rPr>
        <w:t>Investigators</w:t>
      </w:r>
      <w:r w:rsidR="75FE2ADA" w:rsidRPr="009C1F9A">
        <w:rPr>
          <w:sz w:val="22"/>
          <w:szCs w:val="22"/>
        </w:rPr>
        <w:t xml:space="preserve"> </w:t>
      </w:r>
      <w:r w:rsidR="1591C142" w:rsidRPr="009C1F9A">
        <w:rPr>
          <w:sz w:val="22"/>
          <w:szCs w:val="22"/>
        </w:rPr>
        <w:t xml:space="preserve">are responsible for conducting Level 1 reviews of </w:t>
      </w:r>
      <w:r w:rsidR="444F6BF8" w:rsidRPr="009C1F9A">
        <w:rPr>
          <w:sz w:val="22"/>
          <w:szCs w:val="22"/>
        </w:rPr>
        <w:t>cases generated in Phase 1 in accordance with investigation protocols and procedures</w:t>
      </w:r>
      <w:r w:rsidR="1B88F354" w:rsidRPr="009C1F9A">
        <w:rPr>
          <w:sz w:val="22"/>
          <w:szCs w:val="22"/>
        </w:rPr>
        <w:t>,</w:t>
      </w:r>
      <w:r w:rsidR="07CA021F" w:rsidRPr="009C1F9A">
        <w:rPr>
          <w:sz w:val="22"/>
          <w:szCs w:val="22"/>
        </w:rPr>
        <w:t xml:space="preserve"> as outlined in this document. A high-level overview of the Investigator</w:t>
      </w:r>
      <w:r w:rsidR="000E24BC" w:rsidRPr="009C1F9A">
        <w:rPr>
          <w:sz w:val="22"/>
          <w:szCs w:val="22"/>
        </w:rPr>
        <w:t>’</w:t>
      </w:r>
      <w:r w:rsidR="07CA021F" w:rsidRPr="009C1F9A">
        <w:rPr>
          <w:sz w:val="22"/>
          <w:szCs w:val="22"/>
        </w:rPr>
        <w:t xml:space="preserve">s activities </w:t>
      </w:r>
      <w:r w:rsidR="000E24BC" w:rsidRPr="009C1F9A">
        <w:rPr>
          <w:sz w:val="22"/>
          <w:szCs w:val="22"/>
        </w:rPr>
        <w:t xml:space="preserve">is </w:t>
      </w:r>
      <w:r w:rsidR="07CA021F" w:rsidRPr="009C1F9A">
        <w:rPr>
          <w:sz w:val="22"/>
          <w:szCs w:val="22"/>
        </w:rPr>
        <w:t>as follows:</w:t>
      </w:r>
    </w:p>
    <w:p w14:paraId="681006D1" w14:textId="39DFA52E" w:rsidR="003049ED" w:rsidRPr="009C1F9A" w:rsidRDefault="003049ED" w:rsidP="006E537D">
      <w:pPr>
        <w:pStyle w:val="ListParagraph"/>
        <w:numPr>
          <w:ilvl w:val="4"/>
          <w:numId w:val="1"/>
        </w:numPr>
        <w:rPr>
          <w:sz w:val="22"/>
          <w:szCs w:val="22"/>
        </w:rPr>
      </w:pPr>
      <w:r w:rsidRPr="009C1F9A">
        <w:rPr>
          <w:sz w:val="22"/>
          <w:szCs w:val="22"/>
        </w:rPr>
        <w:t>Conduct initial alert review triage</w:t>
      </w:r>
      <w:r w:rsidR="00594C2E" w:rsidRPr="009C1F9A">
        <w:rPr>
          <w:sz w:val="22"/>
          <w:szCs w:val="22"/>
        </w:rPr>
        <w:t xml:space="preserve"> to determine whether the rule is valid and if the investigation should proceed</w:t>
      </w:r>
    </w:p>
    <w:p w14:paraId="60E016D6" w14:textId="49DCD80C" w:rsidR="00E56F31" w:rsidRPr="005C7799" w:rsidRDefault="00EE6E81" w:rsidP="006E537D">
      <w:pPr>
        <w:pStyle w:val="ListParagraph"/>
        <w:numPr>
          <w:ilvl w:val="5"/>
          <w:numId w:val="1"/>
        </w:numPr>
        <w:ind w:left="2520"/>
        <w:rPr>
          <w:sz w:val="22"/>
          <w:szCs w:val="22"/>
        </w:rPr>
      </w:pPr>
      <w:r w:rsidRPr="00EE6E81">
        <w:rPr>
          <w:sz w:val="22"/>
          <w:szCs w:val="22"/>
        </w:rPr>
        <w:t>If the alert is</w:t>
      </w:r>
      <w:r w:rsidR="00CD43C5" w:rsidRPr="009C1F9A">
        <w:rPr>
          <w:sz w:val="22"/>
          <w:szCs w:val="22"/>
        </w:rPr>
        <w:t xml:space="preserve"> deemed</w:t>
      </w:r>
      <w:r w:rsidRPr="00EE6E81">
        <w:rPr>
          <w:sz w:val="22"/>
          <w:szCs w:val="22"/>
        </w:rPr>
        <w:t xml:space="preserve"> a potential false positive, the </w:t>
      </w:r>
      <w:r w:rsidR="00CD43C5" w:rsidRPr="009C1F9A">
        <w:rPr>
          <w:sz w:val="22"/>
          <w:szCs w:val="22"/>
        </w:rPr>
        <w:t xml:space="preserve">Investigator is responsible for </w:t>
      </w:r>
      <w:r w:rsidR="005B76BC" w:rsidRPr="009C1F9A">
        <w:rPr>
          <w:sz w:val="22"/>
          <w:szCs w:val="22"/>
        </w:rPr>
        <w:t>moving the case to the Issue Management queue for Team Lead review</w:t>
      </w:r>
      <w:r w:rsidR="00BA7D0C">
        <w:rPr>
          <w:sz w:val="22"/>
          <w:szCs w:val="22"/>
        </w:rPr>
        <w:t xml:space="preserve"> </w:t>
      </w:r>
    </w:p>
    <w:p w14:paraId="6B1B2ED6" w14:textId="56AB2B48" w:rsidR="00F94236" w:rsidRPr="009C1F9A" w:rsidRDefault="07CA021F" w:rsidP="006E537D">
      <w:pPr>
        <w:pStyle w:val="ListParagraph"/>
        <w:numPr>
          <w:ilvl w:val="4"/>
          <w:numId w:val="1"/>
        </w:numPr>
        <w:rPr>
          <w:sz w:val="22"/>
          <w:szCs w:val="22"/>
        </w:rPr>
      </w:pPr>
      <w:r w:rsidRPr="009C1F9A">
        <w:rPr>
          <w:sz w:val="22"/>
          <w:szCs w:val="22"/>
        </w:rPr>
        <w:t xml:space="preserve">Conduct </w:t>
      </w:r>
      <w:r w:rsidR="00867DDF" w:rsidRPr="009C1F9A">
        <w:rPr>
          <w:sz w:val="22"/>
          <w:szCs w:val="22"/>
        </w:rPr>
        <w:t xml:space="preserve">a </w:t>
      </w:r>
      <w:r w:rsidRPr="009C1F9A">
        <w:rPr>
          <w:sz w:val="22"/>
          <w:szCs w:val="22"/>
        </w:rPr>
        <w:t>review of Alerts and Alerted Transactions</w:t>
      </w:r>
    </w:p>
    <w:p w14:paraId="722B8E17" w14:textId="029315D0" w:rsidR="00F94236" w:rsidRPr="009C1F9A" w:rsidRDefault="07CA021F" w:rsidP="006E537D">
      <w:pPr>
        <w:pStyle w:val="ListParagraph"/>
        <w:numPr>
          <w:ilvl w:val="4"/>
          <w:numId w:val="1"/>
        </w:numPr>
        <w:rPr>
          <w:sz w:val="22"/>
          <w:szCs w:val="22"/>
        </w:rPr>
      </w:pPr>
      <w:r w:rsidRPr="009C1F9A">
        <w:rPr>
          <w:sz w:val="22"/>
          <w:szCs w:val="22"/>
        </w:rPr>
        <w:t>Conduct Due Diligence on Focal Entities and Counterparties</w:t>
      </w:r>
    </w:p>
    <w:p w14:paraId="20A3FFF3" w14:textId="583BBED7" w:rsidR="00F94236" w:rsidRPr="009C1F9A" w:rsidRDefault="07CA021F" w:rsidP="006E537D">
      <w:pPr>
        <w:pStyle w:val="ListParagraph"/>
        <w:numPr>
          <w:ilvl w:val="4"/>
          <w:numId w:val="1"/>
        </w:numPr>
        <w:rPr>
          <w:sz w:val="22"/>
          <w:szCs w:val="22"/>
        </w:rPr>
      </w:pPr>
      <w:r w:rsidRPr="009C1F9A">
        <w:rPr>
          <w:sz w:val="22"/>
          <w:szCs w:val="22"/>
        </w:rPr>
        <w:t>Disposition alerts</w:t>
      </w:r>
    </w:p>
    <w:p w14:paraId="7C5C6398" w14:textId="4BD7C6EA" w:rsidR="006D7037" w:rsidRPr="009C1F9A" w:rsidRDefault="00B91498" w:rsidP="006E537D">
      <w:pPr>
        <w:pStyle w:val="ListParagraph"/>
        <w:numPr>
          <w:ilvl w:val="4"/>
          <w:numId w:val="1"/>
        </w:numPr>
        <w:rPr>
          <w:sz w:val="22"/>
          <w:szCs w:val="22"/>
        </w:rPr>
      </w:pPr>
      <w:r w:rsidRPr="009C1F9A">
        <w:rPr>
          <w:sz w:val="22"/>
          <w:szCs w:val="22"/>
        </w:rPr>
        <w:t xml:space="preserve">Upload supporting documentation </w:t>
      </w:r>
    </w:p>
    <w:p w14:paraId="50E4FD6C" w14:textId="22805A08" w:rsidR="07CA021F" w:rsidRPr="001966A9" w:rsidRDefault="6359BE0B" w:rsidP="006E537D">
      <w:pPr>
        <w:pStyle w:val="ListParagraph"/>
        <w:numPr>
          <w:ilvl w:val="4"/>
          <w:numId w:val="1"/>
        </w:numPr>
        <w:rPr>
          <w:sz w:val="22"/>
          <w:szCs w:val="22"/>
        </w:rPr>
      </w:pPr>
      <w:r w:rsidRPr="009C1F9A">
        <w:rPr>
          <w:sz w:val="22"/>
          <w:szCs w:val="22"/>
        </w:rPr>
        <w:t xml:space="preserve">Compose </w:t>
      </w:r>
      <w:r w:rsidR="000E24BC" w:rsidRPr="009C1F9A">
        <w:rPr>
          <w:sz w:val="22"/>
          <w:szCs w:val="22"/>
        </w:rPr>
        <w:t>the</w:t>
      </w:r>
      <w:r w:rsidRPr="009C1F9A">
        <w:rPr>
          <w:sz w:val="22"/>
          <w:szCs w:val="22"/>
        </w:rPr>
        <w:t xml:space="preserve"> final case narrative</w:t>
      </w:r>
    </w:p>
    <w:p w14:paraId="1527F7ED" w14:textId="441753BA" w:rsidR="00E24A8B" w:rsidRPr="00E97773" w:rsidRDefault="00E24A8B" w:rsidP="006E537D">
      <w:pPr>
        <w:keepNext/>
        <w:numPr>
          <w:ilvl w:val="2"/>
          <w:numId w:val="1"/>
        </w:numPr>
        <w:spacing w:before="240" w:line="22" w:lineRule="atLeast"/>
        <w:jc w:val="both"/>
        <w:outlineLvl w:val="1"/>
        <w:rPr>
          <w:rFonts w:eastAsia="Times New Roman" w:cs="Calibri"/>
          <w:b/>
          <w:sz w:val="22"/>
          <w:szCs w:val="22"/>
        </w:rPr>
      </w:pPr>
      <w:bookmarkStart w:id="14" w:name="_Toc200364623"/>
      <w:r w:rsidRPr="3B0A58AF">
        <w:rPr>
          <w:rFonts w:eastAsia="Times New Roman" w:cs="Calibri"/>
          <w:b/>
          <w:bCs/>
          <w:sz w:val="22"/>
          <w:szCs w:val="22"/>
        </w:rPr>
        <w:lastRenderedPageBreak/>
        <w:t>Q</w:t>
      </w:r>
      <w:r w:rsidR="1AF2318C" w:rsidRPr="3B0A58AF">
        <w:rPr>
          <w:rFonts w:eastAsia="Times New Roman" w:cs="Calibri"/>
          <w:b/>
          <w:bCs/>
          <w:sz w:val="22"/>
          <w:szCs w:val="22"/>
        </w:rPr>
        <w:t xml:space="preserve">uality </w:t>
      </w:r>
      <w:r w:rsidRPr="3B0A58AF">
        <w:rPr>
          <w:rFonts w:eastAsia="Times New Roman" w:cs="Calibri"/>
          <w:b/>
          <w:bCs/>
          <w:sz w:val="22"/>
          <w:szCs w:val="22"/>
        </w:rPr>
        <w:t>C</w:t>
      </w:r>
      <w:r w:rsidR="3B89C27C" w:rsidRPr="3B0A58AF">
        <w:rPr>
          <w:rFonts w:eastAsia="Times New Roman" w:cs="Calibri"/>
          <w:b/>
          <w:bCs/>
          <w:sz w:val="22"/>
          <w:szCs w:val="22"/>
        </w:rPr>
        <w:t>ontrol</w:t>
      </w:r>
      <w:r w:rsidRPr="00E97773">
        <w:rPr>
          <w:rFonts w:eastAsia="Times New Roman" w:cs="Calibri"/>
          <w:b/>
          <w:sz w:val="22"/>
          <w:szCs w:val="22"/>
        </w:rPr>
        <w:t xml:space="preserve"> </w:t>
      </w:r>
      <w:r w:rsidR="3B89C27C" w:rsidRPr="3B0A58AF">
        <w:rPr>
          <w:rFonts w:eastAsia="Times New Roman" w:cs="Calibri"/>
          <w:b/>
          <w:bCs/>
          <w:sz w:val="22"/>
          <w:szCs w:val="22"/>
        </w:rPr>
        <w:t>(QC)</w:t>
      </w:r>
      <w:r w:rsidRPr="3B0A58AF">
        <w:rPr>
          <w:rFonts w:eastAsia="Times New Roman" w:cs="Calibri"/>
          <w:b/>
          <w:bCs/>
          <w:sz w:val="22"/>
          <w:szCs w:val="22"/>
        </w:rPr>
        <w:t xml:space="preserve"> </w:t>
      </w:r>
      <w:r w:rsidRPr="00E97773">
        <w:rPr>
          <w:rFonts w:eastAsia="Times New Roman" w:cs="Calibri"/>
          <w:b/>
          <w:sz w:val="22"/>
          <w:szCs w:val="22"/>
        </w:rPr>
        <w:t>Analysts</w:t>
      </w:r>
      <w:r w:rsidR="001966A9">
        <w:rPr>
          <w:rFonts w:eastAsia="Times New Roman" w:cs="Calibri"/>
          <w:b/>
          <w:sz w:val="22"/>
          <w:szCs w:val="22"/>
        </w:rPr>
        <w:t>:</w:t>
      </w:r>
      <w:bookmarkEnd w:id="14"/>
    </w:p>
    <w:p w14:paraId="35D46628" w14:textId="2445308D" w:rsidR="27477105" w:rsidRDefault="27477105" w:rsidP="006E537D">
      <w:pPr>
        <w:pStyle w:val="ListParagraph"/>
        <w:numPr>
          <w:ilvl w:val="3"/>
          <w:numId w:val="1"/>
        </w:numPr>
        <w:rPr>
          <w:sz w:val="22"/>
          <w:szCs w:val="22"/>
        </w:rPr>
      </w:pPr>
      <w:r w:rsidRPr="009C1F9A">
        <w:rPr>
          <w:sz w:val="22"/>
          <w:szCs w:val="22"/>
        </w:rPr>
        <w:t xml:space="preserve">The QC Analyst’s role takes effect in Phase 2 of the Lookback to review cases dispositioned by </w:t>
      </w:r>
      <w:r w:rsidR="5FE1843B" w:rsidRPr="009C1F9A">
        <w:rPr>
          <w:sz w:val="22"/>
          <w:szCs w:val="22"/>
        </w:rPr>
        <w:t xml:space="preserve">Investigators. </w:t>
      </w:r>
    </w:p>
    <w:p w14:paraId="375C18E3" w14:textId="3BF39D73" w:rsidR="005723F4" w:rsidRDefault="005723F4" w:rsidP="006E537D">
      <w:pPr>
        <w:pStyle w:val="ListParagraph"/>
        <w:numPr>
          <w:ilvl w:val="3"/>
          <w:numId w:val="1"/>
        </w:numPr>
        <w:rPr>
          <w:sz w:val="22"/>
          <w:szCs w:val="22"/>
        </w:rPr>
      </w:pPr>
      <w:r>
        <w:rPr>
          <w:sz w:val="22"/>
          <w:szCs w:val="22"/>
        </w:rPr>
        <w:t>There are two levels of QC:</w:t>
      </w:r>
    </w:p>
    <w:p w14:paraId="2009F506" w14:textId="314199B7" w:rsidR="005723F4" w:rsidRDefault="005723F4" w:rsidP="006E537D">
      <w:pPr>
        <w:pStyle w:val="ListParagraph"/>
        <w:numPr>
          <w:ilvl w:val="4"/>
          <w:numId w:val="1"/>
        </w:numPr>
        <w:rPr>
          <w:sz w:val="22"/>
          <w:szCs w:val="22"/>
        </w:rPr>
      </w:pPr>
      <w:r>
        <w:rPr>
          <w:sz w:val="22"/>
          <w:szCs w:val="22"/>
        </w:rPr>
        <w:t>QC1 (generally offshore) conducts a review of all cases</w:t>
      </w:r>
      <w:r w:rsidR="00366C51">
        <w:rPr>
          <w:sz w:val="22"/>
          <w:szCs w:val="22"/>
        </w:rPr>
        <w:t xml:space="preserve"> (</w:t>
      </w:r>
      <w:r w:rsidR="006F4228">
        <w:rPr>
          <w:sz w:val="22"/>
          <w:szCs w:val="22"/>
        </w:rPr>
        <w:t>escalated and non-escalated</w:t>
      </w:r>
      <w:r w:rsidR="00366C51">
        <w:rPr>
          <w:sz w:val="22"/>
          <w:szCs w:val="22"/>
        </w:rPr>
        <w:t xml:space="preserve">) </w:t>
      </w:r>
    </w:p>
    <w:p w14:paraId="35F0CC5B" w14:textId="49C0F189" w:rsidR="000B18DD" w:rsidRPr="009C1F9A" w:rsidRDefault="000B18DD" w:rsidP="006E537D">
      <w:pPr>
        <w:pStyle w:val="ListParagraph"/>
        <w:numPr>
          <w:ilvl w:val="4"/>
          <w:numId w:val="1"/>
        </w:numPr>
        <w:rPr>
          <w:sz w:val="22"/>
          <w:szCs w:val="22"/>
        </w:rPr>
      </w:pPr>
      <w:r>
        <w:rPr>
          <w:sz w:val="22"/>
          <w:szCs w:val="22"/>
        </w:rPr>
        <w:t xml:space="preserve">QC2 will conduct a second review of all cases, </w:t>
      </w:r>
      <w:r w:rsidR="00A65B93">
        <w:rPr>
          <w:sz w:val="22"/>
          <w:szCs w:val="22"/>
        </w:rPr>
        <w:t xml:space="preserve">and is responsible for closing out the cases </w:t>
      </w:r>
      <w:r w:rsidR="00991A6D">
        <w:rPr>
          <w:sz w:val="22"/>
          <w:szCs w:val="22"/>
        </w:rPr>
        <w:t>following completion of the procedures</w:t>
      </w:r>
      <w:r w:rsidR="00A65B93">
        <w:rPr>
          <w:sz w:val="22"/>
          <w:szCs w:val="22"/>
        </w:rPr>
        <w:t xml:space="preserve"> </w:t>
      </w:r>
    </w:p>
    <w:p w14:paraId="52648A33" w14:textId="3DAE3A60" w:rsidR="75AB2464" w:rsidRPr="009C1F9A" w:rsidRDefault="20B8232C" w:rsidP="006E537D">
      <w:pPr>
        <w:pStyle w:val="ListParagraph"/>
        <w:numPr>
          <w:ilvl w:val="3"/>
          <w:numId w:val="1"/>
        </w:numPr>
        <w:rPr>
          <w:sz w:val="22"/>
          <w:szCs w:val="22"/>
        </w:rPr>
      </w:pPr>
      <w:r w:rsidRPr="009C1F9A">
        <w:rPr>
          <w:sz w:val="22"/>
          <w:szCs w:val="22"/>
        </w:rPr>
        <w:t xml:space="preserve">The </w:t>
      </w:r>
      <w:r w:rsidR="23AF8590" w:rsidRPr="009C1F9A">
        <w:rPr>
          <w:sz w:val="22"/>
          <w:szCs w:val="22"/>
        </w:rPr>
        <w:t xml:space="preserve">QC Analyst is responsible for reviewing the case after the </w:t>
      </w:r>
      <w:r w:rsidR="376C0151" w:rsidRPr="009C1F9A">
        <w:rPr>
          <w:sz w:val="22"/>
          <w:szCs w:val="22"/>
        </w:rPr>
        <w:t>I</w:t>
      </w:r>
      <w:r w:rsidR="23AF8590" w:rsidRPr="009C1F9A">
        <w:rPr>
          <w:sz w:val="22"/>
          <w:szCs w:val="22"/>
        </w:rPr>
        <w:t>nvestigator has completed their review and dispositioned the case.</w:t>
      </w:r>
      <w:r w:rsidR="1752B378" w:rsidRPr="009C1F9A">
        <w:rPr>
          <w:sz w:val="22"/>
          <w:szCs w:val="22"/>
        </w:rPr>
        <w:t xml:space="preserve"> </w:t>
      </w:r>
      <w:r w:rsidR="31F78F47" w:rsidRPr="009C1F9A">
        <w:rPr>
          <w:sz w:val="22"/>
          <w:szCs w:val="22"/>
        </w:rPr>
        <w:t xml:space="preserve">The QC Analyst’s review should confirm that the </w:t>
      </w:r>
      <w:r w:rsidR="23AF8590" w:rsidRPr="009C1F9A">
        <w:rPr>
          <w:sz w:val="22"/>
          <w:szCs w:val="22"/>
        </w:rPr>
        <w:t>Investigator</w:t>
      </w:r>
      <w:r w:rsidRPr="009C1F9A">
        <w:rPr>
          <w:sz w:val="22"/>
          <w:szCs w:val="22"/>
        </w:rPr>
        <w:t xml:space="preserve"> complied with the Lookback Procedures, and appropriately investigated, dispositioned, and documented their decision on the </w:t>
      </w:r>
      <w:r w:rsidR="23AF8590" w:rsidRPr="009C1F9A">
        <w:rPr>
          <w:sz w:val="22"/>
          <w:szCs w:val="22"/>
        </w:rPr>
        <w:t xml:space="preserve">case. </w:t>
      </w:r>
      <w:r w:rsidR="5FE1843B" w:rsidRPr="009C1F9A">
        <w:rPr>
          <w:sz w:val="22"/>
          <w:szCs w:val="22"/>
        </w:rPr>
        <w:t>QC Analysts</w:t>
      </w:r>
      <w:r w:rsidR="49244D0A" w:rsidRPr="009C1F9A">
        <w:rPr>
          <w:sz w:val="22"/>
          <w:szCs w:val="22"/>
        </w:rPr>
        <w:t>, at a high-level</w:t>
      </w:r>
      <w:r w:rsidR="00FE3AFD" w:rsidRPr="009C1F9A">
        <w:rPr>
          <w:sz w:val="22"/>
          <w:szCs w:val="22"/>
        </w:rPr>
        <w:t>,</w:t>
      </w:r>
      <w:r w:rsidR="49244D0A" w:rsidRPr="009C1F9A">
        <w:rPr>
          <w:sz w:val="22"/>
          <w:szCs w:val="22"/>
        </w:rPr>
        <w:t xml:space="preserve"> are responsible for reviewing the following</w:t>
      </w:r>
      <w:r w:rsidR="28B79C2A" w:rsidRPr="009C1F9A">
        <w:rPr>
          <w:sz w:val="22"/>
          <w:szCs w:val="22"/>
        </w:rPr>
        <w:t>:</w:t>
      </w:r>
    </w:p>
    <w:p w14:paraId="235C231C" w14:textId="1E1B1293" w:rsidR="3CE7F9CA" w:rsidRPr="009C1F9A" w:rsidRDefault="3CE7F9CA" w:rsidP="006E537D">
      <w:pPr>
        <w:pStyle w:val="ListParagraph"/>
        <w:numPr>
          <w:ilvl w:val="4"/>
          <w:numId w:val="1"/>
        </w:numPr>
        <w:rPr>
          <w:sz w:val="22"/>
          <w:szCs w:val="22"/>
        </w:rPr>
      </w:pPr>
      <w:r w:rsidRPr="009C1F9A">
        <w:rPr>
          <w:sz w:val="22"/>
          <w:szCs w:val="22"/>
        </w:rPr>
        <w:t xml:space="preserve">The validity of each alert for the case </w:t>
      </w:r>
      <w:r w:rsidR="00470DF4" w:rsidRPr="009C1F9A">
        <w:rPr>
          <w:sz w:val="22"/>
          <w:szCs w:val="22"/>
        </w:rPr>
        <w:t>has been</w:t>
      </w:r>
      <w:r w:rsidRPr="009C1F9A">
        <w:rPr>
          <w:sz w:val="22"/>
          <w:szCs w:val="22"/>
        </w:rPr>
        <w:t xml:space="preserve"> analyzed and confirmed (i.e., an alert was not a false positive)  </w:t>
      </w:r>
      <w:r w:rsidR="67A67789" w:rsidRPr="009C1F9A">
        <w:rPr>
          <w:sz w:val="22"/>
          <w:szCs w:val="22"/>
        </w:rPr>
        <w:t xml:space="preserve"> </w:t>
      </w:r>
    </w:p>
    <w:p w14:paraId="5AF3EA10" w14:textId="6543E5D6" w:rsidR="3CE7F9CA" w:rsidRPr="00E45272" w:rsidRDefault="67A67789" w:rsidP="006E537D">
      <w:pPr>
        <w:pStyle w:val="ListParagraph"/>
        <w:numPr>
          <w:ilvl w:val="4"/>
          <w:numId w:val="1"/>
        </w:numPr>
        <w:rPr>
          <w:sz w:val="22"/>
          <w:szCs w:val="22"/>
        </w:rPr>
      </w:pPr>
      <w:r w:rsidRPr="009C1F9A">
        <w:rPr>
          <w:sz w:val="22"/>
          <w:szCs w:val="22"/>
        </w:rPr>
        <w:t xml:space="preserve">Due diligence was properly conducted on the Focal Entity and </w:t>
      </w:r>
      <w:r w:rsidR="4F0711FC" w:rsidRPr="009C1F9A">
        <w:rPr>
          <w:sz w:val="22"/>
          <w:szCs w:val="22"/>
        </w:rPr>
        <w:t>Counterparties</w:t>
      </w:r>
      <w:r w:rsidRPr="009C1F9A">
        <w:rPr>
          <w:sz w:val="22"/>
          <w:szCs w:val="22"/>
        </w:rPr>
        <w:t xml:space="preserve"> </w:t>
      </w:r>
    </w:p>
    <w:p w14:paraId="635E88AC" w14:textId="2AFDF09F" w:rsidR="1BBD7D71" w:rsidRPr="00E45272" w:rsidRDefault="1BBD7D71" w:rsidP="006E537D">
      <w:pPr>
        <w:pStyle w:val="ListParagraph"/>
        <w:numPr>
          <w:ilvl w:val="4"/>
          <w:numId w:val="1"/>
        </w:numPr>
        <w:rPr>
          <w:sz w:val="22"/>
          <w:szCs w:val="22"/>
        </w:rPr>
      </w:pPr>
      <w:r w:rsidRPr="009C1F9A">
        <w:rPr>
          <w:sz w:val="22"/>
          <w:szCs w:val="22"/>
        </w:rPr>
        <w:t>Alerted transactions were properly an</w:t>
      </w:r>
      <w:r w:rsidR="13BEB4F9" w:rsidRPr="009C1F9A">
        <w:rPr>
          <w:sz w:val="22"/>
          <w:szCs w:val="22"/>
        </w:rPr>
        <w:t>a</w:t>
      </w:r>
      <w:r w:rsidRPr="009C1F9A">
        <w:rPr>
          <w:sz w:val="22"/>
          <w:szCs w:val="22"/>
        </w:rPr>
        <w:t>lyzed with consideration of transaction patterns, account history, and red flags</w:t>
      </w:r>
    </w:p>
    <w:p w14:paraId="73AB24C6" w14:textId="425FA625" w:rsidR="67A67789" w:rsidRPr="00E45272" w:rsidRDefault="67A67789" w:rsidP="006E537D">
      <w:pPr>
        <w:pStyle w:val="ListParagraph"/>
        <w:numPr>
          <w:ilvl w:val="4"/>
          <w:numId w:val="1"/>
        </w:numPr>
        <w:rPr>
          <w:sz w:val="22"/>
          <w:szCs w:val="22"/>
        </w:rPr>
      </w:pPr>
      <w:r w:rsidRPr="009C1F9A">
        <w:rPr>
          <w:sz w:val="22"/>
          <w:szCs w:val="22"/>
        </w:rPr>
        <w:t xml:space="preserve">The documentation recorded in ECM is accurate and comprehensive </w:t>
      </w:r>
    </w:p>
    <w:p w14:paraId="53033161" w14:textId="58F73E19" w:rsidR="3CE7F9CA" w:rsidRPr="00E45272" w:rsidRDefault="3CE7F9CA" w:rsidP="006E537D">
      <w:pPr>
        <w:pStyle w:val="ListParagraph"/>
        <w:numPr>
          <w:ilvl w:val="4"/>
          <w:numId w:val="1"/>
        </w:numPr>
        <w:rPr>
          <w:sz w:val="22"/>
          <w:szCs w:val="22"/>
        </w:rPr>
      </w:pPr>
      <w:r w:rsidRPr="009C1F9A">
        <w:rPr>
          <w:sz w:val="22"/>
          <w:szCs w:val="22"/>
        </w:rPr>
        <w:t xml:space="preserve">The conclusion reached by the Investigator is appropriate and aptly documented in the alert closure/alert referral form  </w:t>
      </w:r>
      <w:r w:rsidR="67A67789" w:rsidRPr="009C1F9A">
        <w:rPr>
          <w:sz w:val="22"/>
          <w:szCs w:val="22"/>
        </w:rPr>
        <w:t xml:space="preserve"> </w:t>
      </w:r>
    </w:p>
    <w:p w14:paraId="78B8FD22" w14:textId="0FA45777" w:rsidR="3CE7F9CA" w:rsidRPr="00E45272" w:rsidRDefault="3CE7F9CA" w:rsidP="006E537D">
      <w:pPr>
        <w:pStyle w:val="ListParagraph"/>
        <w:numPr>
          <w:ilvl w:val="4"/>
          <w:numId w:val="1"/>
        </w:numPr>
        <w:rPr>
          <w:sz w:val="22"/>
          <w:szCs w:val="22"/>
        </w:rPr>
      </w:pPr>
      <w:r w:rsidRPr="009C1F9A">
        <w:rPr>
          <w:sz w:val="22"/>
          <w:szCs w:val="22"/>
        </w:rPr>
        <w:t>Alert disposition(s) and the rationale for determining whether the alert was suspicious or not suspicious w</w:t>
      </w:r>
      <w:r w:rsidR="00FA5D8B" w:rsidRPr="009C1F9A">
        <w:rPr>
          <w:sz w:val="22"/>
          <w:szCs w:val="22"/>
        </w:rPr>
        <w:t>ere</w:t>
      </w:r>
      <w:r w:rsidRPr="009C1F9A">
        <w:rPr>
          <w:sz w:val="22"/>
          <w:szCs w:val="22"/>
        </w:rPr>
        <w:t xml:space="preserve"> suitably provided </w:t>
      </w:r>
      <w:r w:rsidR="67A67789" w:rsidRPr="009C1F9A">
        <w:rPr>
          <w:sz w:val="22"/>
          <w:szCs w:val="22"/>
        </w:rPr>
        <w:t xml:space="preserve"> </w:t>
      </w:r>
    </w:p>
    <w:p w14:paraId="19449302" w14:textId="6031EBBE" w:rsidR="005723F4" w:rsidRPr="00991A6D" w:rsidRDefault="67A67789" w:rsidP="006E537D">
      <w:pPr>
        <w:pStyle w:val="ListParagraph"/>
        <w:numPr>
          <w:ilvl w:val="4"/>
          <w:numId w:val="1"/>
        </w:numPr>
        <w:rPr>
          <w:sz w:val="22"/>
          <w:szCs w:val="22"/>
        </w:rPr>
      </w:pPr>
      <w:r w:rsidRPr="009C1F9A">
        <w:rPr>
          <w:sz w:val="22"/>
          <w:szCs w:val="22"/>
        </w:rPr>
        <w:t xml:space="preserve">The generated Case Narrative </w:t>
      </w:r>
      <w:r w:rsidR="228A7BD8" w:rsidRPr="009C1F9A">
        <w:rPr>
          <w:sz w:val="22"/>
          <w:szCs w:val="22"/>
        </w:rPr>
        <w:t>is</w:t>
      </w:r>
      <w:r w:rsidRPr="009C1F9A">
        <w:rPr>
          <w:sz w:val="22"/>
          <w:szCs w:val="22"/>
        </w:rPr>
        <w:t xml:space="preserve"> accur</w:t>
      </w:r>
      <w:r w:rsidR="3CC72989" w:rsidRPr="009C1F9A">
        <w:rPr>
          <w:sz w:val="22"/>
          <w:szCs w:val="22"/>
        </w:rPr>
        <w:t>ate</w:t>
      </w:r>
      <w:r w:rsidRPr="009C1F9A">
        <w:rPr>
          <w:sz w:val="22"/>
          <w:szCs w:val="22"/>
        </w:rPr>
        <w:t xml:space="preserve"> and aligns with investigation findings</w:t>
      </w:r>
    </w:p>
    <w:p w14:paraId="06CB4C21" w14:textId="7467C747" w:rsidR="005F1794" w:rsidRPr="0083560C" w:rsidRDefault="005F1794" w:rsidP="006E537D">
      <w:pPr>
        <w:keepNext/>
        <w:numPr>
          <w:ilvl w:val="2"/>
          <w:numId w:val="1"/>
        </w:numPr>
        <w:spacing w:before="240" w:line="22" w:lineRule="atLeast"/>
        <w:jc w:val="both"/>
        <w:outlineLvl w:val="1"/>
        <w:rPr>
          <w:rFonts w:eastAsia="Times New Roman" w:cs="Calibri"/>
          <w:b/>
          <w:sz w:val="22"/>
          <w:szCs w:val="22"/>
        </w:rPr>
      </w:pPr>
      <w:bookmarkStart w:id="15" w:name="_Toc200364624"/>
      <w:r w:rsidRPr="00E97773">
        <w:rPr>
          <w:rFonts w:eastAsia="Times New Roman" w:cs="Calibri"/>
          <w:b/>
          <w:sz w:val="22"/>
          <w:szCs w:val="22"/>
        </w:rPr>
        <w:t>Team Leads</w:t>
      </w:r>
      <w:r w:rsidR="00F77E75">
        <w:rPr>
          <w:rFonts w:eastAsia="Times New Roman" w:cs="Calibri"/>
          <w:b/>
          <w:sz w:val="22"/>
          <w:szCs w:val="22"/>
        </w:rPr>
        <w:t>:</w:t>
      </w:r>
      <w:bookmarkEnd w:id="15"/>
      <w:r w:rsidR="00F77E75">
        <w:rPr>
          <w:rFonts w:eastAsia="Times New Roman" w:cs="Calibri"/>
          <w:b/>
          <w:sz w:val="22"/>
          <w:szCs w:val="22"/>
        </w:rPr>
        <w:t xml:space="preserve"> </w:t>
      </w:r>
    </w:p>
    <w:p w14:paraId="08EE54A0" w14:textId="02348C77" w:rsidR="007E09F2" w:rsidRPr="00351B30" w:rsidRDefault="007E09F2" w:rsidP="006E537D">
      <w:pPr>
        <w:pStyle w:val="ListParagraph"/>
        <w:numPr>
          <w:ilvl w:val="3"/>
          <w:numId w:val="1"/>
        </w:numPr>
        <w:rPr>
          <w:sz w:val="22"/>
          <w:szCs w:val="22"/>
        </w:rPr>
      </w:pPr>
      <w:r w:rsidRPr="00351B30">
        <w:rPr>
          <w:sz w:val="22"/>
          <w:szCs w:val="22"/>
        </w:rPr>
        <w:t>The Team Leads</w:t>
      </w:r>
      <w:r w:rsidR="00245D95" w:rsidRPr="00351B30">
        <w:rPr>
          <w:sz w:val="22"/>
          <w:szCs w:val="22"/>
        </w:rPr>
        <w:t>’</w:t>
      </w:r>
      <w:r w:rsidRPr="00351B30">
        <w:rPr>
          <w:sz w:val="22"/>
          <w:szCs w:val="22"/>
        </w:rPr>
        <w:t xml:space="preserve"> role</w:t>
      </w:r>
      <w:r w:rsidR="004F6504" w:rsidRPr="00351B30">
        <w:rPr>
          <w:sz w:val="22"/>
          <w:szCs w:val="22"/>
        </w:rPr>
        <w:t xml:space="preserve"> within Phase 2 of the Lookback </w:t>
      </w:r>
      <w:r w:rsidR="000E315E" w:rsidRPr="00351B30">
        <w:rPr>
          <w:sz w:val="22"/>
          <w:szCs w:val="22"/>
        </w:rPr>
        <w:t xml:space="preserve">is to oversee the </w:t>
      </w:r>
      <w:r w:rsidR="00245D95" w:rsidRPr="00351B30">
        <w:rPr>
          <w:sz w:val="22"/>
          <w:szCs w:val="22"/>
        </w:rPr>
        <w:t>investigations process.</w:t>
      </w:r>
    </w:p>
    <w:p w14:paraId="7295469F" w14:textId="73138113" w:rsidR="00245D95" w:rsidRPr="00351B30" w:rsidRDefault="00245D95" w:rsidP="006E537D">
      <w:pPr>
        <w:pStyle w:val="ListParagraph"/>
        <w:numPr>
          <w:ilvl w:val="3"/>
          <w:numId w:val="1"/>
        </w:numPr>
        <w:rPr>
          <w:sz w:val="22"/>
          <w:szCs w:val="22"/>
        </w:rPr>
      </w:pPr>
      <w:r w:rsidRPr="00351B30">
        <w:rPr>
          <w:sz w:val="22"/>
          <w:szCs w:val="22"/>
        </w:rPr>
        <w:t>The Team Leads are responsible for</w:t>
      </w:r>
      <w:r w:rsidR="008361F2" w:rsidRPr="00351B30">
        <w:rPr>
          <w:sz w:val="22"/>
          <w:szCs w:val="22"/>
        </w:rPr>
        <w:t>:</w:t>
      </w:r>
    </w:p>
    <w:p w14:paraId="47BE02C2" w14:textId="22EC0F5B" w:rsidR="001027F1" w:rsidRDefault="008361F2" w:rsidP="006E537D">
      <w:pPr>
        <w:pStyle w:val="ListParagraph"/>
        <w:numPr>
          <w:ilvl w:val="4"/>
          <w:numId w:val="1"/>
        </w:numPr>
        <w:rPr>
          <w:sz w:val="22"/>
          <w:szCs w:val="22"/>
        </w:rPr>
      </w:pPr>
      <w:r w:rsidRPr="00351B30">
        <w:rPr>
          <w:sz w:val="22"/>
          <w:szCs w:val="22"/>
        </w:rPr>
        <w:t>Issue Management queue review and response (</w:t>
      </w:r>
      <w:r w:rsidR="00CD190F" w:rsidRPr="00351B30">
        <w:rPr>
          <w:sz w:val="22"/>
          <w:szCs w:val="22"/>
        </w:rPr>
        <w:t>answering question</w:t>
      </w:r>
      <w:r w:rsidR="001922FD">
        <w:rPr>
          <w:sz w:val="22"/>
          <w:szCs w:val="22"/>
        </w:rPr>
        <w:t>s</w:t>
      </w:r>
      <w:r w:rsidR="00262E51" w:rsidRPr="00351B30">
        <w:rPr>
          <w:sz w:val="22"/>
          <w:szCs w:val="22"/>
        </w:rPr>
        <w:t xml:space="preserve"> or escalating </w:t>
      </w:r>
      <w:r w:rsidR="00B869DB">
        <w:rPr>
          <w:sz w:val="22"/>
          <w:szCs w:val="22"/>
        </w:rPr>
        <w:t xml:space="preserve">cases </w:t>
      </w:r>
      <w:r w:rsidR="00262E51" w:rsidRPr="00351B30">
        <w:rPr>
          <w:sz w:val="22"/>
          <w:szCs w:val="22"/>
        </w:rPr>
        <w:t xml:space="preserve">further for potential Green Dot </w:t>
      </w:r>
      <w:r w:rsidR="001027F1" w:rsidRPr="00351B30">
        <w:rPr>
          <w:sz w:val="22"/>
          <w:szCs w:val="22"/>
        </w:rPr>
        <w:t>team review)</w:t>
      </w:r>
    </w:p>
    <w:p w14:paraId="4566EBA6" w14:textId="5DEE48A1" w:rsidR="00351B30" w:rsidRPr="00351B30" w:rsidRDefault="00351B30" w:rsidP="006E537D">
      <w:pPr>
        <w:pStyle w:val="ListParagraph"/>
        <w:numPr>
          <w:ilvl w:val="4"/>
          <w:numId w:val="1"/>
        </w:numPr>
        <w:rPr>
          <w:sz w:val="22"/>
          <w:szCs w:val="22"/>
        </w:rPr>
      </w:pPr>
      <w:r>
        <w:rPr>
          <w:sz w:val="22"/>
          <w:szCs w:val="22"/>
        </w:rPr>
        <w:t xml:space="preserve">Escalating any unresolved Issues to Lookback Senior Management </w:t>
      </w:r>
    </w:p>
    <w:p w14:paraId="4C83CBA7" w14:textId="0E0538C8" w:rsidR="0083560C" w:rsidRPr="00E97773" w:rsidRDefault="0083560C" w:rsidP="006E537D">
      <w:pPr>
        <w:keepNext/>
        <w:numPr>
          <w:ilvl w:val="2"/>
          <w:numId w:val="1"/>
        </w:numPr>
        <w:spacing w:before="240" w:line="22" w:lineRule="atLeast"/>
        <w:jc w:val="both"/>
        <w:outlineLvl w:val="1"/>
        <w:rPr>
          <w:rFonts w:eastAsia="Times New Roman" w:cs="Calibri"/>
          <w:b/>
          <w:sz w:val="22"/>
          <w:szCs w:val="22"/>
        </w:rPr>
      </w:pPr>
      <w:bookmarkStart w:id="16" w:name="_Toc200364625"/>
      <w:r>
        <w:rPr>
          <w:rFonts w:eastAsia="Times New Roman" w:cs="Calibri"/>
          <w:b/>
          <w:sz w:val="22"/>
          <w:szCs w:val="22"/>
        </w:rPr>
        <w:t>Scheduler</w:t>
      </w:r>
      <w:r w:rsidR="00923FCF">
        <w:rPr>
          <w:rFonts w:eastAsia="Times New Roman" w:cs="Calibri"/>
          <w:b/>
          <w:sz w:val="22"/>
          <w:szCs w:val="22"/>
        </w:rPr>
        <w:t>s:</w:t>
      </w:r>
      <w:bookmarkEnd w:id="16"/>
    </w:p>
    <w:p w14:paraId="3EA34397" w14:textId="176E8BE0" w:rsidR="002B1D09" w:rsidRPr="00866732" w:rsidRDefault="00A43EED" w:rsidP="006E537D">
      <w:pPr>
        <w:pStyle w:val="ListParagraph"/>
        <w:numPr>
          <w:ilvl w:val="3"/>
          <w:numId w:val="1"/>
        </w:numPr>
        <w:rPr>
          <w:sz w:val="22"/>
          <w:szCs w:val="22"/>
        </w:rPr>
      </w:pPr>
      <w:r w:rsidRPr="00A43EED">
        <w:rPr>
          <w:sz w:val="22"/>
          <w:szCs w:val="22"/>
        </w:rPr>
        <w:t>The primary responsibility of the Schedulers is to manage the daily assignment of cases to team members, ensuring an even distribution of workload and timely processing. In addition to assigning cases, Schedulers closely monitor the ag</w:t>
      </w:r>
      <w:r w:rsidR="0045673F">
        <w:rPr>
          <w:sz w:val="22"/>
          <w:szCs w:val="22"/>
        </w:rPr>
        <w:t>ing</w:t>
      </w:r>
      <w:r w:rsidRPr="00A43EED">
        <w:rPr>
          <w:sz w:val="22"/>
          <w:szCs w:val="22"/>
        </w:rPr>
        <w:t xml:space="preserve"> of cases across various </w:t>
      </w:r>
      <w:r w:rsidR="00127BD8">
        <w:rPr>
          <w:sz w:val="22"/>
          <w:szCs w:val="22"/>
        </w:rPr>
        <w:t>levels</w:t>
      </w:r>
      <w:r w:rsidRPr="00A43EED">
        <w:rPr>
          <w:sz w:val="22"/>
          <w:szCs w:val="22"/>
        </w:rPr>
        <w:t xml:space="preserve"> </w:t>
      </w:r>
      <w:r w:rsidR="00217ABC">
        <w:rPr>
          <w:sz w:val="22"/>
          <w:szCs w:val="22"/>
        </w:rPr>
        <w:t xml:space="preserve">to track progress and </w:t>
      </w:r>
      <w:r w:rsidR="00A670EA">
        <w:rPr>
          <w:sz w:val="22"/>
          <w:szCs w:val="22"/>
        </w:rPr>
        <w:t>identify</w:t>
      </w:r>
      <w:r w:rsidR="00217ABC">
        <w:rPr>
          <w:sz w:val="22"/>
          <w:szCs w:val="22"/>
        </w:rPr>
        <w:t xml:space="preserve"> cases that may require immediate attention.</w:t>
      </w:r>
    </w:p>
    <w:p w14:paraId="48485551" w14:textId="50B30AA0" w:rsidR="005F1794" w:rsidRPr="00E97773" w:rsidRDefault="006C70C5" w:rsidP="006E537D">
      <w:pPr>
        <w:keepNext/>
        <w:numPr>
          <w:ilvl w:val="2"/>
          <w:numId w:val="1"/>
        </w:numPr>
        <w:spacing w:before="240" w:line="22" w:lineRule="atLeast"/>
        <w:jc w:val="both"/>
        <w:outlineLvl w:val="1"/>
        <w:rPr>
          <w:rFonts w:eastAsia="Times New Roman" w:cs="Calibri"/>
          <w:b/>
          <w:sz w:val="22"/>
          <w:szCs w:val="22"/>
        </w:rPr>
      </w:pPr>
      <w:bookmarkStart w:id="17" w:name="_Toc200364626"/>
      <w:r>
        <w:rPr>
          <w:rFonts w:eastAsia="Times New Roman" w:cs="Calibri"/>
          <w:b/>
          <w:sz w:val="22"/>
          <w:szCs w:val="22"/>
        </w:rPr>
        <w:lastRenderedPageBreak/>
        <w:t>Lookback Senior Management</w:t>
      </w:r>
      <w:r w:rsidR="00FB6993">
        <w:rPr>
          <w:rFonts w:eastAsia="Times New Roman" w:cs="Calibri"/>
          <w:b/>
          <w:sz w:val="22"/>
          <w:szCs w:val="22"/>
        </w:rPr>
        <w:t>:</w:t>
      </w:r>
      <w:bookmarkEnd w:id="17"/>
    </w:p>
    <w:p w14:paraId="787433AB" w14:textId="40B5E8E4" w:rsidR="006C70C5" w:rsidRPr="006C70C5" w:rsidRDefault="006A4904" w:rsidP="006E537D">
      <w:pPr>
        <w:pStyle w:val="ListParagraph"/>
        <w:numPr>
          <w:ilvl w:val="3"/>
          <w:numId w:val="1"/>
        </w:numPr>
        <w:rPr>
          <w:rFonts w:eastAsia="Times New Roman" w:cs="Calibri"/>
          <w:sz w:val="22"/>
          <w:szCs w:val="22"/>
        </w:rPr>
      </w:pPr>
      <w:r w:rsidRPr="00FB6993">
        <w:rPr>
          <w:rFonts w:eastAsia="Times New Roman" w:cs="Calibri"/>
          <w:sz w:val="22"/>
          <w:szCs w:val="22"/>
        </w:rPr>
        <w:t>Deloitte Senior Management</w:t>
      </w:r>
      <w:r w:rsidR="00B46FA4" w:rsidRPr="00FB6993">
        <w:rPr>
          <w:rFonts w:eastAsia="Times New Roman" w:cs="Calibri"/>
          <w:sz w:val="22"/>
          <w:szCs w:val="22"/>
        </w:rPr>
        <w:t xml:space="preserve">’s </w:t>
      </w:r>
      <w:r w:rsidR="00163D7E" w:rsidRPr="00FB6993">
        <w:rPr>
          <w:rFonts w:eastAsia="Times New Roman" w:cs="Calibri"/>
          <w:sz w:val="22"/>
          <w:szCs w:val="22"/>
        </w:rPr>
        <w:t>role</w:t>
      </w:r>
      <w:r w:rsidR="000F591A" w:rsidRPr="00FB6993">
        <w:rPr>
          <w:rFonts w:eastAsia="Times New Roman" w:cs="Calibri"/>
          <w:sz w:val="22"/>
          <w:szCs w:val="22"/>
        </w:rPr>
        <w:t xml:space="preserve"> is to</w:t>
      </w:r>
      <w:r w:rsidR="00B9745D" w:rsidRPr="00FB6993">
        <w:rPr>
          <w:rFonts w:eastAsia="Times New Roman" w:cs="Calibri"/>
          <w:sz w:val="22"/>
          <w:szCs w:val="22"/>
        </w:rPr>
        <w:t xml:space="preserve"> oversee the Lookback project.</w:t>
      </w:r>
      <w:r w:rsidR="001808DF" w:rsidRPr="00FB6993">
        <w:rPr>
          <w:rFonts w:eastAsia="Times New Roman" w:cs="Calibri"/>
          <w:sz w:val="22"/>
          <w:szCs w:val="22"/>
        </w:rPr>
        <w:t xml:space="preserve"> </w:t>
      </w:r>
      <w:r w:rsidR="001808DF" w:rsidRPr="00FB6993">
        <w:rPr>
          <w:rFonts w:eastAsia="Times New Roman" w:cs="Calibri"/>
          <w:bCs/>
          <w:sz w:val="22"/>
          <w:szCs w:val="22"/>
        </w:rPr>
        <w:t>Within Phase 2 of the Lookbac</w:t>
      </w:r>
      <w:r w:rsidR="00FB6993" w:rsidRPr="00FB6993">
        <w:rPr>
          <w:rFonts w:eastAsia="Times New Roman" w:cs="Calibri"/>
          <w:bCs/>
          <w:sz w:val="22"/>
          <w:szCs w:val="22"/>
        </w:rPr>
        <w:t xml:space="preserve">k, </w:t>
      </w:r>
      <w:r w:rsidR="00C65A80">
        <w:rPr>
          <w:rFonts w:eastAsia="Times New Roman" w:cs="Calibri"/>
          <w:bCs/>
          <w:sz w:val="22"/>
          <w:szCs w:val="22"/>
        </w:rPr>
        <w:t xml:space="preserve">the Lookback Senior Management (or </w:t>
      </w:r>
      <w:r w:rsidR="00494F2C">
        <w:rPr>
          <w:rFonts w:eastAsia="Times New Roman" w:cs="Calibri"/>
          <w:bCs/>
          <w:sz w:val="22"/>
          <w:szCs w:val="22"/>
        </w:rPr>
        <w:t xml:space="preserve">their </w:t>
      </w:r>
      <w:r w:rsidR="00C65A80">
        <w:rPr>
          <w:rFonts w:eastAsia="Times New Roman" w:cs="Calibri"/>
          <w:bCs/>
          <w:sz w:val="22"/>
          <w:szCs w:val="22"/>
        </w:rPr>
        <w:t>delegates) will:</w:t>
      </w:r>
    </w:p>
    <w:p w14:paraId="259F653D" w14:textId="79F60FC5" w:rsidR="006A4904" w:rsidRPr="00351B30" w:rsidRDefault="006C70C5" w:rsidP="006E537D">
      <w:pPr>
        <w:pStyle w:val="ListParagraph"/>
        <w:numPr>
          <w:ilvl w:val="4"/>
          <w:numId w:val="1"/>
        </w:numPr>
        <w:rPr>
          <w:rFonts w:eastAsia="Times New Roman" w:cs="Calibri"/>
          <w:sz w:val="22"/>
          <w:szCs w:val="22"/>
        </w:rPr>
      </w:pPr>
      <w:r>
        <w:rPr>
          <w:rFonts w:eastAsia="Times New Roman" w:cs="Calibri"/>
          <w:bCs/>
          <w:sz w:val="22"/>
          <w:szCs w:val="22"/>
        </w:rPr>
        <w:t xml:space="preserve">Assist and </w:t>
      </w:r>
      <w:r w:rsidR="00351B30">
        <w:rPr>
          <w:rFonts w:eastAsia="Times New Roman" w:cs="Calibri"/>
          <w:bCs/>
          <w:sz w:val="22"/>
          <w:szCs w:val="22"/>
        </w:rPr>
        <w:t xml:space="preserve">act as </w:t>
      </w:r>
      <w:r w:rsidR="002255A8">
        <w:rPr>
          <w:rFonts w:eastAsia="Times New Roman" w:cs="Calibri"/>
          <w:bCs/>
          <w:sz w:val="22"/>
          <w:szCs w:val="22"/>
        </w:rPr>
        <w:t xml:space="preserve">the </w:t>
      </w:r>
      <w:r w:rsidR="00351B30">
        <w:rPr>
          <w:rFonts w:eastAsia="Times New Roman" w:cs="Calibri"/>
          <w:bCs/>
          <w:sz w:val="22"/>
          <w:szCs w:val="22"/>
        </w:rPr>
        <w:t>point of escalation fo</w:t>
      </w:r>
      <w:r w:rsidR="00EE5156">
        <w:rPr>
          <w:rFonts w:eastAsia="Times New Roman" w:cs="Calibri"/>
          <w:bCs/>
          <w:sz w:val="22"/>
          <w:szCs w:val="22"/>
        </w:rPr>
        <w:t>r</w:t>
      </w:r>
      <w:r w:rsidR="00351B30">
        <w:rPr>
          <w:rFonts w:eastAsia="Times New Roman" w:cs="Calibri"/>
          <w:bCs/>
          <w:sz w:val="22"/>
          <w:szCs w:val="22"/>
        </w:rPr>
        <w:t xml:space="preserve"> any Issue Management issues raised by the Team Lead</w:t>
      </w:r>
    </w:p>
    <w:p w14:paraId="6DD45ABA" w14:textId="0D97B4E8" w:rsidR="00351B30" w:rsidRPr="00C65A80" w:rsidRDefault="00351B30" w:rsidP="006E537D">
      <w:pPr>
        <w:pStyle w:val="ListParagraph"/>
        <w:numPr>
          <w:ilvl w:val="4"/>
          <w:numId w:val="1"/>
        </w:numPr>
        <w:rPr>
          <w:rFonts w:eastAsia="Times New Roman" w:cs="Calibri"/>
          <w:sz w:val="22"/>
          <w:szCs w:val="22"/>
        </w:rPr>
      </w:pPr>
      <w:r>
        <w:rPr>
          <w:rFonts w:eastAsia="Times New Roman" w:cs="Calibri"/>
          <w:bCs/>
          <w:sz w:val="22"/>
          <w:szCs w:val="22"/>
        </w:rPr>
        <w:t xml:space="preserve">Present all </w:t>
      </w:r>
      <w:r w:rsidR="005A650D">
        <w:rPr>
          <w:rFonts w:eastAsia="Times New Roman" w:cs="Calibri"/>
          <w:bCs/>
          <w:sz w:val="22"/>
          <w:szCs w:val="22"/>
        </w:rPr>
        <w:t>c</w:t>
      </w:r>
      <w:r>
        <w:rPr>
          <w:rFonts w:eastAsia="Times New Roman" w:cs="Calibri"/>
          <w:bCs/>
          <w:sz w:val="22"/>
          <w:szCs w:val="22"/>
        </w:rPr>
        <w:t xml:space="preserve">ases </w:t>
      </w:r>
      <w:r w:rsidR="005E0D39">
        <w:rPr>
          <w:rFonts w:eastAsia="Times New Roman" w:cs="Calibri"/>
          <w:bCs/>
          <w:sz w:val="22"/>
          <w:szCs w:val="22"/>
        </w:rPr>
        <w:t xml:space="preserve">in which </w:t>
      </w:r>
      <w:r>
        <w:rPr>
          <w:rFonts w:eastAsia="Times New Roman" w:cs="Calibri"/>
          <w:bCs/>
          <w:sz w:val="22"/>
          <w:szCs w:val="22"/>
        </w:rPr>
        <w:t xml:space="preserve">potential </w:t>
      </w:r>
      <w:r w:rsidR="002D6B4A">
        <w:rPr>
          <w:rFonts w:eastAsia="Times New Roman" w:cs="Calibri"/>
          <w:bCs/>
          <w:sz w:val="22"/>
          <w:szCs w:val="22"/>
        </w:rPr>
        <w:t>suspicious activity has been identified to the Green Dot Senior Management</w:t>
      </w:r>
    </w:p>
    <w:p w14:paraId="7A7DBCEB" w14:textId="36BD2565" w:rsidR="00FB6993" w:rsidRDefault="00EE1B8A" w:rsidP="006E537D">
      <w:pPr>
        <w:keepNext/>
        <w:numPr>
          <w:ilvl w:val="2"/>
          <w:numId w:val="1"/>
        </w:numPr>
        <w:spacing w:before="240" w:line="22" w:lineRule="atLeast"/>
        <w:jc w:val="both"/>
        <w:outlineLvl w:val="1"/>
        <w:rPr>
          <w:rFonts w:eastAsia="Times New Roman" w:cs="Calibri"/>
          <w:b/>
          <w:sz w:val="22"/>
          <w:szCs w:val="22"/>
        </w:rPr>
      </w:pPr>
      <w:bookmarkStart w:id="18" w:name="_Toc200364627"/>
      <w:r>
        <w:rPr>
          <w:rFonts w:eastAsia="Times New Roman" w:cs="Calibri"/>
          <w:b/>
          <w:sz w:val="22"/>
          <w:szCs w:val="22"/>
        </w:rPr>
        <w:t>Green</w:t>
      </w:r>
      <w:r w:rsidR="002D6B4A" w:rsidRPr="002D6B4A">
        <w:t xml:space="preserve"> </w:t>
      </w:r>
      <w:r w:rsidR="002D6B4A" w:rsidRPr="002D6B4A">
        <w:rPr>
          <w:rFonts w:eastAsia="Times New Roman" w:cs="Calibri"/>
          <w:b/>
          <w:sz w:val="22"/>
          <w:szCs w:val="22"/>
        </w:rPr>
        <w:t>Dot Senior Management</w:t>
      </w:r>
      <w:bookmarkEnd w:id="18"/>
    </w:p>
    <w:p w14:paraId="166E2722" w14:textId="1003DD1C" w:rsidR="000B2B03" w:rsidRPr="00FB6993" w:rsidRDefault="00D91105" w:rsidP="006E537D">
      <w:pPr>
        <w:pStyle w:val="ListParagraph"/>
        <w:numPr>
          <w:ilvl w:val="3"/>
          <w:numId w:val="1"/>
        </w:numPr>
        <w:rPr>
          <w:rFonts w:eastAsia="Times New Roman" w:cs="Calibri"/>
          <w:sz w:val="22"/>
          <w:szCs w:val="22"/>
        </w:rPr>
      </w:pPr>
      <w:r w:rsidRPr="001C3A5F">
        <w:rPr>
          <w:rFonts w:eastAsia="Times New Roman" w:cs="Calibri"/>
          <w:sz w:val="22"/>
          <w:szCs w:val="22"/>
        </w:rPr>
        <w:t>The</w:t>
      </w:r>
      <w:r w:rsidR="00D308B8" w:rsidRPr="001C3A5F">
        <w:rPr>
          <w:rFonts w:eastAsia="Times New Roman" w:cs="Calibri"/>
          <w:sz w:val="22"/>
          <w:szCs w:val="22"/>
        </w:rPr>
        <w:t xml:space="preserve"> Green Dot SAR Team includes </w:t>
      </w:r>
      <w:r w:rsidR="00BE78A7">
        <w:rPr>
          <w:rFonts w:eastAsia="Times New Roman" w:cs="Calibri"/>
          <w:bCs/>
          <w:sz w:val="22"/>
          <w:szCs w:val="22"/>
        </w:rPr>
        <w:t>executives</w:t>
      </w:r>
      <w:r w:rsidR="00D308B8" w:rsidRPr="001C3A5F">
        <w:rPr>
          <w:rFonts w:eastAsia="Times New Roman" w:cs="Calibri"/>
          <w:sz w:val="22"/>
          <w:szCs w:val="22"/>
        </w:rPr>
        <w:t xml:space="preserve"> from Green Dot’s </w:t>
      </w:r>
      <w:r w:rsidR="00BE78A7">
        <w:rPr>
          <w:rFonts w:eastAsia="Times New Roman" w:cs="Calibri"/>
          <w:bCs/>
          <w:sz w:val="22"/>
          <w:szCs w:val="22"/>
        </w:rPr>
        <w:t xml:space="preserve">Suspicious Activity </w:t>
      </w:r>
      <w:r w:rsidR="15A8CE0E" w:rsidRPr="3B0A58AF">
        <w:rPr>
          <w:rFonts w:eastAsia="Times New Roman" w:cs="Calibri"/>
          <w:sz w:val="22"/>
          <w:szCs w:val="22"/>
        </w:rPr>
        <w:t>FIU</w:t>
      </w:r>
    </w:p>
    <w:p w14:paraId="4F17D0AF" w14:textId="53F4207E" w:rsidR="00F75FDE" w:rsidRDefault="00F75FDE" w:rsidP="006E537D">
      <w:pPr>
        <w:pStyle w:val="ListParagraph"/>
        <w:numPr>
          <w:ilvl w:val="3"/>
          <w:numId w:val="1"/>
        </w:numPr>
        <w:rPr>
          <w:rFonts w:eastAsia="Times New Roman" w:cs="Calibri"/>
          <w:bCs/>
          <w:sz w:val="22"/>
          <w:szCs w:val="22"/>
        </w:rPr>
      </w:pPr>
      <w:r>
        <w:rPr>
          <w:rFonts w:eastAsia="Times New Roman" w:cs="Calibri"/>
          <w:bCs/>
          <w:sz w:val="22"/>
          <w:szCs w:val="22"/>
        </w:rPr>
        <w:t xml:space="preserve">The Green Dot SAR Team is responsible for reviewing </w:t>
      </w:r>
      <w:r w:rsidR="00DB479D">
        <w:rPr>
          <w:rFonts w:eastAsia="Times New Roman" w:cs="Calibri"/>
          <w:bCs/>
          <w:sz w:val="22"/>
          <w:szCs w:val="22"/>
        </w:rPr>
        <w:t>cases recommended for SAR filing</w:t>
      </w:r>
      <w:r w:rsidR="004772B2">
        <w:rPr>
          <w:rFonts w:eastAsia="Times New Roman" w:cs="Calibri"/>
          <w:bCs/>
          <w:sz w:val="22"/>
          <w:szCs w:val="22"/>
        </w:rPr>
        <w:t xml:space="preserve">, determining whether Green Dot agrees with the recommendation, and </w:t>
      </w:r>
      <w:r w:rsidR="006B54B1">
        <w:rPr>
          <w:rFonts w:eastAsia="Times New Roman" w:cs="Calibri"/>
          <w:bCs/>
          <w:sz w:val="22"/>
          <w:szCs w:val="22"/>
        </w:rPr>
        <w:t xml:space="preserve">conducting SAR filing requirements, per Green Dot </w:t>
      </w:r>
      <w:r w:rsidR="006C70C5">
        <w:rPr>
          <w:rFonts w:eastAsia="Times New Roman" w:cs="Calibri"/>
          <w:bCs/>
          <w:sz w:val="22"/>
          <w:szCs w:val="22"/>
        </w:rPr>
        <w:t>policies and procedures</w:t>
      </w:r>
    </w:p>
    <w:p w14:paraId="30760A74" w14:textId="77777777" w:rsidR="00D17D7F" w:rsidRPr="00FB6993" w:rsidRDefault="00D17D7F" w:rsidP="00D17D7F">
      <w:pPr>
        <w:pStyle w:val="ListParagraph"/>
        <w:ind w:left="1440"/>
        <w:rPr>
          <w:rFonts w:eastAsia="Times New Roman" w:cs="Calibri"/>
          <w:bCs/>
          <w:sz w:val="22"/>
          <w:szCs w:val="22"/>
        </w:rPr>
      </w:pPr>
    </w:p>
    <w:p w14:paraId="5C15553A" w14:textId="3F914882" w:rsidR="009A1517" w:rsidRPr="00E97773" w:rsidRDefault="000826FD" w:rsidP="006E537D">
      <w:pPr>
        <w:pStyle w:val="ListParagraph"/>
        <w:keepNext/>
        <w:keepLines/>
        <w:numPr>
          <w:ilvl w:val="0"/>
          <w:numId w:val="1"/>
        </w:numPr>
        <w:pBdr>
          <w:bottom w:val="single" w:sz="6" w:space="1" w:color="auto"/>
        </w:pBdr>
        <w:spacing w:before="240" w:line="22" w:lineRule="atLeast"/>
        <w:outlineLvl w:val="0"/>
        <w:rPr>
          <w:rFonts w:eastAsia="Times New Roman" w:cs="Calibri"/>
          <w:b/>
          <w:sz w:val="22"/>
          <w:szCs w:val="22"/>
        </w:rPr>
      </w:pPr>
      <w:bookmarkStart w:id="19" w:name="_Toc200364628"/>
      <w:r w:rsidRPr="00E97773">
        <w:rPr>
          <w:rFonts w:eastAsia="Times New Roman" w:cs="Calibri"/>
          <w:b/>
          <w:sz w:val="22"/>
          <w:szCs w:val="22"/>
        </w:rPr>
        <w:t>Case Review Investigation Procedures</w:t>
      </w:r>
      <w:bookmarkEnd w:id="19"/>
    </w:p>
    <w:p w14:paraId="74091D6F" w14:textId="64D577F7" w:rsidR="00C2148E" w:rsidRPr="00E97773" w:rsidRDefault="00DD42D5" w:rsidP="006E537D">
      <w:pPr>
        <w:keepNext/>
        <w:numPr>
          <w:ilvl w:val="1"/>
          <w:numId w:val="1"/>
        </w:numPr>
        <w:spacing w:before="240" w:line="22" w:lineRule="atLeast"/>
        <w:jc w:val="both"/>
        <w:outlineLvl w:val="1"/>
        <w:rPr>
          <w:rFonts w:eastAsia="Times New Roman" w:cs="Calibri"/>
          <w:b/>
          <w:sz w:val="22"/>
          <w:szCs w:val="22"/>
        </w:rPr>
      </w:pPr>
      <w:bookmarkStart w:id="20" w:name="_Toc200364629"/>
      <w:r w:rsidRPr="00E97773">
        <w:rPr>
          <w:rFonts w:eastAsia="Times New Roman" w:cs="Calibri"/>
          <w:b/>
          <w:sz w:val="22"/>
          <w:szCs w:val="22"/>
        </w:rPr>
        <w:t xml:space="preserve">Case Assignment and </w:t>
      </w:r>
      <w:r w:rsidR="00CB00DC" w:rsidRPr="00E97773">
        <w:rPr>
          <w:rFonts w:eastAsia="Times New Roman" w:cs="Calibri"/>
          <w:b/>
          <w:sz w:val="22"/>
          <w:szCs w:val="22"/>
        </w:rPr>
        <w:t>Selection</w:t>
      </w:r>
      <w:bookmarkEnd w:id="20"/>
      <w:r w:rsidR="003044FF" w:rsidRPr="00E97773">
        <w:rPr>
          <w:b/>
          <w:bCs/>
          <w:sz w:val="22"/>
          <w:szCs w:val="22"/>
        </w:rPr>
        <w:t xml:space="preserve"> </w:t>
      </w:r>
    </w:p>
    <w:p w14:paraId="472EFB4B" w14:textId="6E6FCE8E" w:rsidR="00737539" w:rsidRPr="00737539" w:rsidRDefault="00C45F28" w:rsidP="00737539">
      <w:pPr>
        <w:pStyle w:val="ListParagraph"/>
        <w:spacing w:before="240" w:after="0"/>
        <w:ind w:left="360"/>
        <w:rPr>
          <w:sz w:val="22"/>
          <w:szCs w:val="22"/>
        </w:rPr>
      </w:pPr>
      <w:r>
        <w:rPr>
          <w:sz w:val="22"/>
          <w:szCs w:val="22"/>
        </w:rPr>
        <w:t xml:space="preserve">In order to </w:t>
      </w:r>
      <w:r w:rsidR="009D28F8">
        <w:rPr>
          <w:sz w:val="22"/>
          <w:szCs w:val="22"/>
        </w:rPr>
        <w:t xml:space="preserve">initiate </w:t>
      </w:r>
      <w:r w:rsidR="00090077">
        <w:rPr>
          <w:sz w:val="22"/>
          <w:szCs w:val="22"/>
        </w:rPr>
        <w:t>the</w:t>
      </w:r>
      <w:r w:rsidR="009D28F8">
        <w:rPr>
          <w:sz w:val="22"/>
          <w:szCs w:val="22"/>
        </w:rPr>
        <w:t xml:space="preserve"> review of a case, the</w:t>
      </w:r>
      <w:r w:rsidR="00715B9C" w:rsidRPr="00E97773">
        <w:rPr>
          <w:sz w:val="22"/>
          <w:szCs w:val="22"/>
        </w:rPr>
        <w:t xml:space="preserve"> </w:t>
      </w:r>
      <w:r w:rsidR="0083560C">
        <w:rPr>
          <w:sz w:val="22"/>
          <w:szCs w:val="22"/>
        </w:rPr>
        <w:t>Scheduler</w:t>
      </w:r>
      <w:r w:rsidR="00715B9C" w:rsidRPr="00E97773">
        <w:rPr>
          <w:sz w:val="22"/>
          <w:szCs w:val="22"/>
        </w:rPr>
        <w:t xml:space="preserve"> </w:t>
      </w:r>
      <w:r w:rsidR="009D28F8">
        <w:rPr>
          <w:sz w:val="22"/>
          <w:szCs w:val="22"/>
        </w:rPr>
        <w:t>(</w:t>
      </w:r>
      <w:r w:rsidR="00715B9C" w:rsidRPr="00E97773">
        <w:rPr>
          <w:sz w:val="22"/>
          <w:szCs w:val="22"/>
        </w:rPr>
        <w:t>or designee</w:t>
      </w:r>
      <w:r w:rsidR="009D28F8">
        <w:rPr>
          <w:sz w:val="22"/>
          <w:szCs w:val="22"/>
        </w:rPr>
        <w:t>) will</w:t>
      </w:r>
      <w:r w:rsidR="00715B9C" w:rsidRPr="00E97773">
        <w:rPr>
          <w:sz w:val="22"/>
          <w:szCs w:val="22"/>
        </w:rPr>
        <w:t xml:space="preserve"> assign cases to </w:t>
      </w:r>
      <w:r w:rsidR="0018794D">
        <w:rPr>
          <w:sz w:val="22"/>
          <w:szCs w:val="22"/>
        </w:rPr>
        <w:t>i</w:t>
      </w:r>
      <w:r w:rsidR="00715B9C" w:rsidRPr="00E97773">
        <w:rPr>
          <w:sz w:val="22"/>
          <w:szCs w:val="22"/>
        </w:rPr>
        <w:t>nvestigators through ECM</w:t>
      </w:r>
      <w:r w:rsidR="009D28F8">
        <w:rPr>
          <w:sz w:val="22"/>
          <w:szCs w:val="22"/>
        </w:rPr>
        <w:t xml:space="preserve">. </w:t>
      </w:r>
    </w:p>
    <w:p w14:paraId="4A9DC498" w14:textId="77777777" w:rsidR="00D26B96" w:rsidRPr="00E97773" w:rsidRDefault="00D26B96" w:rsidP="00D26B96">
      <w:pPr>
        <w:pStyle w:val="ListParagraph"/>
        <w:spacing w:before="240" w:after="0"/>
        <w:ind w:left="360"/>
        <w:rPr>
          <w:sz w:val="22"/>
          <w:szCs w:val="22"/>
        </w:rPr>
      </w:pPr>
    </w:p>
    <w:p w14:paraId="510980B4" w14:textId="1E33BA1E" w:rsidR="00737539" w:rsidRPr="00737539" w:rsidRDefault="00715B9C" w:rsidP="00737539">
      <w:pPr>
        <w:pStyle w:val="ListParagraph"/>
        <w:spacing w:before="240"/>
        <w:ind w:left="360"/>
        <w:rPr>
          <w:sz w:val="22"/>
          <w:szCs w:val="22"/>
        </w:rPr>
      </w:pPr>
      <w:r w:rsidRPr="00E97773">
        <w:rPr>
          <w:sz w:val="22"/>
          <w:szCs w:val="22"/>
        </w:rPr>
        <w:t xml:space="preserve">Cases are organized around Focal Entities and rules that </w:t>
      </w:r>
      <w:r w:rsidR="00B650A6">
        <w:rPr>
          <w:sz w:val="22"/>
          <w:szCs w:val="22"/>
        </w:rPr>
        <w:t>are</w:t>
      </w:r>
      <w:r w:rsidRPr="00E97773">
        <w:rPr>
          <w:sz w:val="22"/>
          <w:szCs w:val="22"/>
        </w:rPr>
        <w:t xml:space="preserve"> triggered </w:t>
      </w:r>
      <w:r w:rsidR="00B412F3">
        <w:rPr>
          <w:sz w:val="22"/>
          <w:szCs w:val="22"/>
        </w:rPr>
        <w:t>by</w:t>
      </w:r>
      <w:r w:rsidRPr="00E97773">
        <w:rPr>
          <w:sz w:val="22"/>
          <w:szCs w:val="22"/>
        </w:rPr>
        <w:t xml:space="preserve"> the transaction activity for the Focal Entity</w:t>
      </w:r>
      <w:r w:rsidR="00281C5F">
        <w:rPr>
          <w:sz w:val="22"/>
          <w:szCs w:val="22"/>
        </w:rPr>
        <w:t>(</w:t>
      </w:r>
      <w:proofErr w:type="spellStart"/>
      <w:r w:rsidR="00281C5F">
        <w:rPr>
          <w:sz w:val="22"/>
          <w:szCs w:val="22"/>
        </w:rPr>
        <w:t>ies</w:t>
      </w:r>
      <w:proofErr w:type="spellEnd"/>
      <w:r w:rsidR="00281C5F">
        <w:rPr>
          <w:sz w:val="22"/>
          <w:szCs w:val="22"/>
        </w:rPr>
        <w:t>)</w:t>
      </w:r>
      <w:r w:rsidR="000267EC">
        <w:rPr>
          <w:sz w:val="22"/>
          <w:szCs w:val="22"/>
        </w:rPr>
        <w:t xml:space="preserve"> (Alerts)</w:t>
      </w:r>
      <w:r w:rsidR="00D26B96" w:rsidRPr="00C66605">
        <w:rPr>
          <w:sz w:val="22"/>
          <w:szCs w:val="22"/>
        </w:rPr>
        <w:t>.</w:t>
      </w:r>
      <w:r w:rsidRPr="00E97773">
        <w:rPr>
          <w:sz w:val="22"/>
          <w:szCs w:val="22"/>
        </w:rPr>
        <w:t xml:space="preserve"> Each </w:t>
      </w:r>
      <w:r w:rsidR="00737539">
        <w:rPr>
          <w:sz w:val="22"/>
          <w:szCs w:val="22"/>
        </w:rPr>
        <w:t>C</w:t>
      </w:r>
      <w:r w:rsidRPr="00E97773">
        <w:rPr>
          <w:sz w:val="22"/>
          <w:szCs w:val="22"/>
        </w:rPr>
        <w:t xml:space="preserve">ase includes </w:t>
      </w:r>
      <w:r w:rsidR="00235023">
        <w:rPr>
          <w:sz w:val="22"/>
          <w:szCs w:val="22"/>
        </w:rPr>
        <w:t xml:space="preserve">Alerts </w:t>
      </w:r>
      <w:r w:rsidR="00737539">
        <w:rPr>
          <w:sz w:val="22"/>
          <w:szCs w:val="22"/>
        </w:rPr>
        <w:t xml:space="preserve">associated </w:t>
      </w:r>
      <w:r w:rsidR="000C5FC9">
        <w:rPr>
          <w:sz w:val="22"/>
          <w:szCs w:val="22"/>
        </w:rPr>
        <w:t xml:space="preserve">with </w:t>
      </w:r>
      <w:r w:rsidRPr="00E97773">
        <w:rPr>
          <w:sz w:val="22"/>
          <w:szCs w:val="22"/>
        </w:rPr>
        <w:t>the Focal Entity</w:t>
      </w:r>
      <w:r w:rsidR="00281C5F">
        <w:rPr>
          <w:sz w:val="22"/>
          <w:szCs w:val="22"/>
        </w:rPr>
        <w:t>(</w:t>
      </w:r>
      <w:proofErr w:type="spellStart"/>
      <w:r w:rsidR="00281C5F">
        <w:rPr>
          <w:sz w:val="22"/>
          <w:szCs w:val="22"/>
        </w:rPr>
        <w:t>ies</w:t>
      </w:r>
      <w:proofErr w:type="spellEnd"/>
      <w:r w:rsidR="00281C5F">
        <w:rPr>
          <w:sz w:val="22"/>
          <w:szCs w:val="22"/>
        </w:rPr>
        <w:t>)</w:t>
      </w:r>
      <w:r w:rsidRPr="00E97773">
        <w:rPr>
          <w:sz w:val="22"/>
          <w:szCs w:val="22"/>
        </w:rPr>
        <w:t xml:space="preserve"> for the Lookback Review Period. </w:t>
      </w:r>
    </w:p>
    <w:p w14:paraId="681D7E0F" w14:textId="36A2B8D8" w:rsidR="0094496E" w:rsidRPr="00E97773" w:rsidRDefault="00AC367B" w:rsidP="006E537D">
      <w:pPr>
        <w:keepNext/>
        <w:numPr>
          <w:ilvl w:val="1"/>
          <w:numId w:val="1"/>
        </w:numPr>
        <w:spacing w:before="240" w:line="22" w:lineRule="atLeast"/>
        <w:jc w:val="both"/>
        <w:outlineLvl w:val="1"/>
        <w:rPr>
          <w:rFonts w:eastAsia="Times New Roman" w:cs="Calibri"/>
          <w:b/>
          <w:sz w:val="22"/>
          <w:szCs w:val="22"/>
        </w:rPr>
      </w:pPr>
      <w:bookmarkStart w:id="21" w:name="_Toc200364630"/>
      <w:r w:rsidRPr="00E97773">
        <w:rPr>
          <w:rFonts w:eastAsia="Times New Roman" w:cs="Calibri"/>
          <w:b/>
          <w:sz w:val="22"/>
          <w:szCs w:val="22"/>
        </w:rPr>
        <w:t>Case Investigation</w:t>
      </w:r>
      <w:bookmarkEnd w:id="21"/>
    </w:p>
    <w:p w14:paraId="77BCDA50" w14:textId="357CA1EE" w:rsidR="00CE1247" w:rsidRPr="00E97773" w:rsidRDefault="00D344EA" w:rsidP="006E537D">
      <w:pPr>
        <w:keepNext/>
        <w:numPr>
          <w:ilvl w:val="2"/>
          <w:numId w:val="1"/>
        </w:numPr>
        <w:spacing w:before="240" w:line="22" w:lineRule="atLeast"/>
        <w:jc w:val="both"/>
        <w:outlineLvl w:val="1"/>
        <w:rPr>
          <w:rFonts w:eastAsia="Times New Roman" w:cs="Calibri"/>
          <w:b/>
          <w:sz w:val="22"/>
          <w:szCs w:val="22"/>
        </w:rPr>
      </w:pPr>
      <w:bookmarkStart w:id="22" w:name="_Toc200364631"/>
      <w:r w:rsidRPr="00E97773">
        <w:rPr>
          <w:rFonts w:eastAsia="Times New Roman" w:cs="Calibri"/>
          <w:b/>
          <w:sz w:val="22"/>
          <w:szCs w:val="22"/>
        </w:rPr>
        <w:t xml:space="preserve">Log into ECM and Identify Assigned ECM </w:t>
      </w:r>
      <w:r w:rsidR="00E6483D" w:rsidRPr="00E97773">
        <w:rPr>
          <w:rFonts w:eastAsia="Times New Roman" w:cs="Calibri"/>
          <w:b/>
          <w:sz w:val="22"/>
          <w:szCs w:val="22"/>
        </w:rPr>
        <w:t>Focal Entity(</w:t>
      </w:r>
      <w:proofErr w:type="spellStart"/>
      <w:r w:rsidR="00E6483D" w:rsidRPr="00E97773">
        <w:rPr>
          <w:rFonts w:eastAsia="Times New Roman" w:cs="Calibri"/>
          <w:b/>
          <w:sz w:val="22"/>
          <w:szCs w:val="22"/>
        </w:rPr>
        <w:t>ies</w:t>
      </w:r>
      <w:proofErr w:type="spellEnd"/>
      <w:r w:rsidR="00E6483D" w:rsidRPr="00E97773">
        <w:rPr>
          <w:rFonts w:eastAsia="Times New Roman" w:cs="Calibri"/>
          <w:b/>
          <w:sz w:val="22"/>
          <w:szCs w:val="22"/>
        </w:rPr>
        <w:t>)</w:t>
      </w:r>
      <w:r w:rsidRPr="00E97773">
        <w:rPr>
          <w:rFonts w:eastAsia="Times New Roman" w:cs="Calibri"/>
          <w:b/>
          <w:sz w:val="22"/>
          <w:szCs w:val="22"/>
        </w:rPr>
        <w:t xml:space="preserve"> </w:t>
      </w:r>
      <w:r w:rsidR="00A305CC" w:rsidRPr="00E97773">
        <w:rPr>
          <w:rFonts w:eastAsia="Times New Roman" w:cs="Calibri"/>
          <w:b/>
          <w:sz w:val="22"/>
          <w:szCs w:val="22"/>
        </w:rPr>
        <w:t>Case</w:t>
      </w:r>
      <w:r w:rsidR="00B37A1A" w:rsidRPr="00E97773">
        <w:rPr>
          <w:rFonts w:eastAsia="Times New Roman" w:cs="Calibri"/>
          <w:b/>
          <w:sz w:val="22"/>
          <w:szCs w:val="22"/>
        </w:rPr>
        <w:t>s</w:t>
      </w:r>
      <w:bookmarkEnd w:id="22"/>
      <w:r w:rsidR="00A305CC" w:rsidRPr="00E97773">
        <w:rPr>
          <w:rFonts w:eastAsia="Times New Roman" w:cs="Calibri"/>
          <w:b/>
          <w:sz w:val="22"/>
          <w:szCs w:val="22"/>
        </w:rPr>
        <w:t xml:space="preserve"> </w:t>
      </w:r>
    </w:p>
    <w:p w14:paraId="3C651A3A" w14:textId="15014790" w:rsidR="004C3200" w:rsidRPr="00E97773" w:rsidRDefault="00F928CE" w:rsidP="006E537D">
      <w:pPr>
        <w:pStyle w:val="ListParagraph"/>
        <w:numPr>
          <w:ilvl w:val="0"/>
          <w:numId w:val="38"/>
        </w:numPr>
      </w:pPr>
      <w:r w:rsidRPr="00E97773">
        <w:rPr>
          <w:sz w:val="22"/>
          <w:szCs w:val="22"/>
        </w:rPr>
        <w:t>Investigator will l</w:t>
      </w:r>
      <w:r w:rsidR="00FD7F1B" w:rsidRPr="00E97773">
        <w:rPr>
          <w:sz w:val="22"/>
          <w:szCs w:val="22"/>
        </w:rPr>
        <w:t>og into ECM u</w:t>
      </w:r>
      <w:r w:rsidR="00E721A1" w:rsidRPr="00E97773">
        <w:rPr>
          <w:sz w:val="22"/>
          <w:szCs w:val="22"/>
        </w:rPr>
        <w:t xml:space="preserve">sing </w:t>
      </w:r>
      <w:r w:rsidR="00C83D71">
        <w:rPr>
          <w:sz w:val="22"/>
          <w:szCs w:val="22"/>
        </w:rPr>
        <w:t>their</w:t>
      </w:r>
      <w:r w:rsidR="00E721A1" w:rsidRPr="00E97773">
        <w:rPr>
          <w:sz w:val="22"/>
          <w:szCs w:val="22"/>
        </w:rPr>
        <w:t xml:space="preserve"> </w:t>
      </w:r>
      <w:r w:rsidRPr="00E97773">
        <w:rPr>
          <w:sz w:val="22"/>
          <w:szCs w:val="22"/>
        </w:rPr>
        <w:t>assigned credentials</w:t>
      </w:r>
      <w:r w:rsidR="00DE5689">
        <w:rPr>
          <w:sz w:val="22"/>
          <w:szCs w:val="22"/>
        </w:rPr>
        <w:t xml:space="preserve"> in the ECM PROD POOL Desktop</w:t>
      </w:r>
    </w:p>
    <w:p w14:paraId="52E87F36" w14:textId="60763322" w:rsidR="004C3200" w:rsidRPr="00252A3C" w:rsidRDefault="00CF5218" w:rsidP="006E537D">
      <w:pPr>
        <w:pStyle w:val="ListParagraph"/>
        <w:numPr>
          <w:ilvl w:val="0"/>
          <w:numId w:val="38"/>
        </w:numPr>
        <w:rPr>
          <w:sz w:val="24"/>
          <w:szCs w:val="24"/>
        </w:rPr>
      </w:pPr>
      <w:r w:rsidRPr="00E97773">
        <w:rPr>
          <w:sz w:val="22"/>
          <w:szCs w:val="22"/>
        </w:rPr>
        <w:t xml:space="preserve">Once logged in, the Investigator will </w:t>
      </w:r>
      <w:r w:rsidR="009F09F2" w:rsidRPr="00E97773">
        <w:rPr>
          <w:sz w:val="22"/>
          <w:szCs w:val="22"/>
        </w:rPr>
        <w:t xml:space="preserve">identify their </w:t>
      </w:r>
      <w:r w:rsidR="00AE0A19">
        <w:rPr>
          <w:sz w:val="22"/>
          <w:szCs w:val="22"/>
        </w:rPr>
        <w:t>Cases</w:t>
      </w:r>
      <w:r w:rsidR="009F09F2" w:rsidRPr="00E97773">
        <w:rPr>
          <w:sz w:val="22"/>
          <w:szCs w:val="22"/>
        </w:rPr>
        <w:t xml:space="preserve"> and choose the highest priority </w:t>
      </w:r>
      <w:r w:rsidR="005456F6">
        <w:rPr>
          <w:sz w:val="22"/>
          <w:szCs w:val="22"/>
        </w:rPr>
        <w:t>C</w:t>
      </w:r>
      <w:r w:rsidR="009F09F2" w:rsidRPr="00E97773">
        <w:rPr>
          <w:sz w:val="22"/>
          <w:szCs w:val="22"/>
        </w:rPr>
        <w:t xml:space="preserve">ase to work </w:t>
      </w:r>
      <w:r w:rsidR="00C83D71">
        <w:rPr>
          <w:sz w:val="22"/>
          <w:szCs w:val="22"/>
        </w:rPr>
        <w:t>on</w:t>
      </w:r>
      <w:r w:rsidR="009F09F2" w:rsidRPr="00E97773">
        <w:rPr>
          <w:sz w:val="22"/>
          <w:szCs w:val="22"/>
        </w:rPr>
        <w:t xml:space="preserve"> first</w:t>
      </w:r>
      <w:r w:rsidR="006E65B5" w:rsidRPr="00E97773">
        <w:rPr>
          <w:sz w:val="22"/>
          <w:szCs w:val="22"/>
        </w:rPr>
        <w:t xml:space="preserve"> by clicking on the </w:t>
      </w:r>
      <w:r w:rsidR="00E6483D" w:rsidRPr="00E97773">
        <w:rPr>
          <w:sz w:val="22"/>
          <w:szCs w:val="22"/>
        </w:rPr>
        <w:t>Focal Entity(</w:t>
      </w:r>
      <w:proofErr w:type="spellStart"/>
      <w:r w:rsidR="00E6483D" w:rsidRPr="00E97773">
        <w:rPr>
          <w:sz w:val="22"/>
          <w:szCs w:val="22"/>
        </w:rPr>
        <w:t>ies</w:t>
      </w:r>
      <w:proofErr w:type="spellEnd"/>
      <w:r w:rsidR="00E6483D" w:rsidRPr="00E97773">
        <w:rPr>
          <w:sz w:val="22"/>
          <w:szCs w:val="22"/>
        </w:rPr>
        <w:t>)</w:t>
      </w:r>
      <w:r w:rsidR="006E65B5" w:rsidRPr="00E97773">
        <w:rPr>
          <w:sz w:val="22"/>
          <w:szCs w:val="22"/>
        </w:rPr>
        <w:t xml:space="preserve"> case hyperlink</w:t>
      </w:r>
      <w:r w:rsidR="00D84667">
        <w:rPr>
          <w:sz w:val="22"/>
          <w:szCs w:val="22"/>
        </w:rPr>
        <w:t xml:space="preserve">. </w:t>
      </w:r>
    </w:p>
    <w:p w14:paraId="46E6BD4F" w14:textId="54E118FA" w:rsidR="00252A3C" w:rsidRPr="00E97773" w:rsidRDefault="00252A3C" w:rsidP="006E537D">
      <w:pPr>
        <w:pStyle w:val="ListParagraph"/>
        <w:numPr>
          <w:ilvl w:val="0"/>
          <w:numId w:val="38"/>
        </w:numPr>
      </w:pPr>
      <w:r>
        <w:rPr>
          <w:sz w:val="22"/>
          <w:szCs w:val="22"/>
        </w:rPr>
        <w:t>Upon opening, the Case will move into “In-Progress”</w:t>
      </w:r>
    </w:p>
    <w:p w14:paraId="5C167A22" w14:textId="655859C5" w:rsidR="00127231" w:rsidRPr="00127231" w:rsidRDefault="00C80DD9" w:rsidP="006E537D">
      <w:pPr>
        <w:keepNext/>
        <w:numPr>
          <w:ilvl w:val="2"/>
          <w:numId w:val="1"/>
        </w:numPr>
        <w:spacing w:before="240" w:line="22" w:lineRule="atLeast"/>
        <w:jc w:val="both"/>
        <w:outlineLvl w:val="1"/>
        <w:rPr>
          <w:rFonts w:eastAsia="Times New Roman" w:cs="Calibri"/>
          <w:b/>
          <w:sz w:val="22"/>
          <w:szCs w:val="22"/>
        </w:rPr>
      </w:pPr>
      <w:bookmarkStart w:id="23" w:name="_Toc200364632"/>
      <w:r w:rsidRPr="00127231">
        <w:rPr>
          <w:rFonts w:eastAsia="Times New Roman" w:cs="Calibri"/>
          <w:b/>
          <w:sz w:val="22"/>
          <w:szCs w:val="22"/>
        </w:rPr>
        <w:t>Review the Scope of the Case</w:t>
      </w:r>
      <w:r w:rsidR="002548A7" w:rsidRPr="00127231">
        <w:rPr>
          <w:rFonts w:eastAsia="Times New Roman" w:cs="Calibri"/>
          <w:b/>
          <w:sz w:val="22"/>
          <w:szCs w:val="22"/>
        </w:rPr>
        <w:t xml:space="preserve"> in ECM</w:t>
      </w:r>
      <w:bookmarkEnd w:id="23"/>
    </w:p>
    <w:p w14:paraId="6B263946" w14:textId="5E017DAE" w:rsidR="00C80DD9" w:rsidRPr="00127231" w:rsidRDefault="0023149B" w:rsidP="006E537D">
      <w:pPr>
        <w:pStyle w:val="ListParagraph"/>
        <w:numPr>
          <w:ilvl w:val="0"/>
          <w:numId w:val="43"/>
        </w:numPr>
        <w:rPr>
          <w:sz w:val="22"/>
          <w:szCs w:val="22"/>
        </w:rPr>
      </w:pPr>
      <w:r w:rsidRPr="00E97773">
        <w:rPr>
          <w:sz w:val="22"/>
          <w:szCs w:val="22"/>
        </w:rPr>
        <w:t xml:space="preserve">Once the Investigator </w:t>
      </w:r>
      <w:r w:rsidR="00C66605" w:rsidRPr="00E97773">
        <w:rPr>
          <w:sz w:val="22"/>
          <w:szCs w:val="22"/>
        </w:rPr>
        <w:t>has opened</w:t>
      </w:r>
      <w:r w:rsidR="00C80DD9" w:rsidRPr="00E97773">
        <w:rPr>
          <w:sz w:val="22"/>
          <w:szCs w:val="22"/>
        </w:rPr>
        <w:t xml:space="preserve"> the </w:t>
      </w:r>
      <w:r w:rsidR="00E6483D" w:rsidRPr="00E97773">
        <w:rPr>
          <w:sz w:val="22"/>
          <w:szCs w:val="22"/>
        </w:rPr>
        <w:t>Focal Entity(</w:t>
      </w:r>
      <w:proofErr w:type="spellStart"/>
      <w:r w:rsidR="00E6483D" w:rsidRPr="00E97773">
        <w:rPr>
          <w:sz w:val="22"/>
          <w:szCs w:val="22"/>
        </w:rPr>
        <w:t>ies</w:t>
      </w:r>
      <w:proofErr w:type="spellEnd"/>
      <w:r w:rsidR="00E6483D" w:rsidRPr="00E97773">
        <w:rPr>
          <w:sz w:val="22"/>
          <w:szCs w:val="22"/>
        </w:rPr>
        <w:t>)</w:t>
      </w:r>
      <w:r w:rsidR="00CD2ABF">
        <w:rPr>
          <w:sz w:val="22"/>
          <w:szCs w:val="22"/>
        </w:rPr>
        <w:t>’s</w:t>
      </w:r>
      <w:r w:rsidR="00C80DD9" w:rsidRPr="00E97773">
        <w:rPr>
          <w:sz w:val="22"/>
          <w:szCs w:val="22"/>
        </w:rPr>
        <w:t xml:space="preserve"> case in ECM</w:t>
      </w:r>
      <w:r w:rsidR="00D53F78" w:rsidRPr="00E97773">
        <w:rPr>
          <w:sz w:val="22"/>
          <w:szCs w:val="22"/>
        </w:rPr>
        <w:t>, the Investigator</w:t>
      </w:r>
      <w:r w:rsidR="00C80DD9" w:rsidRPr="00E97773">
        <w:rPr>
          <w:sz w:val="22"/>
          <w:szCs w:val="22"/>
        </w:rPr>
        <w:t xml:space="preserve"> will find the following </w:t>
      </w:r>
      <w:r w:rsidR="00EB5AD5">
        <w:rPr>
          <w:sz w:val="22"/>
          <w:szCs w:val="22"/>
        </w:rPr>
        <w:t>tabs</w:t>
      </w:r>
      <w:r w:rsidR="00D53F78" w:rsidRPr="00E97773">
        <w:rPr>
          <w:sz w:val="22"/>
          <w:szCs w:val="22"/>
        </w:rPr>
        <w:t xml:space="preserve"> within the </w:t>
      </w:r>
      <w:r w:rsidR="00E6483D" w:rsidRPr="00E97773">
        <w:rPr>
          <w:sz w:val="22"/>
          <w:szCs w:val="22"/>
        </w:rPr>
        <w:t>Focal Entity(</w:t>
      </w:r>
      <w:proofErr w:type="spellStart"/>
      <w:r w:rsidR="00E6483D" w:rsidRPr="00E97773">
        <w:rPr>
          <w:sz w:val="22"/>
          <w:szCs w:val="22"/>
        </w:rPr>
        <w:t>ies</w:t>
      </w:r>
      <w:proofErr w:type="spellEnd"/>
      <w:r w:rsidR="00E6483D" w:rsidRPr="00E97773">
        <w:rPr>
          <w:sz w:val="22"/>
          <w:szCs w:val="22"/>
        </w:rPr>
        <w:t>)</w:t>
      </w:r>
      <w:r w:rsidR="00D53F78" w:rsidRPr="00E97773">
        <w:rPr>
          <w:sz w:val="22"/>
          <w:szCs w:val="22"/>
        </w:rPr>
        <w:t xml:space="preserve"> case</w:t>
      </w:r>
      <w:r w:rsidR="00C80DD9" w:rsidRPr="00E97773">
        <w:rPr>
          <w:sz w:val="22"/>
          <w:szCs w:val="22"/>
        </w:rPr>
        <w:t>:</w:t>
      </w:r>
    </w:p>
    <w:p w14:paraId="48F80A90" w14:textId="77777777" w:rsidR="008B1EF6" w:rsidRDefault="008B1EF6" w:rsidP="006E537D">
      <w:pPr>
        <w:pStyle w:val="ListParagraph"/>
        <w:numPr>
          <w:ilvl w:val="1"/>
          <w:numId w:val="2"/>
        </w:numPr>
        <w:ind w:left="1800"/>
        <w:rPr>
          <w:sz w:val="22"/>
          <w:szCs w:val="22"/>
        </w:rPr>
      </w:pPr>
      <w:r>
        <w:rPr>
          <w:sz w:val="22"/>
          <w:szCs w:val="22"/>
        </w:rPr>
        <w:t>Statistics</w:t>
      </w:r>
    </w:p>
    <w:p w14:paraId="756EE023" w14:textId="4177CA98" w:rsidR="003C5AE4" w:rsidRPr="00E74645" w:rsidRDefault="001F3ADA" w:rsidP="006E537D">
      <w:pPr>
        <w:pStyle w:val="ListParagraph"/>
        <w:numPr>
          <w:ilvl w:val="2"/>
          <w:numId w:val="2"/>
        </w:numPr>
        <w:ind w:left="2520"/>
        <w:rPr>
          <w:sz w:val="22"/>
          <w:szCs w:val="22"/>
        </w:rPr>
      </w:pPr>
      <w:r>
        <w:rPr>
          <w:sz w:val="22"/>
          <w:szCs w:val="22"/>
        </w:rPr>
        <w:t>Account Details</w:t>
      </w:r>
      <w:r w:rsidR="00E74645">
        <w:rPr>
          <w:sz w:val="22"/>
          <w:szCs w:val="22"/>
        </w:rPr>
        <w:t xml:space="preserve">: </w:t>
      </w:r>
      <w:r w:rsidR="005600B0" w:rsidRPr="00E74645">
        <w:rPr>
          <w:sz w:val="22"/>
          <w:szCs w:val="22"/>
        </w:rPr>
        <w:t>Accounts affiliated with the Focal Entity(</w:t>
      </w:r>
      <w:proofErr w:type="spellStart"/>
      <w:r w:rsidR="005600B0" w:rsidRPr="00E74645">
        <w:rPr>
          <w:sz w:val="22"/>
          <w:szCs w:val="22"/>
        </w:rPr>
        <w:t>ies</w:t>
      </w:r>
      <w:proofErr w:type="spellEnd"/>
      <w:r w:rsidR="005600B0" w:rsidRPr="00E74645">
        <w:rPr>
          <w:sz w:val="22"/>
          <w:szCs w:val="22"/>
        </w:rPr>
        <w:t>) for any alerted activity</w:t>
      </w:r>
      <w:r w:rsidR="00E74645">
        <w:rPr>
          <w:sz w:val="22"/>
          <w:szCs w:val="22"/>
        </w:rPr>
        <w:t xml:space="preserve"> and </w:t>
      </w:r>
      <w:r w:rsidR="005600B0" w:rsidRPr="00E74645">
        <w:rPr>
          <w:sz w:val="22"/>
          <w:szCs w:val="22"/>
        </w:rPr>
        <w:t>CIP</w:t>
      </w:r>
      <w:r w:rsidR="00E74645">
        <w:rPr>
          <w:sz w:val="22"/>
          <w:szCs w:val="22"/>
        </w:rPr>
        <w:t xml:space="preserve"> dat</w:t>
      </w:r>
      <w:r w:rsidR="00E93E64">
        <w:rPr>
          <w:sz w:val="22"/>
          <w:szCs w:val="22"/>
        </w:rPr>
        <w:t xml:space="preserve">a (Product, </w:t>
      </w:r>
      <w:r w:rsidR="00E04CC3">
        <w:rPr>
          <w:sz w:val="22"/>
          <w:szCs w:val="22"/>
        </w:rPr>
        <w:t>customer a</w:t>
      </w:r>
      <w:r w:rsidR="00E93E64">
        <w:rPr>
          <w:sz w:val="22"/>
          <w:szCs w:val="22"/>
        </w:rPr>
        <w:t>ddress, DOB, email,</w:t>
      </w:r>
      <w:r w:rsidR="008671AA">
        <w:rPr>
          <w:sz w:val="22"/>
          <w:szCs w:val="22"/>
        </w:rPr>
        <w:t xml:space="preserve"> </w:t>
      </w:r>
      <w:r w:rsidR="00E93E64">
        <w:rPr>
          <w:sz w:val="22"/>
          <w:szCs w:val="22"/>
        </w:rPr>
        <w:t>phone #)</w:t>
      </w:r>
    </w:p>
    <w:p w14:paraId="0182FB67" w14:textId="1F846ABD" w:rsidR="005600B0" w:rsidRPr="00E74645" w:rsidRDefault="00DE302C" w:rsidP="006E537D">
      <w:pPr>
        <w:pStyle w:val="ListParagraph"/>
        <w:numPr>
          <w:ilvl w:val="2"/>
          <w:numId w:val="2"/>
        </w:numPr>
        <w:ind w:left="2520"/>
        <w:rPr>
          <w:sz w:val="22"/>
          <w:szCs w:val="22"/>
        </w:rPr>
      </w:pPr>
      <w:r>
        <w:rPr>
          <w:sz w:val="22"/>
          <w:szCs w:val="22"/>
        </w:rPr>
        <w:lastRenderedPageBreak/>
        <w:t>Alerts</w:t>
      </w:r>
      <w:r w:rsidR="00984B16">
        <w:rPr>
          <w:sz w:val="22"/>
          <w:szCs w:val="22"/>
        </w:rPr>
        <w:t xml:space="preserve"> Summary</w:t>
      </w:r>
      <w:r w:rsidR="00E74645">
        <w:rPr>
          <w:sz w:val="22"/>
          <w:szCs w:val="22"/>
        </w:rPr>
        <w:t xml:space="preserve">: </w:t>
      </w:r>
      <w:r w:rsidR="008B344F" w:rsidRPr="00E74645">
        <w:rPr>
          <w:sz w:val="22"/>
          <w:szCs w:val="22"/>
        </w:rPr>
        <w:t>Summary</w:t>
      </w:r>
      <w:r w:rsidR="00B6511F" w:rsidRPr="00E74645">
        <w:rPr>
          <w:sz w:val="22"/>
          <w:szCs w:val="22"/>
        </w:rPr>
        <w:t xml:space="preserve"> of the rules and alerts</w:t>
      </w:r>
      <w:r w:rsidR="005600B0" w:rsidRPr="00E74645">
        <w:rPr>
          <w:sz w:val="22"/>
          <w:szCs w:val="22"/>
        </w:rPr>
        <w:t xml:space="preserve"> including the rule</w:t>
      </w:r>
      <w:r w:rsidR="009A70F7" w:rsidRPr="00E74645">
        <w:rPr>
          <w:sz w:val="22"/>
          <w:szCs w:val="22"/>
        </w:rPr>
        <w:t xml:space="preserve"> </w:t>
      </w:r>
      <w:r w:rsidR="00FE6A11">
        <w:rPr>
          <w:sz w:val="22"/>
          <w:szCs w:val="22"/>
        </w:rPr>
        <w:t>name</w:t>
      </w:r>
      <w:r w:rsidR="009A70F7" w:rsidRPr="00E74645">
        <w:rPr>
          <w:sz w:val="22"/>
          <w:szCs w:val="22"/>
        </w:rPr>
        <w:t xml:space="preserve">, </w:t>
      </w:r>
      <w:r w:rsidR="001902A4" w:rsidRPr="00E74645">
        <w:rPr>
          <w:sz w:val="22"/>
          <w:szCs w:val="22"/>
        </w:rPr>
        <w:t>rule definition</w:t>
      </w:r>
      <w:r w:rsidR="005600B0" w:rsidRPr="00E74645">
        <w:rPr>
          <w:sz w:val="22"/>
          <w:szCs w:val="22"/>
        </w:rPr>
        <w:t xml:space="preserve">, </w:t>
      </w:r>
      <w:r w:rsidR="00F67BD3">
        <w:rPr>
          <w:sz w:val="22"/>
          <w:szCs w:val="22"/>
        </w:rPr>
        <w:t xml:space="preserve">alert </w:t>
      </w:r>
      <w:r w:rsidR="00FE6A11">
        <w:rPr>
          <w:sz w:val="22"/>
          <w:szCs w:val="22"/>
        </w:rPr>
        <w:t>ID</w:t>
      </w:r>
      <w:r w:rsidR="00F67BD3">
        <w:rPr>
          <w:sz w:val="22"/>
          <w:szCs w:val="22"/>
        </w:rPr>
        <w:t>s</w:t>
      </w:r>
      <w:r w:rsidR="00FE6A11">
        <w:rPr>
          <w:sz w:val="22"/>
          <w:szCs w:val="22"/>
        </w:rPr>
        <w:t xml:space="preserve">, </w:t>
      </w:r>
      <w:r w:rsidR="0061264A">
        <w:rPr>
          <w:sz w:val="22"/>
          <w:szCs w:val="22"/>
        </w:rPr>
        <w:t>transaction count,</w:t>
      </w:r>
      <w:r w:rsidR="00FE6A11">
        <w:rPr>
          <w:sz w:val="22"/>
          <w:szCs w:val="22"/>
        </w:rPr>
        <w:t xml:space="preserve"> </w:t>
      </w:r>
      <w:r w:rsidR="00955953">
        <w:rPr>
          <w:sz w:val="22"/>
          <w:szCs w:val="22"/>
        </w:rPr>
        <w:t xml:space="preserve">date range, and total dollar amount per alert. </w:t>
      </w:r>
      <w:r w:rsidR="00FE6A11">
        <w:rPr>
          <w:sz w:val="22"/>
          <w:szCs w:val="22"/>
        </w:rPr>
        <w:t xml:space="preserve"> </w:t>
      </w:r>
      <w:r w:rsidR="005600B0" w:rsidRPr="00E74645">
        <w:rPr>
          <w:sz w:val="22"/>
          <w:szCs w:val="22"/>
        </w:rPr>
        <w:t xml:space="preserve"> </w:t>
      </w:r>
    </w:p>
    <w:p w14:paraId="7F615B6D" w14:textId="37A83BF0" w:rsidR="00A14B5E" w:rsidRPr="00E74645" w:rsidRDefault="009A70F7" w:rsidP="006E537D">
      <w:pPr>
        <w:pStyle w:val="ListParagraph"/>
        <w:numPr>
          <w:ilvl w:val="2"/>
          <w:numId w:val="2"/>
        </w:numPr>
        <w:ind w:left="2520"/>
        <w:rPr>
          <w:sz w:val="22"/>
          <w:szCs w:val="22"/>
        </w:rPr>
      </w:pPr>
      <w:r>
        <w:rPr>
          <w:sz w:val="22"/>
          <w:szCs w:val="22"/>
        </w:rPr>
        <w:t>Focal Entity Summary</w:t>
      </w:r>
      <w:r w:rsidR="00E74645">
        <w:rPr>
          <w:sz w:val="22"/>
          <w:szCs w:val="22"/>
        </w:rPr>
        <w:t xml:space="preserve">: </w:t>
      </w:r>
      <w:r w:rsidR="00196774" w:rsidRPr="00196774">
        <w:rPr>
          <w:sz w:val="22"/>
          <w:szCs w:val="22"/>
        </w:rPr>
        <w:t xml:space="preserve">summary of total transaction activity and total transaction volume for the alerting activity for the </w:t>
      </w:r>
      <w:r w:rsidR="00196774">
        <w:rPr>
          <w:sz w:val="22"/>
          <w:szCs w:val="22"/>
        </w:rPr>
        <w:t>Focal Entity</w:t>
      </w:r>
    </w:p>
    <w:p w14:paraId="18F349A8" w14:textId="620D8498" w:rsidR="005600B0" w:rsidRPr="00E74645" w:rsidRDefault="001642D3" w:rsidP="006E537D">
      <w:pPr>
        <w:pStyle w:val="ListParagraph"/>
        <w:numPr>
          <w:ilvl w:val="2"/>
          <w:numId w:val="2"/>
        </w:numPr>
        <w:ind w:left="2520"/>
        <w:rPr>
          <w:sz w:val="22"/>
          <w:szCs w:val="22"/>
        </w:rPr>
      </w:pPr>
      <w:r>
        <w:rPr>
          <w:sz w:val="22"/>
          <w:szCs w:val="22"/>
        </w:rPr>
        <w:t>Lookback Transactions Summary</w:t>
      </w:r>
      <w:r w:rsidR="00E74645">
        <w:rPr>
          <w:sz w:val="22"/>
          <w:szCs w:val="22"/>
        </w:rPr>
        <w:t xml:space="preserve">: </w:t>
      </w:r>
      <w:r w:rsidR="005600B0" w:rsidRPr="00E74645">
        <w:rPr>
          <w:sz w:val="22"/>
          <w:szCs w:val="22"/>
        </w:rPr>
        <w:t xml:space="preserve">Summary of </w:t>
      </w:r>
      <w:r w:rsidR="002C423A" w:rsidRPr="00E74645">
        <w:rPr>
          <w:sz w:val="22"/>
          <w:szCs w:val="22"/>
        </w:rPr>
        <w:t xml:space="preserve">the Lookback alerting transaction including </w:t>
      </w:r>
      <w:r w:rsidR="003833F1" w:rsidRPr="00E74645">
        <w:rPr>
          <w:sz w:val="22"/>
          <w:szCs w:val="22"/>
        </w:rPr>
        <w:t>the number of counterparties, products used,</w:t>
      </w:r>
      <w:r w:rsidR="00A24A19" w:rsidRPr="00E74645">
        <w:rPr>
          <w:sz w:val="22"/>
          <w:szCs w:val="22"/>
        </w:rPr>
        <w:t xml:space="preserve"> sum</w:t>
      </w:r>
      <w:r w:rsidR="003816A9" w:rsidRPr="00E74645">
        <w:rPr>
          <w:sz w:val="22"/>
          <w:szCs w:val="22"/>
        </w:rPr>
        <w:t xml:space="preserve"> and </w:t>
      </w:r>
      <w:r w:rsidR="005A6B3E" w:rsidRPr="00E74645">
        <w:rPr>
          <w:sz w:val="22"/>
          <w:szCs w:val="22"/>
        </w:rPr>
        <w:t>count</w:t>
      </w:r>
      <w:r w:rsidR="00A24A19" w:rsidRPr="00E74645">
        <w:rPr>
          <w:sz w:val="22"/>
          <w:szCs w:val="22"/>
        </w:rPr>
        <w:t xml:space="preserve"> of </w:t>
      </w:r>
      <w:r w:rsidR="003816A9" w:rsidRPr="00E74645">
        <w:rPr>
          <w:sz w:val="22"/>
          <w:szCs w:val="22"/>
        </w:rPr>
        <w:t>credits and debits</w:t>
      </w:r>
      <w:r w:rsidR="00A24A19" w:rsidRPr="00E74645">
        <w:rPr>
          <w:sz w:val="22"/>
          <w:szCs w:val="22"/>
        </w:rPr>
        <w:t>,</w:t>
      </w:r>
      <w:r w:rsidR="003816A9" w:rsidRPr="00E74645">
        <w:rPr>
          <w:sz w:val="22"/>
          <w:szCs w:val="22"/>
        </w:rPr>
        <w:t xml:space="preserve"> </w:t>
      </w:r>
      <w:r w:rsidR="00FF74A4" w:rsidRPr="00E74645">
        <w:rPr>
          <w:sz w:val="22"/>
          <w:szCs w:val="22"/>
        </w:rPr>
        <w:t>etc.</w:t>
      </w:r>
    </w:p>
    <w:p w14:paraId="3CE63147" w14:textId="57A6603F" w:rsidR="00F20CFD" w:rsidRPr="00E74645" w:rsidRDefault="00A62D30" w:rsidP="006E537D">
      <w:pPr>
        <w:pStyle w:val="ListParagraph"/>
        <w:numPr>
          <w:ilvl w:val="2"/>
          <w:numId w:val="2"/>
        </w:numPr>
        <w:ind w:left="2520"/>
        <w:rPr>
          <w:sz w:val="22"/>
          <w:szCs w:val="22"/>
        </w:rPr>
      </w:pPr>
      <w:r>
        <w:rPr>
          <w:sz w:val="22"/>
          <w:szCs w:val="22"/>
        </w:rPr>
        <w:t>Lookback Period Data</w:t>
      </w:r>
      <w:r w:rsidR="00E74645">
        <w:rPr>
          <w:sz w:val="22"/>
          <w:szCs w:val="22"/>
        </w:rPr>
        <w:t xml:space="preserve">: </w:t>
      </w:r>
      <w:r w:rsidR="00F20CFD" w:rsidRPr="00E74645">
        <w:rPr>
          <w:sz w:val="22"/>
          <w:szCs w:val="22"/>
        </w:rPr>
        <w:t xml:space="preserve">Summary of the Lookback </w:t>
      </w:r>
      <w:r w:rsidR="00A05DA8" w:rsidRPr="00E74645">
        <w:rPr>
          <w:sz w:val="22"/>
          <w:szCs w:val="22"/>
        </w:rPr>
        <w:t>activity</w:t>
      </w:r>
      <w:r w:rsidR="00F20CFD" w:rsidRPr="00E74645">
        <w:rPr>
          <w:sz w:val="22"/>
          <w:szCs w:val="22"/>
        </w:rPr>
        <w:t xml:space="preserve"> </w:t>
      </w:r>
      <w:r w:rsidR="00A05DA8" w:rsidRPr="00E74645">
        <w:rPr>
          <w:sz w:val="22"/>
          <w:szCs w:val="22"/>
        </w:rPr>
        <w:t>via bar graph</w:t>
      </w:r>
    </w:p>
    <w:p w14:paraId="3337AEEE" w14:textId="23E50779" w:rsidR="009B0326" w:rsidRPr="004870F5" w:rsidRDefault="008B1EF6" w:rsidP="006E537D">
      <w:pPr>
        <w:pStyle w:val="ListParagraph"/>
        <w:numPr>
          <w:ilvl w:val="1"/>
          <w:numId w:val="2"/>
        </w:numPr>
        <w:ind w:left="1800"/>
        <w:rPr>
          <w:sz w:val="22"/>
          <w:szCs w:val="22"/>
        </w:rPr>
      </w:pPr>
      <w:r>
        <w:rPr>
          <w:sz w:val="22"/>
          <w:szCs w:val="22"/>
        </w:rPr>
        <w:t>Requirements</w:t>
      </w:r>
      <w:r w:rsidR="009B0326">
        <w:rPr>
          <w:sz w:val="22"/>
          <w:szCs w:val="22"/>
        </w:rPr>
        <w:t xml:space="preserve"> –</w:t>
      </w:r>
      <w:del w:id="24" w:author="Georgieff, Alexander" w:date="2025-06-12T08:53:00Z">
        <w:r w:rsidR="009B0326" w:rsidDel="005F731E">
          <w:rPr>
            <w:sz w:val="22"/>
            <w:szCs w:val="22"/>
          </w:rPr>
          <w:delText xml:space="preserve"> </w:delText>
        </w:r>
      </w:del>
      <w:ins w:id="25" w:author="Georgieff, Alexander" w:date="2025-06-12T08:53:00Z">
        <w:r w:rsidR="009B0326">
          <w:rPr>
            <w:sz w:val="22"/>
            <w:szCs w:val="22"/>
          </w:rPr>
          <w:t xml:space="preserve"> </w:t>
        </w:r>
      </w:ins>
      <w:del w:id="26" w:author="Georgieff, Alexander" w:date="2025-06-12T08:53:00Z">
        <w:r w:rsidR="009B0326">
          <w:rPr>
            <w:sz w:val="22"/>
            <w:szCs w:val="22"/>
          </w:rPr>
          <w:delText xml:space="preserve">To populate the requirements matrix, </w:delText>
        </w:r>
        <w:r w:rsidR="006D5D50">
          <w:rPr>
            <w:sz w:val="22"/>
            <w:szCs w:val="22"/>
          </w:rPr>
          <w:delText xml:space="preserve">investigators should set </w:delText>
        </w:r>
        <w:r w:rsidR="001E10D2">
          <w:rPr>
            <w:sz w:val="22"/>
            <w:szCs w:val="22"/>
          </w:rPr>
          <w:delText>Case</w:delText>
        </w:r>
        <w:r w:rsidR="006D5D50">
          <w:rPr>
            <w:sz w:val="22"/>
            <w:szCs w:val="22"/>
          </w:rPr>
          <w:delText xml:space="preserve"> Classification Type(s): to Bank Holding Company and Risk Score to 1, and then click update. </w:delText>
        </w:r>
      </w:del>
      <w:r w:rsidR="00F33E29">
        <w:rPr>
          <w:sz w:val="22"/>
          <w:szCs w:val="22"/>
        </w:rPr>
        <w:t>The following sections will then appear:</w:t>
      </w:r>
    </w:p>
    <w:p w14:paraId="0D02D07E" w14:textId="4FAA7591" w:rsidR="003D7A90" w:rsidRPr="00E51C73" w:rsidRDefault="003D7A90" w:rsidP="006E537D">
      <w:pPr>
        <w:pStyle w:val="ListParagraph"/>
        <w:numPr>
          <w:ilvl w:val="2"/>
          <w:numId w:val="2"/>
        </w:numPr>
        <w:ind w:left="2520"/>
        <w:rPr>
          <w:color w:val="000000" w:themeColor="text1"/>
          <w:sz w:val="22"/>
          <w:szCs w:val="22"/>
        </w:rPr>
      </w:pPr>
      <w:r w:rsidRPr="00E97773">
        <w:rPr>
          <w:sz w:val="22"/>
          <w:szCs w:val="22"/>
        </w:rPr>
        <w:t>Counterparty Selection</w:t>
      </w:r>
      <w:r w:rsidR="00687EBC">
        <w:rPr>
          <w:sz w:val="22"/>
          <w:szCs w:val="22"/>
        </w:rPr>
        <w:t xml:space="preserve">: </w:t>
      </w:r>
      <w:r w:rsidR="00DA780B">
        <w:rPr>
          <w:sz w:val="22"/>
          <w:szCs w:val="22"/>
        </w:rPr>
        <w:t xml:space="preserve"> Fields to </w:t>
      </w:r>
      <w:r w:rsidR="00E500DD">
        <w:rPr>
          <w:sz w:val="22"/>
          <w:szCs w:val="22"/>
        </w:rPr>
        <w:t>input</w:t>
      </w:r>
      <w:r w:rsidR="00DA780B">
        <w:rPr>
          <w:sz w:val="22"/>
          <w:szCs w:val="22"/>
        </w:rPr>
        <w:t xml:space="preserve"> </w:t>
      </w:r>
      <w:r w:rsidR="00C71C5A">
        <w:rPr>
          <w:sz w:val="22"/>
          <w:szCs w:val="22"/>
        </w:rPr>
        <w:t>C</w:t>
      </w:r>
      <w:r w:rsidRPr="00E97773">
        <w:rPr>
          <w:sz w:val="22"/>
          <w:szCs w:val="22"/>
        </w:rPr>
        <w:t>ounterparties</w:t>
      </w:r>
      <w:r w:rsidRPr="00687EBC">
        <w:rPr>
          <w:sz w:val="22"/>
          <w:szCs w:val="22"/>
        </w:rPr>
        <w:t xml:space="preserve"> selected for due diligence based on alert </w:t>
      </w:r>
      <w:r w:rsidRPr="00E51C73">
        <w:rPr>
          <w:color w:val="000000" w:themeColor="text1"/>
          <w:sz w:val="22"/>
          <w:szCs w:val="22"/>
        </w:rPr>
        <w:t xml:space="preserve">review (see Section </w:t>
      </w:r>
      <w:r w:rsidR="00E51C73" w:rsidRPr="00E51C73">
        <w:rPr>
          <w:color w:val="000000" w:themeColor="text1"/>
          <w:sz w:val="22"/>
          <w:szCs w:val="22"/>
        </w:rPr>
        <w:t xml:space="preserve">4.2.3.i </w:t>
      </w:r>
      <w:r w:rsidRPr="00E51C73">
        <w:rPr>
          <w:color w:val="000000" w:themeColor="text1"/>
          <w:sz w:val="22"/>
          <w:szCs w:val="22"/>
        </w:rPr>
        <w:t>for counterparty selection details)</w:t>
      </w:r>
      <w:r w:rsidR="00DD3D09" w:rsidRPr="00E51C73">
        <w:rPr>
          <w:color w:val="000000" w:themeColor="text1"/>
          <w:sz w:val="22"/>
          <w:szCs w:val="22"/>
        </w:rPr>
        <w:t>,</w:t>
      </w:r>
      <w:r w:rsidR="0055577B" w:rsidRPr="00E51C73">
        <w:rPr>
          <w:color w:val="000000" w:themeColor="text1"/>
          <w:sz w:val="22"/>
          <w:szCs w:val="22"/>
        </w:rPr>
        <w:t xml:space="preserve"> </w:t>
      </w:r>
      <w:r w:rsidR="00F7554E" w:rsidRPr="00E51C73">
        <w:rPr>
          <w:color w:val="000000" w:themeColor="text1"/>
          <w:sz w:val="22"/>
          <w:szCs w:val="22"/>
        </w:rPr>
        <w:t>etc.</w:t>
      </w:r>
    </w:p>
    <w:p w14:paraId="0CDCD321" w14:textId="005F5F5C" w:rsidR="00150503" w:rsidRDefault="00150503" w:rsidP="006E537D">
      <w:pPr>
        <w:pStyle w:val="ListParagraph"/>
        <w:numPr>
          <w:ilvl w:val="1"/>
          <w:numId w:val="22"/>
        </w:numPr>
        <w:ind w:left="3240"/>
        <w:rPr>
          <w:ins w:id="27" w:author="Arroyo, Wendy" w:date="2025-06-20T10:51:00Z"/>
          <w:sz w:val="22"/>
          <w:szCs w:val="22"/>
        </w:rPr>
      </w:pPr>
      <w:r>
        <w:rPr>
          <w:sz w:val="22"/>
          <w:szCs w:val="22"/>
        </w:rPr>
        <w:t xml:space="preserve">Counterparty names should be separated by </w:t>
      </w:r>
      <w:r w:rsidR="00950A90">
        <w:rPr>
          <w:sz w:val="22"/>
          <w:szCs w:val="22"/>
        </w:rPr>
        <w:t>semi</w:t>
      </w:r>
      <w:r w:rsidR="00EC00AC">
        <w:rPr>
          <w:sz w:val="22"/>
          <w:szCs w:val="22"/>
        </w:rPr>
        <w:t xml:space="preserve">colon </w:t>
      </w:r>
      <w:r w:rsidR="002D605A">
        <w:rPr>
          <w:sz w:val="22"/>
          <w:szCs w:val="22"/>
        </w:rPr>
        <w:t>(no space should be included)</w:t>
      </w:r>
    </w:p>
    <w:p w14:paraId="512BCF91" w14:textId="60033D64" w:rsidR="00C80334" w:rsidRPr="00E97773" w:rsidRDefault="00266791" w:rsidP="006E537D">
      <w:pPr>
        <w:pStyle w:val="ListParagraph"/>
        <w:numPr>
          <w:ilvl w:val="1"/>
          <w:numId w:val="22"/>
        </w:numPr>
        <w:ind w:left="3240"/>
        <w:rPr>
          <w:sz w:val="22"/>
          <w:szCs w:val="22"/>
        </w:rPr>
      </w:pPr>
      <w:ins w:id="28" w:author="Arroyo, Wendy" w:date="2025-06-20T10:52:00Z">
        <w:r>
          <w:rPr>
            <w:sz w:val="22"/>
            <w:szCs w:val="22"/>
          </w:rPr>
          <w:t>Various</w:t>
        </w:r>
        <w:r w:rsidR="00E031AF">
          <w:rPr>
            <w:sz w:val="22"/>
            <w:szCs w:val="22"/>
          </w:rPr>
          <w:t xml:space="preserve"> </w:t>
        </w:r>
        <w:r>
          <w:rPr>
            <w:sz w:val="22"/>
            <w:szCs w:val="22"/>
          </w:rPr>
          <w:t>w</w:t>
        </w:r>
      </w:ins>
      <w:ins w:id="29" w:author="Arroyo, Wendy" w:date="2025-06-20T10:51:00Z">
        <w:r w:rsidR="00E031AF">
          <w:rPr>
            <w:sz w:val="22"/>
            <w:szCs w:val="22"/>
          </w:rPr>
          <w:t>ell-</w:t>
        </w:r>
        <w:proofErr w:type="spellStart"/>
        <w:r w:rsidR="00E031AF">
          <w:rPr>
            <w:sz w:val="22"/>
            <w:szCs w:val="22"/>
          </w:rPr>
          <w:t>know</w:t>
        </w:r>
        <w:proofErr w:type="spellEnd"/>
        <w:r w:rsidR="00E031AF">
          <w:rPr>
            <w:sz w:val="22"/>
            <w:szCs w:val="22"/>
          </w:rPr>
          <w:t xml:space="preserve"> merchants that process GD transactions</w:t>
        </w:r>
      </w:ins>
      <w:ins w:id="30" w:author="Arroyo, Wendy" w:date="2025-06-20T10:52:00Z">
        <w:r w:rsidR="00E031AF">
          <w:rPr>
            <w:sz w:val="22"/>
            <w:szCs w:val="22"/>
          </w:rPr>
          <w:t xml:space="preserve"> are not</w:t>
        </w:r>
        <w:r>
          <w:rPr>
            <w:sz w:val="22"/>
            <w:szCs w:val="22"/>
          </w:rPr>
          <w:t xml:space="preserve"> considered valid for counterparty selection.</w:t>
        </w:r>
        <w:r w:rsidR="002F386E">
          <w:rPr>
            <w:rStyle w:val="FootnoteReference"/>
            <w:sz w:val="22"/>
            <w:szCs w:val="22"/>
          </w:rPr>
          <w:footnoteReference w:id="2"/>
        </w:r>
      </w:ins>
      <w:ins w:id="51" w:author="Arroyo, Wendy" w:date="2025-06-20T11:01:00Z">
        <w:r w:rsidR="002627F7">
          <w:rPr>
            <w:sz w:val="22"/>
            <w:szCs w:val="22"/>
          </w:rPr>
          <w:t xml:space="preserve"> </w:t>
        </w:r>
      </w:ins>
      <w:ins w:id="52" w:author="Arroyo, Wendy" w:date="2025-06-20T11:02:00Z">
        <w:r w:rsidR="00BE0AE6">
          <w:rPr>
            <w:sz w:val="22"/>
            <w:szCs w:val="22"/>
          </w:rPr>
          <w:t>Normal counterparty documentation procedures are not required if it is a well</w:t>
        </w:r>
      </w:ins>
      <w:ins w:id="53" w:author="Arroyo, Wendy" w:date="2025-06-20T11:03:00Z">
        <w:r w:rsidR="0033290F">
          <w:rPr>
            <w:sz w:val="22"/>
            <w:szCs w:val="22"/>
          </w:rPr>
          <w:t>-</w:t>
        </w:r>
      </w:ins>
      <w:ins w:id="54" w:author="Arroyo, Wendy" w:date="2025-06-20T11:02:00Z">
        <w:r w:rsidR="00BE0AE6">
          <w:rPr>
            <w:sz w:val="22"/>
            <w:szCs w:val="22"/>
          </w:rPr>
          <w:t>known entity</w:t>
        </w:r>
      </w:ins>
      <w:ins w:id="55" w:author="Arroyo, Wendy" w:date="2025-06-20T12:13:00Z">
        <w:r w:rsidR="007E1E0C">
          <w:rPr>
            <w:sz w:val="22"/>
            <w:szCs w:val="22"/>
          </w:rPr>
          <w:t>.</w:t>
        </w:r>
      </w:ins>
    </w:p>
    <w:p w14:paraId="30365943" w14:textId="10598B57" w:rsidR="00EB6430" w:rsidRPr="00687EBC" w:rsidRDefault="003D7A90" w:rsidP="006E537D">
      <w:pPr>
        <w:pStyle w:val="ListParagraph"/>
        <w:numPr>
          <w:ilvl w:val="2"/>
          <w:numId w:val="2"/>
        </w:numPr>
        <w:ind w:left="2520"/>
        <w:rPr>
          <w:sz w:val="22"/>
          <w:szCs w:val="22"/>
          <w:lang w:val="it-IT"/>
        </w:rPr>
      </w:pPr>
      <w:r w:rsidRPr="00515E1D">
        <w:rPr>
          <w:sz w:val="22"/>
          <w:szCs w:val="22"/>
          <w:lang w:val="it-IT"/>
        </w:rPr>
        <w:t>Due Diligence</w:t>
      </w:r>
      <w:r w:rsidR="00687EBC" w:rsidRPr="00515E1D">
        <w:rPr>
          <w:sz w:val="22"/>
          <w:szCs w:val="22"/>
          <w:lang w:val="it-IT"/>
        </w:rPr>
        <w:t xml:space="preserve">: </w:t>
      </w:r>
    </w:p>
    <w:p w14:paraId="288286D6" w14:textId="1DA784E7" w:rsidR="00F80541" w:rsidRDefault="00F72F92" w:rsidP="006E537D">
      <w:pPr>
        <w:pStyle w:val="ListParagraph"/>
        <w:numPr>
          <w:ilvl w:val="1"/>
          <w:numId w:val="22"/>
        </w:numPr>
        <w:ind w:left="3240"/>
        <w:rPr>
          <w:sz w:val="22"/>
          <w:szCs w:val="22"/>
        </w:rPr>
      </w:pPr>
      <w:r>
        <w:rPr>
          <w:sz w:val="22"/>
          <w:szCs w:val="22"/>
        </w:rPr>
        <w:t xml:space="preserve">Fields to input </w:t>
      </w:r>
      <w:r w:rsidR="00EB6430">
        <w:rPr>
          <w:sz w:val="22"/>
          <w:szCs w:val="22"/>
        </w:rPr>
        <w:t xml:space="preserve">Focal Entity </w:t>
      </w:r>
      <w:r w:rsidR="00E72911">
        <w:rPr>
          <w:sz w:val="22"/>
          <w:szCs w:val="22"/>
        </w:rPr>
        <w:t>name(s)</w:t>
      </w:r>
      <w:r w:rsidR="007C04C0">
        <w:rPr>
          <w:sz w:val="22"/>
          <w:szCs w:val="22"/>
        </w:rPr>
        <w:t>,</w:t>
      </w:r>
      <w:r w:rsidR="00F36E6E" w:rsidRPr="00F36E6E">
        <w:rPr>
          <w:rStyle w:val="FootnoteReference"/>
          <w:sz w:val="22"/>
          <w:szCs w:val="22"/>
        </w:rPr>
        <w:t xml:space="preserve"> </w:t>
      </w:r>
      <w:r w:rsidR="00F36E6E" w:rsidRPr="007C04C0">
        <w:rPr>
          <w:rStyle w:val="FootnoteReference"/>
          <w:sz w:val="22"/>
          <w:szCs w:val="22"/>
        </w:rPr>
        <w:footnoteReference w:id="3"/>
      </w:r>
      <w:r w:rsidR="00F36E6E" w:rsidRPr="008B5BD2">
        <w:rPr>
          <w:sz w:val="22"/>
          <w:szCs w:val="22"/>
        </w:rPr>
        <w:t xml:space="preserve"> </w:t>
      </w:r>
      <w:r w:rsidR="007C04C0">
        <w:t xml:space="preserve"> </w:t>
      </w:r>
      <w:r w:rsidR="00544240">
        <w:t xml:space="preserve">alerting rules, </w:t>
      </w:r>
      <w:r w:rsidR="003D7A90" w:rsidRPr="00E97773">
        <w:rPr>
          <w:sz w:val="22"/>
          <w:szCs w:val="22"/>
        </w:rPr>
        <w:t>Focal Entity</w:t>
      </w:r>
      <w:r w:rsidR="00820429">
        <w:rPr>
          <w:sz w:val="22"/>
          <w:szCs w:val="22"/>
        </w:rPr>
        <w:t>(</w:t>
      </w:r>
      <w:proofErr w:type="spellStart"/>
      <w:r w:rsidR="00820429">
        <w:rPr>
          <w:sz w:val="22"/>
          <w:szCs w:val="22"/>
        </w:rPr>
        <w:t>ies</w:t>
      </w:r>
      <w:proofErr w:type="spellEnd"/>
      <w:r w:rsidR="00820429">
        <w:rPr>
          <w:sz w:val="22"/>
          <w:szCs w:val="22"/>
        </w:rPr>
        <w:t>)</w:t>
      </w:r>
      <w:r w:rsidR="003D7A90" w:rsidRPr="00E97773">
        <w:rPr>
          <w:sz w:val="22"/>
          <w:szCs w:val="22"/>
        </w:rPr>
        <w:t>’s location, available space to provide information on each Focal Entity</w:t>
      </w:r>
      <w:r w:rsidR="00820429">
        <w:rPr>
          <w:sz w:val="22"/>
          <w:szCs w:val="22"/>
        </w:rPr>
        <w:t>(</w:t>
      </w:r>
      <w:proofErr w:type="spellStart"/>
      <w:r w:rsidR="00820429">
        <w:rPr>
          <w:sz w:val="22"/>
          <w:szCs w:val="22"/>
        </w:rPr>
        <w:t>ies</w:t>
      </w:r>
      <w:proofErr w:type="spellEnd"/>
      <w:r w:rsidR="00820429">
        <w:rPr>
          <w:sz w:val="22"/>
          <w:szCs w:val="22"/>
        </w:rPr>
        <w:t>)</w:t>
      </w:r>
      <w:r w:rsidR="003D7A90" w:rsidRPr="00E97773">
        <w:rPr>
          <w:sz w:val="22"/>
          <w:szCs w:val="22"/>
        </w:rPr>
        <w:t>’s occupation/nature of business, a summary of screening results</w:t>
      </w:r>
      <w:r w:rsidR="00AC7A14">
        <w:rPr>
          <w:sz w:val="22"/>
          <w:szCs w:val="22"/>
        </w:rPr>
        <w:t>, etc.</w:t>
      </w:r>
    </w:p>
    <w:p w14:paraId="1DC9685F" w14:textId="61161DCF" w:rsidR="000C194D" w:rsidRPr="00F80541" w:rsidRDefault="000C194D" w:rsidP="006E537D">
      <w:pPr>
        <w:pStyle w:val="ListParagraph"/>
        <w:numPr>
          <w:ilvl w:val="1"/>
          <w:numId w:val="22"/>
        </w:numPr>
        <w:ind w:left="3240"/>
        <w:rPr>
          <w:sz w:val="22"/>
          <w:szCs w:val="22"/>
        </w:rPr>
      </w:pPr>
      <w:r w:rsidRPr="00F80541">
        <w:rPr>
          <w:sz w:val="22"/>
          <w:szCs w:val="22"/>
        </w:rPr>
        <w:t>Counterparty Due Diligence</w:t>
      </w:r>
    </w:p>
    <w:p w14:paraId="5F84931F" w14:textId="53F46D43" w:rsidR="003D7A90" w:rsidRPr="00E97773" w:rsidRDefault="009A2C93" w:rsidP="006E537D">
      <w:pPr>
        <w:pStyle w:val="ListParagraph"/>
        <w:numPr>
          <w:ilvl w:val="1"/>
          <w:numId w:val="22"/>
        </w:numPr>
        <w:ind w:left="3240"/>
        <w:rPr>
          <w:sz w:val="22"/>
          <w:szCs w:val="22"/>
        </w:rPr>
      </w:pPr>
      <w:r w:rsidRPr="00E61CA7">
        <w:rPr>
          <w:sz w:val="22"/>
          <w:szCs w:val="22"/>
        </w:rPr>
        <w:t>Fields to input n</w:t>
      </w:r>
      <w:r w:rsidR="003D7A90" w:rsidRPr="00E61CA7">
        <w:rPr>
          <w:sz w:val="22"/>
          <w:szCs w:val="22"/>
        </w:rPr>
        <w:t>ame</w:t>
      </w:r>
      <w:r w:rsidRPr="00E61CA7">
        <w:rPr>
          <w:sz w:val="22"/>
          <w:szCs w:val="22"/>
        </w:rPr>
        <w:t>s</w:t>
      </w:r>
      <w:r w:rsidR="003D7A90" w:rsidRPr="00E61CA7">
        <w:rPr>
          <w:sz w:val="22"/>
          <w:szCs w:val="22"/>
        </w:rPr>
        <w:t xml:space="preserve"> of each selected Counterparty (see Section </w:t>
      </w:r>
      <w:r w:rsidR="00981BFB" w:rsidRPr="00E61CA7">
        <w:rPr>
          <w:sz w:val="22"/>
          <w:szCs w:val="22"/>
        </w:rPr>
        <w:t>4.2.4</w:t>
      </w:r>
      <w:r w:rsidR="003D7A90" w:rsidRPr="00E61CA7">
        <w:rPr>
          <w:sz w:val="22"/>
          <w:szCs w:val="22"/>
        </w:rPr>
        <w:t xml:space="preserve">), </w:t>
      </w:r>
      <w:r w:rsidR="003D7A90" w:rsidRPr="00E97773">
        <w:rPr>
          <w:sz w:val="22"/>
          <w:szCs w:val="22"/>
        </w:rPr>
        <w:t xml:space="preserve">each </w:t>
      </w:r>
      <w:r w:rsidR="00572746">
        <w:rPr>
          <w:sz w:val="22"/>
          <w:szCs w:val="22"/>
        </w:rPr>
        <w:t>C</w:t>
      </w:r>
      <w:r w:rsidR="003D7A90" w:rsidRPr="00E97773">
        <w:rPr>
          <w:sz w:val="22"/>
          <w:szCs w:val="22"/>
        </w:rPr>
        <w:t xml:space="preserve">ounterparty’s location, available space to provide information on each </w:t>
      </w:r>
      <w:r>
        <w:rPr>
          <w:sz w:val="22"/>
          <w:szCs w:val="22"/>
        </w:rPr>
        <w:t>C</w:t>
      </w:r>
      <w:r w:rsidR="003D7A90" w:rsidRPr="00E97773">
        <w:rPr>
          <w:sz w:val="22"/>
          <w:szCs w:val="22"/>
        </w:rPr>
        <w:t>ounterparty’s occupation/nature of business, a summary of screening results</w:t>
      </w:r>
      <w:r w:rsidR="00E02AB8">
        <w:rPr>
          <w:sz w:val="22"/>
          <w:szCs w:val="22"/>
        </w:rPr>
        <w:t>.</w:t>
      </w:r>
    </w:p>
    <w:p w14:paraId="164EA056" w14:textId="09687E65" w:rsidR="003D7A90" w:rsidRPr="00AD5EE9" w:rsidRDefault="003D7A90" w:rsidP="006E537D">
      <w:pPr>
        <w:pStyle w:val="ListParagraph"/>
        <w:numPr>
          <w:ilvl w:val="2"/>
          <w:numId w:val="2"/>
        </w:numPr>
        <w:ind w:left="2520"/>
        <w:rPr>
          <w:sz w:val="22"/>
          <w:szCs w:val="22"/>
        </w:rPr>
      </w:pPr>
      <w:r w:rsidRPr="00E97773">
        <w:rPr>
          <w:sz w:val="22"/>
          <w:szCs w:val="22"/>
        </w:rPr>
        <w:t>Alert Review</w:t>
      </w:r>
      <w:r w:rsidR="00AD5EE9">
        <w:rPr>
          <w:sz w:val="22"/>
          <w:szCs w:val="22"/>
        </w:rPr>
        <w:t xml:space="preserve">: </w:t>
      </w:r>
      <w:r w:rsidR="00357CFE" w:rsidRPr="00AD5EE9">
        <w:rPr>
          <w:sz w:val="22"/>
          <w:szCs w:val="22"/>
        </w:rPr>
        <w:t>R</w:t>
      </w:r>
      <w:r w:rsidRPr="00AD5EE9">
        <w:rPr>
          <w:sz w:val="22"/>
          <w:szCs w:val="22"/>
        </w:rPr>
        <w:t>ule violated, total transaction</w:t>
      </w:r>
      <w:r w:rsidR="00125D39" w:rsidRPr="00AD5EE9">
        <w:rPr>
          <w:sz w:val="22"/>
          <w:szCs w:val="22"/>
        </w:rPr>
        <w:t xml:space="preserve"> count</w:t>
      </w:r>
      <w:r w:rsidRPr="00AD5EE9">
        <w:rPr>
          <w:sz w:val="22"/>
          <w:szCs w:val="22"/>
        </w:rPr>
        <w:t>, total amount, date range, alert disposition</w:t>
      </w:r>
      <w:r w:rsidR="00B243EA" w:rsidRPr="00AD5EE9">
        <w:rPr>
          <w:sz w:val="22"/>
          <w:szCs w:val="22"/>
        </w:rPr>
        <w:t>,</w:t>
      </w:r>
      <w:r w:rsidRPr="00AD5EE9">
        <w:rPr>
          <w:sz w:val="22"/>
          <w:szCs w:val="22"/>
        </w:rPr>
        <w:t xml:space="preserve"> rationale for the </w:t>
      </w:r>
      <w:r w:rsidR="001C3030" w:rsidRPr="00AD5EE9">
        <w:rPr>
          <w:sz w:val="22"/>
          <w:szCs w:val="22"/>
        </w:rPr>
        <w:t xml:space="preserve">alert </w:t>
      </w:r>
      <w:r w:rsidRPr="00AD5EE9">
        <w:rPr>
          <w:sz w:val="22"/>
          <w:szCs w:val="22"/>
        </w:rPr>
        <w:t>disposition</w:t>
      </w:r>
      <w:r w:rsidR="001C3030" w:rsidRPr="00AD5EE9">
        <w:rPr>
          <w:sz w:val="22"/>
          <w:szCs w:val="22"/>
        </w:rPr>
        <w:t>, etc.</w:t>
      </w:r>
    </w:p>
    <w:p w14:paraId="4F87FA3C" w14:textId="3C448A9B" w:rsidR="003D7A90" w:rsidRPr="00AD5EE9" w:rsidRDefault="003D7A90" w:rsidP="006E537D">
      <w:pPr>
        <w:pStyle w:val="ListParagraph"/>
        <w:numPr>
          <w:ilvl w:val="2"/>
          <w:numId w:val="2"/>
        </w:numPr>
        <w:ind w:left="2520"/>
        <w:rPr>
          <w:sz w:val="22"/>
          <w:szCs w:val="22"/>
        </w:rPr>
      </w:pPr>
      <w:r w:rsidRPr="00E97773">
        <w:rPr>
          <w:sz w:val="22"/>
          <w:szCs w:val="22"/>
        </w:rPr>
        <w:t>Case Review</w:t>
      </w:r>
      <w:r w:rsidR="00AD5EE9">
        <w:rPr>
          <w:sz w:val="22"/>
          <w:szCs w:val="22"/>
        </w:rPr>
        <w:t xml:space="preserve">: </w:t>
      </w:r>
      <w:r w:rsidRPr="00AD5EE9">
        <w:rPr>
          <w:sz w:val="22"/>
          <w:szCs w:val="22"/>
        </w:rPr>
        <w:t xml:space="preserve">Alerted </w:t>
      </w:r>
      <w:r w:rsidR="00982315" w:rsidRPr="00AD5EE9">
        <w:rPr>
          <w:sz w:val="22"/>
          <w:szCs w:val="22"/>
        </w:rPr>
        <w:t>rules, alerted rule count, f</w:t>
      </w:r>
      <w:r w:rsidR="00E617DA" w:rsidRPr="00AD5EE9">
        <w:rPr>
          <w:sz w:val="22"/>
          <w:szCs w:val="22"/>
        </w:rPr>
        <w:t>inal</w:t>
      </w:r>
      <w:r w:rsidRPr="00AD5EE9">
        <w:rPr>
          <w:sz w:val="22"/>
          <w:szCs w:val="22"/>
        </w:rPr>
        <w:t xml:space="preserve"> case disposition</w:t>
      </w:r>
      <w:r w:rsidR="00982315" w:rsidRPr="00AD5EE9">
        <w:rPr>
          <w:sz w:val="22"/>
          <w:szCs w:val="22"/>
        </w:rPr>
        <w:t xml:space="preserve">, </w:t>
      </w:r>
      <w:r w:rsidR="009A06C8">
        <w:rPr>
          <w:sz w:val="22"/>
          <w:szCs w:val="22"/>
        </w:rPr>
        <w:t xml:space="preserve">and </w:t>
      </w:r>
      <w:r w:rsidRPr="00AD5EE9">
        <w:rPr>
          <w:sz w:val="22"/>
          <w:szCs w:val="22"/>
        </w:rPr>
        <w:t xml:space="preserve">generated case </w:t>
      </w:r>
      <w:r w:rsidR="00761246">
        <w:rPr>
          <w:sz w:val="22"/>
          <w:szCs w:val="22"/>
        </w:rPr>
        <w:t>narrative</w:t>
      </w:r>
      <w:r w:rsidRPr="00AD5EE9">
        <w:rPr>
          <w:sz w:val="22"/>
          <w:szCs w:val="22"/>
        </w:rPr>
        <w:t xml:space="preserve"> based on inputs from previous tabs</w:t>
      </w:r>
    </w:p>
    <w:p w14:paraId="4C0C4B3A" w14:textId="034E89DC" w:rsidR="00E627C1" w:rsidRPr="00E97773" w:rsidRDefault="002F7CFF" w:rsidP="006E537D">
      <w:pPr>
        <w:pStyle w:val="ListParagraph"/>
        <w:numPr>
          <w:ilvl w:val="0"/>
          <w:numId w:val="44"/>
        </w:numPr>
        <w:rPr>
          <w:sz w:val="22"/>
          <w:szCs w:val="22"/>
        </w:rPr>
      </w:pPr>
      <w:r>
        <w:rPr>
          <w:sz w:val="22"/>
          <w:szCs w:val="22"/>
        </w:rPr>
        <w:t>In the Statistics tab, t</w:t>
      </w:r>
      <w:r w:rsidR="009323CA" w:rsidRPr="00E97773">
        <w:rPr>
          <w:sz w:val="22"/>
          <w:szCs w:val="22"/>
        </w:rPr>
        <w:t>he Investigator will r</w:t>
      </w:r>
      <w:r w:rsidR="00BF67DF" w:rsidRPr="00E97773">
        <w:rPr>
          <w:sz w:val="22"/>
          <w:szCs w:val="22"/>
        </w:rPr>
        <w:t xml:space="preserve">eview the </w:t>
      </w:r>
      <w:r w:rsidR="00E6483D" w:rsidRPr="00E97773">
        <w:rPr>
          <w:sz w:val="22"/>
          <w:szCs w:val="22"/>
        </w:rPr>
        <w:t>Focal Entity(</w:t>
      </w:r>
      <w:proofErr w:type="spellStart"/>
      <w:r w:rsidR="00E6483D" w:rsidRPr="00E97773">
        <w:rPr>
          <w:sz w:val="22"/>
          <w:szCs w:val="22"/>
        </w:rPr>
        <w:t>ies</w:t>
      </w:r>
      <w:proofErr w:type="spellEnd"/>
      <w:r w:rsidR="00E6483D" w:rsidRPr="00E97773">
        <w:rPr>
          <w:sz w:val="22"/>
          <w:szCs w:val="22"/>
        </w:rPr>
        <w:t>)</w:t>
      </w:r>
      <w:r w:rsidR="002C1F08" w:rsidRPr="00E97773">
        <w:rPr>
          <w:sz w:val="22"/>
          <w:szCs w:val="22"/>
        </w:rPr>
        <w:t xml:space="preserve"> </w:t>
      </w:r>
      <w:r w:rsidR="00D37632" w:rsidRPr="00E97773">
        <w:rPr>
          <w:sz w:val="22"/>
          <w:szCs w:val="22"/>
        </w:rPr>
        <w:t>I</w:t>
      </w:r>
      <w:r w:rsidR="002C1F08" w:rsidRPr="00E97773">
        <w:rPr>
          <w:sz w:val="22"/>
          <w:szCs w:val="22"/>
        </w:rPr>
        <w:t>nformation</w:t>
      </w:r>
      <w:r w:rsidR="00195D74">
        <w:rPr>
          <w:sz w:val="22"/>
          <w:szCs w:val="22"/>
        </w:rPr>
        <w:t xml:space="preserve">, </w:t>
      </w:r>
      <w:r w:rsidR="00031BA4" w:rsidRPr="00E97773">
        <w:rPr>
          <w:sz w:val="22"/>
          <w:szCs w:val="22"/>
        </w:rPr>
        <w:t>including the following:</w:t>
      </w:r>
    </w:p>
    <w:p w14:paraId="0C36E677" w14:textId="1549E07C" w:rsidR="00EF4512" w:rsidRPr="00E97773" w:rsidRDefault="00EF4512" w:rsidP="006E537D">
      <w:pPr>
        <w:pStyle w:val="ListParagraph"/>
        <w:numPr>
          <w:ilvl w:val="0"/>
          <w:numId w:val="14"/>
        </w:numPr>
        <w:ind w:left="1800"/>
        <w:rPr>
          <w:sz w:val="22"/>
          <w:szCs w:val="22"/>
        </w:rPr>
      </w:pPr>
      <w:r w:rsidRPr="00E97773">
        <w:rPr>
          <w:sz w:val="22"/>
          <w:szCs w:val="22"/>
        </w:rPr>
        <w:t>Account Details and note any details that may indicate potential suspicious activity or red</w:t>
      </w:r>
      <w:r w:rsidR="003F64A3" w:rsidRPr="00E97773">
        <w:rPr>
          <w:sz w:val="22"/>
          <w:szCs w:val="22"/>
        </w:rPr>
        <w:t xml:space="preserve"> </w:t>
      </w:r>
      <w:r w:rsidRPr="00E97773">
        <w:rPr>
          <w:sz w:val="22"/>
          <w:szCs w:val="22"/>
        </w:rPr>
        <w:t>flags</w:t>
      </w:r>
    </w:p>
    <w:p w14:paraId="20291B8E" w14:textId="77777777" w:rsidR="009B648D" w:rsidRPr="00E97773" w:rsidRDefault="009B648D" w:rsidP="006E537D">
      <w:pPr>
        <w:pStyle w:val="ListParagraph"/>
        <w:numPr>
          <w:ilvl w:val="2"/>
          <w:numId w:val="2"/>
        </w:numPr>
        <w:ind w:left="2520"/>
        <w:rPr>
          <w:sz w:val="22"/>
          <w:szCs w:val="22"/>
        </w:rPr>
      </w:pPr>
      <w:r w:rsidRPr="00E97773">
        <w:rPr>
          <w:sz w:val="22"/>
          <w:szCs w:val="22"/>
        </w:rPr>
        <w:t>Account Number(s)</w:t>
      </w:r>
    </w:p>
    <w:p w14:paraId="6412E7A8" w14:textId="77777777" w:rsidR="009B648D" w:rsidRPr="00E97773" w:rsidRDefault="009B648D" w:rsidP="006E537D">
      <w:pPr>
        <w:pStyle w:val="ListParagraph"/>
        <w:numPr>
          <w:ilvl w:val="2"/>
          <w:numId w:val="2"/>
        </w:numPr>
        <w:ind w:left="2520"/>
        <w:rPr>
          <w:sz w:val="22"/>
          <w:szCs w:val="22"/>
        </w:rPr>
      </w:pPr>
      <w:r w:rsidRPr="00E97773">
        <w:rPr>
          <w:sz w:val="22"/>
          <w:szCs w:val="22"/>
        </w:rPr>
        <w:lastRenderedPageBreak/>
        <w:t>Account Type(s)</w:t>
      </w:r>
    </w:p>
    <w:p w14:paraId="444E0667" w14:textId="77777777" w:rsidR="009B648D" w:rsidRPr="00E97773" w:rsidRDefault="009B648D" w:rsidP="006E537D">
      <w:pPr>
        <w:pStyle w:val="ListParagraph"/>
        <w:numPr>
          <w:ilvl w:val="2"/>
          <w:numId w:val="2"/>
        </w:numPr>
        <w:ind w:left="2520"/>
        <w:rPr>
          <w:sz w:val="22"/>
          <w:szCs w:val="22"/>
        </w:rPr>
      </w:pPr>
      <w:r w:rsidRPr="00E97773">
        <w:rPr>
          <w:sz w:val="22"/>
          <w:szCs w:val="22"/>
        </w:rPr>
        <w:t>Product Type(s)</w:t>
      </w:r>
    </w:p>
    <w:p w14:paraId="00586641" w14:textId="1EBAF2FF" w:rsidR="009B648D" w:rsidRPr="00E97773" w:rsidRDefault="009B648D" w:rsidP="006E537D">
      <w:pPr>
        <w:pStyle w:val="ListParagraph"/>
        <w:numPr>
          <w:ilvl w:val="2"/>
          <w:numId w:val="2"/>
        </w:numPr>
        <w:ind w:left="2520"/>
        <w:rPr>
          <w:sz w:val="22"/>
          <w:szCs w:val="22"/>
        </w:rPr>
      </w:pPr>
      <w:r w:rsidRPr="00E97773">
        <w:rPr>
          <w:sz w:val="22"/>
          <w:szCs w:val="22"/>
        </w:rPr>
        <w:t>Account Status(es)</w:t>
      </w:r>
      <w:r w:rsidRPr="00E97773">
        <w:rPr>
          <w:rStyle w:val="FootnoteReference"/>
          <w:sz w:val="22"/>
          <w:szCs w:val="22"/>
        </w:rPr>
        <w:t xml:space="preserve"> </w:t>
      </w:r>
      <w:r w:rsidR="003F64A3" w:rsidRPr="00E97773">
        <w:rPr>
          <w:rStyle w:val="FootnoteReference"/>
          <w:sz w:val="22"/>
          <w:szCs w:val="22"/>
        </w:rPr>
        <w:footnoteReference w:id="4"/>
      </w:r>
      <w:r w:rsidRPr="00E97773">
        <w:rPr>
          <w:sz w:val="22"/>
          <w:szCs w:val="22"/>
        </w:rPr>
        <w:t xml:space="preserve"> </w:t>
      </w:r>
    </w:p>
    <w:p w14:paraId="43BB7FCB" w14:textId="566CC748" w:rsidR="002D497C" w:rsidRPr="00E97773" w:rsidRDefault="00E6483D" w:rsidP="006E537D">
      <w:pPr>
        <w:pStyle w:val="ListParagraph"/>
        <w:numPr>
          <w:ilvl w:val="0"/>
          <w:numId w:val="14"/>
        </w:numPr>
        <w:ind w:left="1800"/>
        <w:rPr>
          <w:sz w:val="22"/>
          <w:szCs w:val="22"/>
        </w:rPr>
      </w:pPr>
      <w:r w:rsidRPr="00E97773">
        <w:rPr>
          <w:sz w:val="22"/>
          <w:szCs w:val="22"/>
        </w:rPr>
        <w:t>Focal Entity(</w:t>
      </w:r>
      <w:proofErr w:type="spellStart"/>
      <w:r w:rsidRPr="00E97773">
        <w:rPr>
          <w:sz w:val="22"/>
          <w:szCs w:val="22"/>
        </w:rPr>
        <w:t>ies</w:t>
      </w:r>
      <w:proofErr w:type="spellEnd"/>
      <w:r w:rsidRPr="00E97773">
        <w:rPr>
          <w:sz w:val="22"/>
          <w:szCs w:val="22"/>
        </w:rPr>
        <w:t>)</w:t>
      </w:r>
      <w:r w:rsidR="002D497C" w:rsidRPr="00E97773">
        <w:rPr>
          <w:sz w:val="22"/>
          <w:szCs w:val="22"/>
        </w:rPr>
        <w:t xml:space="preserve"> CIP Information for each account and note any variances that may indicate potential suspicious activity</w:t>
      </w:r>
      <w:r w:rsidR="002D497C" w:rsidRPr="00E97773">
        <w:rPr>
          <w:rStyle w:val="FootnoteReference"/>
          <w:sz w:val="22"/>
          <w:szCs w:val="22"/>
        </w:rPr>
        <w:t xml:space="preserve"> </w:t>
      </w:r>
      <w:r w:rsidR="002D497C" w:rsidRPr="00E97773">
        <w:rPr>
          <w:rStyle w:val="FootnoteReference"/>
          <w:sz w:val="22"/>
          <w:szCs w:val="22"/>
        </w:rPr>
        <w:footnoteReference w:id="5"/>
      </w:r>
      <w:r w:rsidR="002D497C" w:rsidRPr="00E97773">
        <w:rPr>
          <w:sz w:val="22"/>
          <w:szCs w:val="22"/>
        </w:rPr>
        <w:t xml:space="preserve"> </w:t>
      </w:r>
    </w:p>
    <w:p w14:paraId="0B2278EC" w14:textId="77777777" w:rsidR="002D497C" w:rsidRPr="00E97773" w:rsidRDefault="002D497C" w:rsidP="006E537D">
      <w:pPr>
        <w:pStyle w:val="ListParagraph"/>
        <w:numPr>
          <w:ilvl w:val="2"/>
          <w:numId w:val="2"/>
        </w:numPr>
        <w:ind w:left="2520"/>
        <w:rPr>
          <w:sz w:val="22"/>
          <w:szCs w:val="22"/>
        </w:rPr>
      </w:pPr>
      <w:r w:rsidRPr="00E97773">
        <w:rPr>
          <w:sz w:val="22"/>
          <w:szCs w:val="22"/>
        </w:rPr>
        <w:t>Name</w:t>
      </w:r>
    </w:p>
    <w:p w14:paraId="4485B7F9" w14:textId="77777777" w:rsidR="002D497C" w:rsidRPr="00E97773" w:rsidRDefault="002D497C" w:rsidP="006E537D">
      <w:pPr>
        <w:pStyle w:val="ListParagraph"/>
        <w:numPr>
          <w:ilvl w:val="2"/>
          <w:numId w:val="2"/>
        </w:numPr>
        <w:ind w:left="2520"/>
        <w:rPr>
          <w:sz w:val="22"/>
          <w:szCs w:val="22"/>
        </w:rPr>
      </w:pPr>
      <w:r w:rsidRPr="00E97773">
        <w:rPr>
          <w:sz w:val="22"/>
          <w:szCs w:val="22"/>
        </w:rPr>
        <w:t>Address</w:t>
      </w:r>
    </w:p>
    <w:p w14:paraId="58EF94D0" w14:textId="77777777" w:rsidR="002D497C" w:rsidRPr="00E97773" w:rsidRDefault="002D497C" w:rsidP="006E537D">
      <w:pPr>
        <w:pStyle w:val="ListParagraph"/>
        <w:numPr>
          <w:ilvl w:val="2"/>
          <w:numId w:val="2"/>
        </w:numPr>
        <w:ind w:left="2520"/>
        <w:rPr>
          <w:sz w:val="22"/>
          <w:szCs w:val="22"/>
        </w:rPr>
      </w:pPr>
      <w:r w:rsidRPr="00E97773">
        <w:rPr>
          <w:sz w:val="22"/>
          <w:szCs w:val="22"/>
        </w:rPr>
        <w:t>Date of Birth (DOB)</w:t>
      </w:r>
    </w:p>
    <w:p w14:paraId="7A2CC2BB" w14:textId="77777777" w:rsidR="002D497C" w:rsidRPr="00E97773" w:rsidRDefault="002D497C" w:rsidP="006E537D">
      <w:pPr>
        <w:pStyle w:val="ListParagraph"/>
        <w:numPr>
          <w:ilvl w:val="2"/>
          <w:numId w:val="2"/>
        </w:numPr>
        <w:ind w:left="2520"/>
        <w:rPr>
          <w:sz w:val="22"/>
          <w:szCs w:val="22"/>
        </w:rPr>
      </w:pPr>
      <w:r w:rsidRPr="00E97773">
        <w:rPr>
          <w:sz w:val="22"/>
          <w:szCs w:val="22"/>
        </w:rPr>
        <w:t>Email</w:t>
      </w:r>
    </w:p>
    <w:p w14:paraId="22F94AE2" w14:textId="2237719A" w:rsidR="00BF67DF" w:rsidRPr="00E97773" w:rsidRDefault="002D497C" w:rsidP="006E537D">
      <w:pPr>
        <w:pStyle w:val="ListParagraph"/>
        <w:numPr>
          <w:ilvl w:val="2"/>
          <w:numId w:val="2"/>
        </w:numPr>
        <w:ind w:left="2520"/>
        <w:rPr>
          <w:sz w:val="22"/>
          <w:szCs w:val="22"/>
        </w:rPr>
      </w:pPr>
      <w:r w:rsidRPr="00E97773">
        <w:rPr>
          <w:sz w:val="22"/>
          <w:szCs w:val="22"/>
        </w:rPr>
        <w:t>Phone Number</w:t>
      </w:r>
    </w:p>
    <w:p w14:paraId="0EC73AD3" w14:textId="46A44E46" w:rsidR="00181838" w:rsidRPr="00E97773" w:rsidRDefault="00CD0EDE" w:rsidP="006E537D">
      <w:pPr>
        <w:pStyle w:val="ListParagraph"/>
        <w:numPr>
          <w:ilvl w:val="0"/>
          <w:numId w:val="44"/>
        </w:numPr>
        <w:rPr>
          <w:sz w:val="22"/>
          <w:szCs w:val="22"/>
        </w:rPr>
      </w:pPr>
      <w:r w:rsidRPr="00E97773">
        <w:rPr>
          <w:sz w:val="22"/>
          <w:szCs w:val="22"/>
        </w:rPr>
        <w:t xml:space="preserve">The Investigator will </w:t>
      </w:r>
      <w:r w:rsidR="00675343" w:rsidRPr="00E97773">
        <w:rPr>
          <w:sz w:val="22"/>
          <w:szCs w:val="22"/>
        </w:rPr>
        <w:t>r</w:t>
      </w:r>
      <w:r w:rsidR="00181838" w:rsidRPr="00E97773">
        <w:rPr>
          <w:sz w:val="22"/>
          <w:szCs w:val="22"/>
        </w:rPr>
        <w:t xml:space="preserve">eview the </w:t>
      </w:r>
      <w:r w:rsidR="006827B1">
        <w:rPr>
          <w:sz w:val="22"/>
          <w:szCs w:val="22"/>
        </w:rPr>
        <w:t>Alerts</w:t>
      </w:r>
      <w:r w:rsidR="00181838" w:rsidRPr="00E97773">
        <w:rPr>
          <w:sz w:val="22"/>
          <w:szCs w:val="22"/>
        </w:rPr>
        <w:t xml:space="preserve"> Summary table </w:t>
      </w:r>
      <w:r w:rsidR="004723AE">
        <w:rPr>
          <w:sz w:val="22"/>
          <w:szCs w:val="22"/>
        </w:rPr>
        <w:t xml:space="preserve">(located in the Statistics tab) </w:t>
      </w:r>
      <w:r w:rsidR="00181838" w:rsidRPr="00E97773">
        <w:rPr>
          <w:sz w:val="22"/>
          <w:szCs w:val="22"/>
        </w:rPr>
        <w:t xml:space="preserve">for an overview of each </w:t>
      </w:r>
      <w:r w:rsidR="002B42BA">
        <w:rPr>
          <w:sz w:val="22"/>
          <w:szCs w:val="22"/>
        </w:rPr>
        <w:t>alert’s</w:t>
      </w:r>
      <w:r w:rsidR="00181838" w:rsidRPr="00E97773">
        <w:rPr>
          <w:sz w:val="22"/>
          <w:szCs w:val="22"/>
        </w:rPr>
        <w:t xml:space="preserve"> activity</w:t>
      </w:r>
      <w:r w:rsidR="002A3C73" w:rsidRPr="00E97773">
        <w:rPr>
          <w:sz w:val="22"/>
          <w:szCs w:val="22"/>
        </w:rPr>
        <w:t xml:space="preserve"> including the following</w:t>
      </w:r>
      <w:r w:rsidR="00675343" w:rsidRPr="00E97773">
        <w:rPr>
          <w:sz w:val="22"/>
          <w:szCs w:val="22"/>
        </w:rPr>
        <w:t>:</w:t>
      </w:r>
    </w:p>
    <w:p w14:paraId="04F26B4F" w14:textId="77777777" w:rsidR="0006769B" w:rsidRPr="00E97773" w:rsidRDefault="0006769B" w:rsidP="006E537D">
      <w:pPr>
        <w:pStyle w:val="ListParagraph"/>
        <w:numPr>
          <w:ilvl w:val="2"/>
          <w:numId w:val="2"/>
        </w:numPr>
        <w:ind w:left="2520"/>
        <w:rPr>
          <w:sz w:val="22"/>
          <w:szCs w:val="22"/>
        </w:rPr>
      </w:pPr>
      <w:r w:rsidRPr="00E97773">
        <w:rPr>
          <w:sz w:val="22"/>
          <w:szCs w:val="22"/>
        </w:rPr>
        <w:t>Rule(s)</w:t>
      </w:r>
    </w:p>
    <w:p w14:paraId="630B6CB2" w14:textId="77777777" w:rsidR="0006769B" w:rsidRPr="00E97773" w:rsidRDefault="0006769B" w:rsidP="006E537D">
      <w:pPr>
        <w:pStyle w:val="ListParagraph"/>
        <w:numPr>
          <w:ilvl w:val="2"/>
          <w:numId w:val="2"/>
        </w:numPr>
        <w:ind w:left="2520"/>
        <w:rPr>
          <w:sz w:val="22"/>
          <w:szCs w:val="22"/>
        </w:rPr>
      </w:pPr>
      <w:r w:rsidRPr="00E97773">
        <w:rPr>
          <w:sz w:val="22"/>
          <w:szCs w:val="22"/>
        </w:rPr>
        <w:t>Rule Definition(s)</w:t>
      </w:r>
    </w:p>
    <w:p w14:paraId="29792D51" w14:textId="2267C198" w:rsidR="00D37632" w:rsidRPr="00581279" w:rsidRDefault="002B42BA" w:rsidP="006E537D">
      <w:pPr>
        <w:pStyle w:val="ListParagraph"/>
        <w:numPr>
          <w:ilvl w:val="2"/>
          <w:numId w:val="2"/>
        </w:numPr>
        <w:ind w:left="2520"/>
        <w:rPr>
          <w:sz w:val="22"/>
          <w:szCs w:val="22"/>
        </w:rPr>
      </w:pPr>
      <w:r>
        <w:rPr>
          <w:sz w:val="22"/>
          <w:szCs w:val="22"/>
        </w:rPr>
        <w:t>Alert</w:t>
      </w:r>
      <w:r w:rsidR="00AC282F">
        <w:rPr>
          <w:sz w:val="22"/>
          <w:szCs w:val="22"/>
        </w:rPr>
        <w:t xml:space="preserve"> ID(</w:t>
      </w:r>
      <w:r>
        <w:rPr>
          <w:sz w:val="22"/>
          <w:szCs w:val="22"/>
        </w:rPr>
        <w:t>s</w:t>
      </w:r>
      <w:r w:rsidR="00AC282F">
        <w:rPr>
          <w:sz w:val="22"/>
          <w:szCs w:val="22"/>
        </w:rPr>
        <w:t>)</w:t>
      </w:r>
      <w:r w:rsidR="0095404F">
        <w:rPr>
          <w:sz w:val="22"/>
          <w:szCs w:val="22"/>
        </w:rPr>
        <w:t xml:space="preserve"> </w:t>
      </w:r>
    </w:p>
    <w:p w14:paraId="1EF0CB12" w14:textId="77777777" w:rsidR="0006769B" w:rsidRPr="00E97773" w:rsidRDefault="0006769B" w:rsidP="006E537D">
      <w:pPr>
        <w:pStyle w:val="ListParagraph"/>
        <w:numPr>
          <w:ilvl w:val="2"/>
          <w:numId w:val="2"/>
        </w:numPr>
        <w:ind w:left="2520"/>
        <w:rPr>
          <w:sz w:val="22"/>
          <w:szCs w:val="22"/>
        </w:rPr>
      </w:pPr>
      <w:r w:rsidRPr="00E97773">
        <w:rPr>
          <w:sz w:val="22"/>
          <w:szCs w:val="22"/>
        </w:rPr>
        <w:t>Transaction Count</w:t>
      </w:r>
    </w:p>
    <w:p w14:paraId="1F499523" w14:textId="0278D9AA" w:rsidR="00192F4B" w:rsidRPr="00E97773" w:rsidRDefault="00192F4B" w:rsidP="006E537D">
      <w:pPr>
        <w:pStyle w:val="ListParagraph"/>
        <w:numPr>
          <w:ilvl w:val="2"/>
          <w:numId w:val="2"/>
        </w:numPr>
        <w:ind w:left="2520"/>
        <w:rPr>
          <w:sz w:val="22"/>
          <w:szCs w:val="22"/>
        </w:rPr>
      </w:pPr>
      <w:r>
        <w:rPr>
          <w:sz w:val="22"/>
          <w:szCs w:val="22"/>
        </w:rPr>
        <w:t>Date Range</w:t>
      </w:r>
    </w:p>
    <w:p w14:paraId="16AB2B03" w14:textId="77777777" w:rsidR="0006769B" w:rsidRPr="00E97773" w:rsidRDefault="0006769B" w:rsidP="006E537D">
      <w:pPr>
        <w:pStyle w:val="ListParagraph"/>
        <w:numPr>
          <w:ilvl w:val="2"/>
          <w:numId w:val="2"/>
        </w:numPr>
        <w:ind w:left="2520"/>
        <w:rPr>
          <w:sz w:val="22"/>
          <w:szCs w:val="22"/>
        </w:rPr>
      </w:pPr>
      <w:r w:rsidRPr="00E97773">
        <w:rPr>
          <w:sz w:val="22"/>
          <w:szCs w:val="22"/>
        </w:rPr>
        <w:t xml:space="preserve">Total Amount for alerted activity </w:t>
      </w:r>
    </w:p>
    <w:p w14:paraId="567D7EAB" w14:textId="06912078" w:rsidR="00032632" w:rsidRPr="00E97773" w:rsidRDefault="00765F7A" w:rsidP="006E537D">
      <w:pPr>
        <w:pStyle w:val="ListParagraph"/>
        <w:numPr>
          <w:ilvl w:val="0"/>
          <w:numId w:val="44"/>
        </w:numPr>
        <w:rPr>
          <w:sz w:val="22"/>
          <w:szCs w:val="22"/>
        </w:rPr>
      </w:pPr>
      <w:r w:rsidRPr="00E97773">
        <w:rPr>
          <w:sz w:val="22"/>
          <w:szCs w:val="22"/>
        </w:rPr>
        <w:t>The Investigator will review</w:t>
      </w:r>
      <w:r w:rsidR="00032632" w:rsidRPr="00E97773">
        <w:rPr>
          <w:sz w:val="22"/>
          <w:szCs w:val="22"/>
        </w:rPr>
        <w:t xml:space="preserve"> the Lookback Transaction Summary table </w:t>
      </w:r>
      <w:r w:rsidR="000E14C7">
        <w:rPr>
          <w:sz w:val="22"/>
          <w:szCs w:val="22"/>
        </w:rPr>
        <w:t xml:space="preserve">and Lookback Period Data </w:t>
      </w:r>
      <w:r w:rsidR="00032632" w:rsidRPr="00E97773">
        <w:rPr>
          <w:sz w:val="22"/>
          <w:szCs w:val="22"/>
        </w:rPr>
        <w:t>for an overview of the 15-month Lookback activity</w:t>
      </w:r>
      <w:r w:rsidRPr="00E97773">
        <w:rPr>
          <w:sz w:val="22"/>
          <w:szCs w:val="22"/>
        </w:rPr>
        <w:t xml:space="preserve"> including the following:</w:t>
      </w:r>
    </w:p>
    <w:p w14:paraId="5BCD6CA9" w14:textId="77777777" w:rsidR="00032632" w:rsidRPr="00E97773" w:rsidRDefault="00032632" w:rsidP="006E537D">
      <w:pPr>
        <w:pStyle w:val="ListParagraph"/>
        <w:numPr>
          <w:ilvl w:val="2"/>
          <w:numId w:val="2"/>
        </w:numPr>
        <w:ind w:left="2520"/>
        <w:rPr>
          <w:sz w:val="22"/>
          <w:szCs w:val="22"/>
        </w:rPr>
      </w:pPr>
      <w:r w:rsidRPr="00E97773">
        <w:rPr>
          <w:sz w:val="22"/>
          <w:szCs w:val="22"/>
        </w:rPr>
        <w:t>Number of Counterparties</w:t>
      </w:r>
    </w:p>
    <w:p w14:paraId="72CE7272" w14:textId="77777777" w:rsidR="00032632" w:rsidRPr="00E97773" w:rsidRDefault="00032632" w:rsidP="006E537D">
      <w:pPr>
        <w:pStyle w:val="ListParagraph"/>
        <w:numPr>
          <w:ilvl w:val="2"/>
          <w:numId w:val="2"/>
        </w:numPr>
        <w:ind w:left="2520"/>
        <w:rPr>
          <w:sz w:val="22"/>
          <w:szCs w:val="22"/>
        </w:rPr>
      </w:pPr>
      <w:r w:rsidRPr="00E97773">
        <w:rPr>
          <w:sz w:val="22"/>
          <w:szCs w:val="22"/>
        </w:rPr>
        <w:t>Total Volume and Amount of Debits</w:t>
      </w:r>
    </w:p>
    <w:p w14:paraId="7509848F" w14:textId="77777777" w:rsidR="00032632" w:rsidRPr="00E97773" w:rsidRDefault="00032632" w:rsidP="006E537D">
      <w:pPr>
        <w:pStyle w:val="ListParagraph"/>
        <w:numPr>
          <w:ilvl w:val="2"/>
          <w:numId w:val="2"/>
        </w:numPr>
        <w:ind w:left="2520"/>
        <w:rPr>
          <w:sz w:val="22"/>
          <w:szCs w:val="22"/>
        </w:rPr>
      </w:pPr>
      <w:r w:rsidRPr="00E97773">
        <w:rPr>
          <w:sz w:val="22"/>
          <w:szCs w:val="22"/>
        </w:rPr>
        <w:t>Total Volume and Amount of Credits</w:t>
      </w:r>
    </w:p>
    <w:p w14:paraId="092F599D" w14:textId="289F7536" w:rsidR="00032632" w:rsidRPr="00E97773" w:rsidRDefault="00032632" w:rsidP="006E537D">
      <w:pPr>
        <w:pStyle w:val="ListParagraph"/>
        <w:numPr>
          <w:ilvl w:val="2"/>
          <w:numId w:val="2"/>
        </w:numPr>
        <w:ind w:left="2520"/>
        <w:rPr>
          <w:sz w:val="22"/>
          <w:szCs w:val="22"/>
        </w:rPr>
      </w:pPr>
      <w:r w:rsidRPr="00E97773">
        <w:rPr>
          <w:sz w:val="22"/>
          <w:szCs w:val="22"/>
        </w:rPr>
        <w:t xml:space="preserve">Products </w:t>
      </w:r>
      <w:r w:rsidR="00652799">
        <w:rPr>
          <w:sz w:val="22"/>
          <w:szCs w:val="22"/>
        </w:rPr>
        <w:t xml:space="preserve">the </w:t>
      </w:r>
      <w:r w:rsidR="00B43967">
        <w:rPr>
          <w:sz w:val="22"/>
          <w:szCs w:val="22"/>
        </w:rPr>
        <w:t>Focal Entity(</w:t>
      </w:r>
      <w:proofErr w:type="spellStart"/>
      <w:r w:rsidR="00B43967">
        <w:rPr>
          <w:sz w:val="22"/>
          <w:szCs w:val="22"/>
        </w:rPr>
        <w:t>ies</w:t>
      </w:r>
      <w:proofErr w:type="spellEnd"/>
      <w:r w:rsidR="00B43967">
        <w:rPr>
          <w:sz w:val="22"/>
          <w:szCs w:val="22"/>
        </w:rPr>
        <w:t>)</w:t>
      </w:r>
      <w:r w:rsidR="00652799">
        <w:rPr>
          <w:sz w:val="22"/>
          <w:szCs w:val="22"/>
        </w:rPr>
        <w:t xml:space="preserve"> utilized</w:t>
      </w:r>
    </w:p>
    <w:p w14:paraId="788D92A8" w14:textId="77777777" w:rsidR="00032632" w:rsidRPr="00E97773" w:rsidRDefault="00032632" w:rsidP="006E537D">
      <w:pPr>
        <w:pStyle w:val="ListParagraph"/>
        <w:numPr>
          <w:ilvl w:val="2"/>
          <w:numId w:val="2"/>
        </w:numPr>
        <w:ind w:left="2520"/>
        <w:rPr>
          <w:sz w:val="22"/>
          <w:szCs w:val="22"/>
        </w:rPr>
      </w:pPr>
      <w:r w:rsidRPr="00E97773">
        <w:rPr>
          <w:sz w:val="22"/>
          <w:szCs w:val="22"/>
        </w:rPr>
        <w:t xml:space="preserve">Alerted Transaction Date Range (First and Last Alerted Transaction Dates) </w:t>
      </w:r>
    </w:p>
    <w:p w14:paraId="6A4020D4" w14:textId="77777777" w:rsidR="00032632" w:rsidRPr="00E97773" w:rsidRDefault="00032632" w:rsidP="006E537D">
      <w:pPr>
        <w:pStyle w:val="ListParagraph"/>
        <w:numPr>
          <w:ilvl w:val="2"/>
          <w:numId w:val="2"/>
        </w:numPr>
        <w:ind w:left="2520"/>
        <w:rPr>
          <w:sz w:val="22"/>
          <w:szCs w:val="22"/>
        </w:rPr>
      </w:pPr>
      <w:r w:rsidRPr="00E97773">
        <w:rPr>
          <w:sz w:val="22"/>
          <w:szCs w:val="22"/>
        </w:rPr>
        <w:t xml:space="preserve">Minimum, Maximum, and Average Transaction Amounts </w:t>
      </w:r>
    </w:p>
    <w:p w14:paraId="39385123" w14:textId="77777777" w:rsidR="00032632" w:rsidRDefault="00032632" w:rsidP="006E537D">
      <w:pPr>
        <w:pStyle w:val="ListParagraph"/>
        <w:numPr>
          <w:ilvl w:val="2"/>
          <w:numId w:val="2"/>
        </w:numPr>
        <w:ind w:left="2520"/>
        <w:rPr>
          <w:sz w:val="22"/>
          <w:szCs w:val="22"/>
        </w:rPr>
      </w:pPr>
      <w:r w:rsidRPr="00E97773">
        <w:rPr>
          <w:sz w:val="22"/>
          <w:szCs w:val="22"/>
        </w:rPr>
        <w:t xml:space="preserve">Utilize the dropdown for Account # to see the historical transaction summary table per account # </w:t>
      </w:r>
    </w:p>
    <w:p w14:paraId="428CC52C" w14:textId="77777777" w:rsidR="006E65E0" w:rsidRPr="00E97773" w:rsidRDefault="006E65E0" w:rsidP="006E537D">
      <w:pPr>
        <w:pStyle w:val="ListParagraph"/>
        <w:numPr>
          <w:ilvl w:val="2"/>
          <w:numId w:val="2"/>
        </w:numPr>
        <w:ind w:left="2520"/>
        <w:rPr>
          <w:sz w:val="22"/>
          <w:szCs w:val="22"/>
        </w:rPr>
      </w:pPr>
      <w:r w:rsidRPr="00E97773">
        <w:rPr>
          <w:sz w:val="22"/>
          <w:szCs w:val="22"/>
        </w:rPr>
        <w:t>Any spikes in activity during the review period (volume, frequency, dollar amounts, number of counterparties, etc.)</w:t>
      </w:r>
    </w:p>
    <w:p w14:paraId="2D750D51" w14:textId="77777777" w:rsidR="006E65E0" w:rsidRPr="007258FB" w:rsidRDefault="006E65E0" w:rsidP="006E537D">
      <w:pPr>
        <w:pStyle w:val="ListParagraph"/>
        <w:numPr>
          <w:ilvl w:val="2"/>
          <w:numId w:val="2"/>
        </w:numPr>
        <w:ind w:left="2520"/>
        <w:rPr>
          <w:sz w:val="22"/>
          <w:szCs w:val="22"/>
        </w:rPr>
      </w:pPr>
      <w:r w:rsidRPr="00E97773">
        <w:rPr>
          <w:sz w:val="22"/>
          <w:szCs w:val="22"/>
        </w:rPr>
        <w:t>The types of transactions the Focal Entity(</w:t>
      </w:r>
      <w:proofErr w:type="spellStart"/>
      <w:r w:rsidRPr="00E97773">
        <w:rPr>
          <w:sz w:val="22"/>
          <w:szCs w:val="22"/>
        </w:rPr>
        <w:t>ies</w:t>
      </w:r>
      <w:proofErr w:type="spellEnd"/>
      <w:r w:rsidRPr="00E97773">
        <w:rPr>
          <w:sz w:val="22"/>
          <w:szCs w:val="22"/>
        </w:rPr>
        <w:t>) has carried out and if they appear in certain months</w:t>
      </w:r>
    </w:p>
    <w:p w14:paraId="25B186DE" w14:textId="77777777" w:rsidR="006E65E0" w:rsidRPr="00B75E80" w:rsidRDefault="006E65E0" w:rsidP="00B75E80">
      <w:pPr>
        <w:rPr>
          <w:sz w:val="22"/>
          <w:szCs w:val="22"/>
        </w:rPr>
      </w:pPr>
    </w:p>
    <w:p w14:paraId="3659C225" w14:textId="46EBEAE9" w:rsidR="00032632" w:rsidRPr="00E97773" w:rsidRDefault="002548A7" w:rsidP="006E537D">
      <w:pPr>
        <w:keepNext/>
        <w:numPr>
          <w:ilvl w:val="2"/>
          <w:numId w:val="1"/>
        </w:numPr>
        <w:spacing w:before="240" w:line="22" w:lineRule="atLeast"/>
        <w:ind w:left="864"/>
        <w:jc w:val="both"/>
        <w:outlineLvl w:val="1"/>
        <w:rPr>
          <w:rFonts w:eastAsia="Times New Roman" w:cs="Calibri"/>
          <w:b/>
          <w:sz w:val="22"/>
          <w:szCs w:val="22"/>
        </w:rPr>
      </w:pPr>
      <w:bookmarkStart w:id="56" w:name="_Toc200364633"/>
      <w:r w:rsidRPr="00E97773">
        <w:rPr>
          <w:rFonts w:eastAsia="Times New Roman" w:cs="Calibri"/>
          <w:b/>
          <w:sz w:val="22"/>
          <w:szCs w:val="22"/>
        </w:rPr>
        <w:lastRenderedPageBreak/>
        <w:t xml:space="preserve">Download </w:t>
      </w:r>
      <w:r w:rsidR="00CA4651" w:rsidRPr="00E97773">
        <w:rPr>
          <w:rFonts w:eastAsia="Times New Roman" w:cs="Calibri"/>
          <w:b/>
          <w:sz w:val="22"/>
          <w:szCs w:val="22"/>
        </w:rPr>
        <w:t xml:space="preserve">and Save </w:t>
      </w:r>
      <w:r w:rsidRPr="00E97773">
        <w:rPr>
          <w:rFonts w:eastAsia="Times New Roman" w:cs="Calibri"/>
          <w:b/>
          <w:sz w:val="22"/>
          <w:szCs w:val="22"/>
        </w:rPr>
        <w:t>the Alerted Transaction File</w:t>
      </w:r>
      <w:bookmarkEnd w:id="56"/>
      <w:r w:rsidRPr="00E97773">
        <w:rPr>
          <w:rFonts w:eastAsia="Times New Roman" w:cs="Calibri"/>
          <w:b/>
          <w:sz w:val="22"/>
          <w:szCs w:val="22"/>
        </w:rPr>
        <w:t xml:space="preserve"> </w:t>
      </w:r>
    </w:p>
    <w:p w14:paraId="42E2E05D" w14:textId="2A4CAFB2" w:rsidR="008709CB" w:rsidRPr="00E97773" w:rsidRDefault="00C86BB1" w:rsidP="006E537D">
      <w:pPr>
        <w:pStyle w:val="ListParagraph"/>
        <w:numPr>
          <w:ilvl w:val="3"/>
          <w:numId w:val="1"/>
        </w:numPr>
        <w:rPr>
          <w:sz w:val="22"/>
          <w:szCs w:val="22"/>
        </w:rPr>
      </w:pPr>
      <w:r>
        <w:rPr>
          <w:sz w:val="22"/>
          <w:szCs w:val="22"/>
        </w:rPr>
        <w:t xml:space="preserve">In the </w:t>
      </w:r>
      <w:r w:rsidR="00A44252">
        <w:rPr>
          <w:sz w:val="22"/>
          <w:szCs w:val="22"/>
        </w:rPr>
        <w:t>Statistics tab, u</w:t>
      </w:r>
      <w:r w:rsidR="008709CB" w:rsidRPr="00E97773">
        <w:rPr>
          <w:sz w:val="22"/>
          <w:szCs w:val="22"/>
        </w:rPr>
        <w:t xml:space="preserve">nder </w:t>
      </w:r>
      <w:r>
        <w:rPr>
          <w:sz w:val="22"/>
          <w:szCs w:val="22"/>
        </w:rPr>
        <w:t>the Alerts</w:t>
      </w:r>
      <w:r w:rsidR="008709CB" w:rsidRPr="00E97773">
        <w:rPr>
          <w:sz w:val="22"/>
          <w:szCs w:val="22"/>
        </w:rPr>
        <w:t xml:space="preserve"> Summary, </w:t>
      </w:r>
      <w:r w:rsidR="00CE7F6A">
        <w:rPr>
          <w:sz w:val="22"/>
          <w:szCs w:val="22"/>
        </w:rPr>
        <w:t xml:space="preserve">the Investigator will </w:t>
      </w:r>
      <w:r w:rsidR="00BD381F">
        <w:rPr>
          <w:sz w:val="22"/>
          <w:szCs w:val="22"/>
        </w:rPr>
        <w:t>click “D</w:t>
      </w:r>
      <w:r w:rsidR="008709CB" w:rsidRPr="00E97773">
        <w:rPr>
          <w:sz w:val="22"/>
          <w:szCs w:val="22"/>
        </w:rPr>
        <w:t xml:space="preserve">ownload </w:t>
      </w:r>
      <w:r w:rsidR="009378C9">
        <w:rPr>
          <w:sz w:val="22"/>
          <w:szCs w:val="22"/>
        </w:rPr>
        <w:t>Alert</w:t>
      </w:r>
      <w:r w:rsidR="00F7068A">
        <w:rPr>
          <w:sz w:val="22"/>
          <w:szCs w:val="22"/>
        </w:rPr>
        <w:t>ed</w:t>
      </w:r>
      <w:r w:rsidR="008709CB" w:rsidRPr="00E97773">
        <w:rPr>
          <w:sz w:val="22"/>
          <w:szCs w:val="22"/>
        </w:rPr>
        <w:t xml:space="preserve"> Transaction</w:t>
      </w:r>
      <w:r w:rsidR="00F7068A">
        <w:rPr>
          <w:sz w:val="22"/>
          <w:szCs w:val="22"/>
        </w:rPr>
        <w:t>s Table” to do</w:t>
      </w:r>
      <w:r w:rsidR="00BC59BE">
        <w:rPr>
          <w:sz w:val="22"/>
          <w:szCs w:val="22"/>
        </w:rPr>
        <w:t xml:space="preserve">wnload </w:t>
      </w:r>
      <w:r w:rsidR="00B00BB4">
        <w:rPr>
          <w:sz w:val="22"/>
          <w:szCs w:val="22"/>
        </w:rPr>
        <w:t>the a</w:t>
      </w:r>
      <w:r w:rsidR="00BC59BE">
        <w:rPr>
          <w:sz w:val="22"/>
          <w:szCs w:val="22"/>
        </w:rPr>
        <w:t>lerts</w:t>
      </w:r>
      <w:r w:rsidR="00CE7F6A">
        <w:rPr>
          <w:sz w:val="22"/>
          <w:szCs w:val="22"/>
        </w:rPr>
        <w:t xml:space="preserve"> </w:t>
      </w:r>
      <w:r w:rsidR="00B00BB4">
        <w:rPr>
          <w:sz w:val="22"/>
          <w:szCs w:val="22"/>
        </w:rPr>
        <w:t>t</w:t>
      </w:r>
      <w:r w:rsidR="00CE7F6A">
        <w:rPr>
          <w:sz w:val="22"/>
          <w:szCs w:val="22"/>
        </w:rPr>
        <w:t xml:space="preserve">ransaction </w:t>
      </w:r>
      <w:r w:rsidR="00B00BB4">
        <w:rPr>
          <w:sz w:val="22"/>
          <w:szCs w:val="22"/>
        </w:rPr>
        <w:t>t</w:t>
      </w:r>
      <w:r w:rsidR="00BC59BE">
        <w:rPr>
          <w:sz w:val="22"/>
          <w:szCs w:val="22"/>
        </w:rPr>
        <w:t>able</w:t>
      </w:r>
      <w:r w:rsidR="007F7F6F">
        <w:rPr>
          <w:rStyle w:val="FootnoteReference"/>
          <w:sz w:val="22"/>
          <w:szCs w:val="22"/>
        </w:rPr>
        <w:footnoteReference w:id="6"/>
      </w:r>
      <w:r w:rsidR="00B00BB4">
        <w:rPr>
          <w:sz w:val="22"/>
          <w:szCs w:val="22"/>
        </w:rPr>
        <w:t>.</w:t>
      </w:r>
    </w:p>
    <w:p w14:paraId="79785C6D" w14:textId="55F0C711" w:rsidR="008709CB" w:rsidRPr="0057253E" w:rsidRDefault="00B00BB4" w:rsidP="006E537D">
      <w:pPr>
        <w:pStyle w:val="ListParagraph"/>
        <w:numPr>
          <w:ilvl w:val="0"/>
          <w:numId w:val="40"/>
        </w:numPr>
        <w:rPr>
          <w:sz w:val="22"/>
          <w:szCs w:val="22"/>
        </w:rPr>
      </w:pPr>
      <w:r>
        <w:rPr>
          <w:sz w:val="22"/>
          <w:szCs w:val="22"/>
        </w:rPr>
        <w:t xml:space="preserve">A new tab will open with the data and </w:t>
      </w:r>
      <w:r w:rsidR="00F95AC6">
        <w:rPr>
          <w:sz w:val="22"/>
          <w:szCs w:val="22"/>
        </w:rPr>
        <w:t xml:space="preserve">the Investigator will click </w:t>
      </w:r>
      <w:r w:rsidR="00503B9A">
        <w:rPr>
          <w:sz w:val="22"/>
          <w:szCs w:val="22"/>
        </w:rPr>
        <w:t>the export dropdown menu and download it to excel.</w:t>
      </w:r>
      <w:r w:rsidR="00F95AC6">
        <w:rPr>
          <w:sz w:val="22"/>
          <w:szCs w:val="22"/>
        </w:rPr>
        <w:t xml:space="preserve"> </w:t>
      </w:r>
      <w:r>
        <w:rPr>
          <w:sz w:val="22"/>
          <w:szCs w:val="22"/>
        </w:rPr>
        <w:t xml:space="preserve"> </w:t>
      </w:r>
      <w:r w:rsidR="008709CB" w:rsidRPr="0057253E">
        <w:rPr>
          <w:sz w:val="22"/>
          <w:szCs w:val="22"/>
        </w:rPr>
        <w:t xml:space="preserve">Upon downloading, a macro will </w:t>
      </w:r>
      <w:r w:rsidR="00837391" w:rsidRPr="0057253E">
        <w:rPr>
          <w:sz w:val="22"/>
          <w:szCs w:val="22"/>
        </w:rPr>
        <w:t xml:space="preserve">automatically </w:t>
      </w:r>
      <w:r w:rsidR="008709CB" w:rsidRPr="0057253E">
        <w:rPr>
          <w:sz w:val="22"/>
          <w:szCs w:val="22"/>
        </w:rPr>
        <w:t xml:space="preserve">run that will provide </w:t>
      </w:r>
      <w:r w:rsidR="00B32857">
        <w:rPr>
          <w:sz w:val="22"/>
          <w:szCs w:val="22"/>
        </w:rPr>
        <w:t>a</w:t>
      </w:r>
      <w:r w:rsidR="008709CB" w:rsidRPr="00E97773">
        <w:rPr>
          <w:sz w:val="22"/>
          <w:szCs w:val="22"/>
        </w:rPr>
        <w:t xml:space="preserve"> tab</w:t>
      </w:r>
      <w:r w:rsidR="008709CB" w:rsidRPr="0057253E">
        <w:rPr>
          <w:sz w:val="22"/>
          <w:szCs w:val="22"/>
        </w:rPr>
        <w:t xml:space="preserve"> in the </w:t>
      </w:r>
      <w:r w:rsidR="007D01F2" w:rsidRPr="0057253E">
        <w:rPr>
          <w:sz w:val="22"/>
          <w:szCs w:val="22"/>
        </w:rPr>
        <w:t>Alerted Transaction</w:t>
      </w:r>
      <w:r w:rsidR="008709CB" w:rsidRPr="0057253E">
        <w:rPr>
          <w:sz w:val="22"/>
          <w:szCs w:val="22"/>
        </w:rPr>
        <w:t xml:space="preserve"> </w:t>
      </w:r>
      <w:r w:rsidR="007D01F2" w:rsidRPr="0057253E">
        <w:rPr>
          <w:sz w:val="22"/>
          <w:szCs w:val="22"/>
        </w:rPr>
        <w:t>F</w:t>
      </w:r>
      <w:r w:rsidR="008709CB" w:rsidRPr="0057253E">
        <w:rPr>
          <w:sz w:val="22"/>
          <w:szCs w:val="22"/>
        </w:rPr>
        <w:t>ile:</w:t>
      </w:r>
    </w:p>
    <w:p w14:paraId="0864EFB5" w14:textId="046EFA0A" w:rsidR="008709CB" w:rsidRPr="0057253E" w:rsidRDefault="008709CB" w:rsidP="006E537D">
      <w:pPr>
        <w:pStyle w:val="ListParagraph"/>
        <w:numPr>
          <w:ilvl w:val="3"/>
          <w:numId w:val="40"/>
        </w:numPr>
        <w:rPr>
          <w:sz w:val="22"/>
          <w:szCs w:val="22"/>
        </w:rPr>
      </w:pPr>
      <w:r w:rsidRPr="00E97773">
        <w:rPr>
          <w:sz w:val="22"/>
          <w:szCs w:val="22"/>
        </w:rPr>
        <w:t xml:space="preserve">Alerted </w:t>
      </w:r>
      <w:r w:rsidR="00B32857">
        <w:rPr>
          <w:sz w:val="22"/>
          <w:szCs w:val="22"/>
        </w:rPr>
        <w:t>T</w:t>
      </w:r>
      <w:r w:rsidRPr="00E97773">
        <w:rPr>
          <w:sz w:val="22"/>
          <w:szCs w:val="22"/>
        </w:rPr>
        <w:t>ransactions</w:t>
      </w:r>
      <w:r w:rsidR="00B32857">
        <w:rPr>
          <w:sz w:val="22"/>
          <w:szCs w:val="22"/>
        </w:rPr>
        <w:t xml:space="preserve"> – which will show a column for each rule that hit and the alert ID </w:t>
      </w:r>
      <w:r w:rsidR="005D45AE">
        <w:rPr>
          <w:sz w:val="22"/>
          <w:szCs w:val="22"/>
        </w:rPr>
        <w:t>in the applicable transaction rows</w:t>
      </w:r>
    </w:p>
    <w:p w14:paraId="44093D14" w14:textId="2E3B1B3E" w:rsidR="00714F53" w:rsidRPr="0057253E" w:rsidRDefault="00765549" w:rsidP="006E537D">
      <w:pPr>
        <w:pStyle w:val="ListParagraph"/>
        <w:numPr>
          <w:ilvl w:val="0"/>
          <w:numId w:val="40"/>
        </w:numPr>
        <w:rPr>
          <w:sz w:val="22"/>
          <w:szCs w:val="22"/>
        </w:rPr>
      </w:pPr>
      <w:r w:rsidRPr="0057253E">
        <w:rPr>
          <w:sz w:val="22"/>
          <w:szCs w:val="22"/>
        </w:rPr>
        <w:t>Upon opening the</w:t>
      </w:r>
      <w:r w:rsidR="00CE7F6A" w:rsidRPr="0057253E">
        <w:rPr>
          <w:sz w:val="22"/>
          <w:szCs w:val="22"/>
        </w:rPr>
        <w:t xml:space="preserve"> </w:t>
      </w:r>
      <w:r w:rsidR="00714F53" w:rsidRPr="0057253E">
        <w:rPr>
          <w:sz w:val="22"/>
          <w:szCs w:val="22"/>
        </w:rPr>
        <w:t>Alert</w:t>
      </w:r>
      <w:r w:rsidR="004E3020" w:rsidRPr="0057253E">
        <w:rPr>
          <w:sz w:val="22"/>
          <w:szCs w:val="22"/>
        </w:rPr>
        <w:t xml:space="preserve">s </w:t>
      </w:r>
      <w:r w:rsidR="00714F53" w:rsidRPr="0057253E">
        <w:rPr>
          <w:sz w:val="22"/>
          <w:szCs w:val="22"/>
        </w:rPr>
        <w:t>Transaction File</w:t>
      </w:r>
      <w:r w:rsidR="00AB4FB5" w:rsidRPr="0057253E">
        <w:rPr>
          <w:sz w:val="22"/>
          <w:szCs w:val="22"/>
        </w:rPr>
        <w:t xml:space="preserve">, </w:t>
      </w:r>
      <w:r w:rsidR="00CE7F6A" w:rsidRPr="0057253E">
        <w:rPr>
          <w:sz w:val="22"/>
          <w:szCs w:val="22"/>
        </w:rPr>
        <w:t>the investigator will</w:t>
      </w:r>
      <w:r w:rsidR="00714F53" w:rsidRPr="0057253E">
        <w:rPr>
          <w:sz w:val="22"/>
          <w:szCs w:val="22"/>
        </w:rPr>
        <w:t>:</w:t>
      </w:r>
    </w:p>
    <w:p w14:paraId="26073430" w14:textId="04E825FF" w:rsidR="00714F53" w:rsidRPr="0057253E" w:rsidRDefault="00714F53" w:rsidP="006E537D">
      <w:pPr>
        <w:pStyle w:val="ListParagraph"/>
        <w:numPr>
          <w:ilvl w:val="5"/>
          <w:numId w:val="1"/>
        </w:numPr>
        <w:rPr>
          <w:sz w:val="22"/>
          <w:szCs w:val="22"/>
        </w:rPr>
      </w:pPr>
      <w:r w:rsidRPr="0057253E">
        <w:rPr>
          <w:sz w:val="22"/>
          <w:szCs w:val="22"/>
        </w:rPr>
        <w:t xml:space="preserve">Sort </w:t>
      </w:r>
      <w:r w:rsidR="00CE7F6A" w:rsidRPr="0057253E">
        <w:rPr>
          <w:sz w:val="22"/>
          <w:szCs w:val="22"/>
        </w:rPr>
        <w:t>“D</w:t>
      </w:r>
      <w:r w:rsidRPr="0057253E">
        <w:rPr>
          <w:sz w:val="22"/>
          <w:szCs w:val="22"/>
        </w:rPr>
        <w:t>ate</w:t>
      </w:r>
      <w:r w:rsidR="00CE7F6A" w:rsidRPr="0057253E">
        <w:rPr>
          <w:sz w:val="22"/>
          <w:szCs w:val="22"/>
        </w:rPr>
        <w:t>”</w:t>
      </w:r>
      <w:r w:rsidRPr="0057253E">
        <w:rPr>
          <w:sz w:val="22"/>
          <w:szCs w:val="22"/>
        </w:rPr>
        <w:t xml:space="preserve"> by oldest to newest</w:t>
      </w:r>
    </w:p>
    <w:p w14:paraId="7D69D8CB" w14:textId="09A02E30" w:rsidR="00714F53" w:rsidRPr="0057253E" w:rsidRDefault="00714F53" w:rsidP="006E537D">
      <w:pPr>
        <w:pStyle w:val="ListParagraph"/>
        <w:numPr>
          <w:ilvl w:val="5"/>
          <w:numId w:val="1"/>
        </w:numPr>
        <w:tabs>
          <w:tab w:val="left" w:pos="1800"/>
        </w:tabs>
        <w:rPr>
          <w:sz w:val="22"/>
          <w:szCs w:val="22"/>
        </w:rPr>
      </w:pPr>
      <w:r w:rsidRPr="0057253E">
        <w:rPr>
          <w:sz w:val="22"/>
          <w:szCs w:val="22"/>
        </w:rPr>
        <w:t xml:space="preserve">Color code </w:t>
      </w:r>
      <w:r w:rsidR="00FF3709" w:rsidRPr="0057253E">
        <w:rPr>
          <w:sz w:val="22"/>
          <w:szCs w:val="22"/>
        </w:rPr>
        <w:t xml:space="preserve">all credit rows in green and all debit rows in </w:t>
      </w:r>
      <w:r w:rsidRPr="0057253E">
        <w:rPr>
          <w:sz w:val="22"/>
          <w:szCs w:val="22"/>
        </w:rPr>
        <w:t>red</w:t>
      </w:r>
      <w:r w:rsidR="00EB5206" w:rsidRPr="0057253E">
        <w:rPr>
          <w:sz w:val="22"/>
          <w:szCs w:val="22"/>
        </w:rPr>
        <w:t>.</w:t>
      </w:r>
    </w:p>
    <w:p w14:paraId="4B5773F4" w14:textId="26DB8650" w:rsidR="0094496E" w:rsidRPr="0057253E" w:rsidRDefault="006B0162" w:rsidP="006E537D">
      <w:pPr>
        <w:pStyle w:val="ListParagraph"/>
        <w:numPr>
          <w:ilvl w:val="0"/>
          <w:numId w:val="40"/>
        </w:numPr>
        <w:rPr>
          <w:sz w:val="22"/>
          <w:szCs w:val="22"/>
        </w:rPr>
      </w:pPr>
      <w:r w:rsidRPr="0057253E">
        <w:rPr>
          <w:sz w:val="22"/>
          <w:szCs w:val="22"/>
        </w:rPr>
        <w:t>In addition</w:t>
      </w:r>
      <w:r w:rsidR="00AF0545">
        <w:rPr>
          <w:sz w:val="22"/>
          <w:szCs w:val="22"/>
        </w:rPr>
        <w:t xml:space="preserve"> to</w:t>
      </w:r>
      <w:r w:rsidRPr="0057253E">
        <w:rPr>
          <w:sz w:val="22"/>
          <w:szCs w:val="22"/>
        </w:rPr>
        <w:t xml:space="preserve"> the Alerted Transaction File, the Investigator will </w:t>
      </w:r>
      <w:r w:rsidR="00475C3C">
        <w:rPr>
          <w:sz w:val="22"/>
          <w:szCs w:val="22"/>
        </w:rPr>
        <w:t xml:space="preserve">click in the Statistics Tab of ECM under </w:t>
      </w:r>
      <w:r w:rsidR="007D0979">
        <w:rPr>
          <w:sz w:val="22"/>
          <w:szCs w:val="22"/>
        </w:rPr>
        <w:t>Alerts Summary the “D</w:t>
      </w:r>
      <w:r w:rsidRPr="0057253E">
        <w:rPr>
          <w:sz w:val="22"/>
          <w:szCs w:val="22"/>
        </w:rPr>
        <w:t>own</w:t>
      </w:r>
      <w:r w:rsidR="008A43C6">
        <w:rPr>
          <w:sz w:val="22"/>
          <w:szCs w:val="22"/>
        </w:rPr>
        <w:t>load</w:t>
      </w:r>
      <w:r w:rsidRPr="0057253E">
        <w:rPr>
          <w:sz w:val="22"/>
          <w:szCs w:val="22"/>
        </w:rPr>
        <w:t xml:space="preserve"> </w:t>
      </w:r>
      <w:r w:rsidR="007D0979">
        <w:rPr>
          <w:sz w:val="22"/>
          <w:szCs w:val="22"/>
        </w:rPr>
        <w:t>C</w:t>
      </w:r>
      <w:r w:rsidRPr="0057253E">
        <w:rPr>
          <w:sz w:val="22"/>
          <w:szCs w:val="22"/>
        </w:rPr>
        <w:t>ounter</w:t>
      </w:r>
      <w:r w:rsidR="007D0979">
        <w:rPr>
          <w:sz w:val="22"/>
          <w:szCs w:val="22"/>
        </w:rPr>
        <w:t xml:space="preserve"> P</w:t>
      </w:r>
      <w:r w:rsidRPr="0057253E">
        <w:rPr>
          <w:sz w:val="22"/>
          <w:szCs w:val="22"/>
        </w:rPr>
        <w:t>art</w:t>
      </w:r>
      <w:r w:rsidR="007D0979">
        <w:rPr>
          <w:sz w:val="22"/>
          <w:szCs w:val="22"/>
        </w:rPr>
        <w:t xml:space="preserve">y Details” </w:t>
      </w:r>
      <w:r w:rsidRPr="0057253E">
        <w:rPr>
          <w:sz w:val="22"/>
          <w:szCs w:val="22"/>
        </w:rPr>
        <w:t xml:space="preserve"> </w:t>
      </w:r>
      <w:r w:rsidR="0007449B">
        <w:rPr>
          <w:sz w:val="22"/>
          <w:szCs w:val="22"/>
        </w:rPr>
        <w:t xml:space="preserve">to </w:t>
      </w:r>
      <w:r w:rsidRPr="0057253E">
        <w:rPr>
          <w:sz w:val="22"/>
          <w:szCs w:val="22"/>
        </w:rPr>
        <w:t>down</w:t>
      </w:r>
      <w:r w:rsidR="008A43C6">
        <w:rPr>
          <w:sz w:val="22"/>
          <w:szCs w:val="22"/>
        </w:rPr>
        <w:t>load</w:t>
      </w:r>
      <w:r w:rsidRPr="0057253E">
        <w:rPr>
          <w:sz w:val="22"/>
          <w:szCs w:val="22"/>
        </w:rPr>
        <w:t xml:space="preserve"> the </w:t>
      </w:r>
      <w:r w:rsidR="0007449B">
        <w:rPr>
          <w:sz w:val="22"/>
          <w:szCs w:val="22"/>
        </w:rPr>
        <w:t>file</w:t>
      </w:r>
      <w:r w:rsidRPr="0057253E">
        <w:rPr>
          <w:sz w:val="22"/>
          <w:szCs w:val="22"/>
        </w:rPr>
        <w:t xml:space="preserve"> </w:t>
      </w:r>
      <w:r w:rsidR="009F6B40">
        <w:rPr>
          <w:sz w:val="22"/>
          <w:szCs w:val="22"/>
        </w:rPr>
        <w:t xml:space="preserve">which will show the list of Counterparty Details </w:t>
      </w:r>
      <w:r w:rsidRPr="0057253E">
        <w:rPr>
          <w:sz w:val="22"/>
          <w:szCs w:val="22"/>
        </w:rPr>
        <w:t xml:space="preserve">associated with the alerted transactions </w:t>
      </w:r>
    </w:p>
    <w:p w14:paraId="575C88BE" w14:textId="6A80A778" w:rsidR="00C80DD9" w:rsidRPr="0057253E" w:rsidRDefault="005A5718" w:rsidP="005A5718">
      <w:pPr>
        <w:keepNext/>
        <w:spacing w:before="240" w:line="22" w:lineRule="atLeast"/>
        <w:ind w:left="720"/>
        <w:jc w:val="both"/>
        <w:outlineLvl w:val="1"/>
        <w:rPr>
          <w:rFonts w:eastAsia="Times New Roman" w:cs="Calibri"/>
          <w:b/>
          <w:sz w:val="22"/>
          <w:szCs w:val="22"/>
        </w:rPr>
      </w:pPr>
      <w:bookmarkStart w:id="57" w:name="_Toc200364634"/>
      <w:r>
        <w:rPr>
          <w:rFonts w:eastAsia="Times New Roman" w:cs="Calibri"/>
          <w:b/>
          <w:sz w:val="22"/>
          <w:szCs w:val="22"/>
        </w:rPr>
        <w:t xml:space="preserve">4.2.4 </w:t>
      </w:r>
      <w:r w:rsidR="00CA4651" w:rsidRPr="0057253E">
        <w:rPr>
          <w:rFonts w:eastAsia="Times New Roman" w:cs="Calibri"/>
          <w:b/>
          <w:sz w:val="22"/>
          <w:szCs w:val="22"/>
        </w:rPr>
        <w:t>Review the Alerted Transaction File</w:t>
      </w:r>
      <w:bookmarkEnd w:id="57"/>
    </w:p>
    <w:p w14:paraId="03AAE614" w14:textId="5DE52581" w:rsidR="00CA4651" w:rsidRPr="0057253E" w:rsidRDefault="001A3959" w:rsidP="006E537D">
      <w:pPr>
        <w:pStyle w:val="ListParagraph"/>
        <w:numPr>
          <w:ilvl w:val="0"/>
          <w:numId w:val="5"/>
        </w:numPr>
        <w:ind w:left="1440"/>
        <w:rPr>
          <w:sz w:val="22"/>
          <w:szCs w:val="22"/>
        </w:rPr>
      </w:pPr>
      <w:r w:rsidRPr="0057253E">
        <w:rPr>
          <w:sz w:val="22"/>
          <w:szCs w:val="22"/>
        </w:rPr>
        <w:t>In the Alerted Transactions File</w:t>
      </w:r>
      <w:r w:rsidR="001249BB" w:rsidRPr="0057253E">
        <w:rPr>
          <w:sz w:val="22"/>
          <w:szCs w:val="22"/>
        </w:rPr>
        <w:t>,</w:t>
      </w:r>
      <w:r w:rsidR="00CA4651" w:rsidRPr="0057253E">
        <w:rPr>
          <w:sz w:val="22"/>
          <w:szCs w:val="22"/>
        </w:rPr>
        <w:t xml:space="preserve"> </w:t>
      </w:r>
      <w:r w:rsidR="0092564B" w:rsidRPr="0057253E">
        <w:rPr>
          <w:sz w:val="22"/>
          <w:szCs w:val="22"/>
        </w:rPr>
        <w:t xml:space="preserve">the Investigator will </w:t>
      </w:r>
      <w:r w:rsidR="00CA4651" w:rsidRPr="0057253E">
        <w:rPr>
          <w:sz w:val="22"/>
          <w:szCs w:val="22"/>
        </w:rPr>
        <w:t xml:space="preserve">conduct a high-level review of the </w:t>
      </w:r>
      <w:r w:rsidR="00E6483D" w:rsidRPr="0057253E">
        <w:rPr>
          <w:sz w:val="22"/>
          <w:szCs w:val="22"/>
        </w:rPr>
        <w:t>Focal Entity(</w:t>
      </w:r>
      <w:proofErr w:type="spellStart"/>
      <w:r w:rsidR="00E6483D" w:rsidRPr="0057253E">
        <w:rPr>
          <w:sz w:val="22"/>
          <w:szCs w:val="22"/>
        </w:rPr>
        <w:t>ies</w:t>
      </w:r>
      <w:proofErr w:type="spellEnd"/>
      <w:r w:rsidR="00E6483D" w:rsidRPr="0057253E">
        <w:rPr>
          <w:sz w:val="22"/>
          <w:szCs w:val="22"/>
        </w:rPr>
        <w:t>)</w:t>
      </w:r>
      <w:r w:rsidR="00CA4651" w:rsidRPr="0057253E">
        <w:rPr>
          <w:sz w:val="22"/>
          <w:szCs w:val="22"/>
        </w:rPr>
        <w:t>’s alerted transaction activity</w:t>
      </w:r>
      <w:r w:rsidR="00654289" w:rsidRPr="0057253E">
        <w:rPr>
          <w:sz w:val="22"/>
          <w:szCs w:val="22"/>
        </w:rPr>
        <w:t xml:space="preserve">, and take note of the following: </w:t>
      </w:r>
    </w:p>
    <w:p w14:paraId="47326D56" w14:textId="78FADD9B" w:rsidR="00A11717" w:rsidRPr="0057253E" w:rsidRDefault="00654289" w:rsidP="006E537D">
      <w:pPr>
        <w:pStyle w:val="ListParagraph"/>
        <w:numPr>
          <w:ilvl w:val="0"/>
          <w:numId w:val="3"/>
        </w:numPr>
        <w:ind w:left="1800"/>
        <w:rPr>
          <w:sz w:val="22"/>
          <w:szCs w:val="22"/>
        </w:rPr>
      </w:pPr>
      <w:r w:rsidRPr="0057253E">
        <w:rPr>
          <w:sz w:val="22"/>
          <w:szCs w:val="22"/>
        </w:rPr>
        <w:t>The</w:t>
      </w:r>
      <w:r w:rsidR="00A11717" w:rsidRPr="0057253E">
        <w:rPr>
          <w:sz w:val="22"/>
          <w:szCs w:val="22"/>
        </w:rPr>
        <w:t xml:space="preserve"> time frame (for example, does the </w:t>
      </w:r>
      <w:r w:rsidR="00E6483D" w:rsidRPr="0057253E">
        <w:rPr>
          <w:sz w:val="22"/>
          <w:szCs w:val="22"/>
        </w:rPr>
        <w:t>Focal Entity(</w:t>
      </w:r>
      <w:proofErr w:type="spellStart"/>
      <w:r w:rsidR="00E6483D" w:rsidRPr="0057253E">
        <w:rPr>
          <w:sz w:val="22"/>
          <w:szCs w:val="22"/>
        </w:rPr>
        <w:t>ies</w:t>
      </w:r>
      <w:proofErr w:type="spellEnd"/>
      <w:r w:rsidR="00E6483D" w:rsidRPr="0057253E">
        <w:rPr>
          <w:sz w:val="22"/>
          <w:szCs w:val="22"/>
        </w:rPr>
        <w:t>)</w:t>
      </w:r>
      <w:r w:rsidR="00A11717" w:rsidRPr="0057253E">
        <w:rPr>
          <w:sz w:val="22"/>
          <w:szCs w:val="22"/>
        </w:rPr>
        <w:t xml:space="preserve"> alert across the entire </w:t>
      </w:r>
      <w:r w:rsidR="00547088" w:rsidRPr="0057253E">
        <w:rPr>
          <w:sz w:val="22"/>
          <w:szCs w:val="22"/>
        </w:rPr>
        <w:t>15-month</w:t>
      </w:r>
      <w:r w:rsidR="00A11717" w:rsidRPr="0057253E">
        <w:rPr>
          <w:sz w:val="22"/>
          <w:szCs w:val="22"/>
        </w:rPr>
        <w:t xml:space="preserve"> Lookback Period or just for a particular period)</w:t>
      </w:r>
    </w:p>
    <w:p w14:paraId="7AE72251" w14:textId="21775319" w:rsidR="009A030F" w:rsidRPr="009A030F" w:rsidRDefault="009A030F" w:rsidP="006E537D">
      <w:pPr>
        <w:pStyle w:val="ListParagraph"/>
        <w:numPr>
          <w:ilvl w:val="0"/>
          <w:numId w:val="3"/>
        </w:numPr>
        <w:ind w:left="1800"/>
        <w:rPr>
          <w:sz w:val="22"/>
          <w:szCs w:val="22"/>
        </w:rPr>
      </w:pPr>
      <w:r w:rsidRPr="0057253E">
        <w:rPr>
          <w:sz w:val="22"/>
          <w:szCs w:val="22"/>
        </w:rPr>
        <w:t xml:space="preserve">If alerted activity spans multiple accounts and products, noting whether the product is associated with a Small and Medium-size Business (“SMB”) or consumer </w:t>
      </w:r>
    </w:p>
    <w:p w14:paraId="4323D122" w14:textId="0281274B" w:rsidR="005520EA" w:rsidRPr="00FD098D" w:rsidRDefault="009A030F" w:rsidP="006E537D">
      <w:pPr>
        <w:pStyle w:val="ListParagraph"/>
        <w:numPr>
          <w:ilvl w:val="0"/>
          <w:numId w:val="3"/>
        </w:numPr>
        <w:ind w:left="1800"/>
        <w:rPr>
          <w:i/>
          <w:iCs/>
          <w:sz w:val="22"/>
          <w:szCs w:val="22"/>
        </w:rPr>
      </w:pPr>
      <w:r w:rsidRPr="0057253E">
        <w:rPr>
          <w:sz w:val="22"/>
          <w:szCs w:val="22"/>
        </w:rPr>
        <w:t xml:space="preserve">The </w:t>
      </w:r>
      <w:r w:rsidR="003C61FF" w:rsidRPr="0057253E">
        <w:rPr>
          <w:sz w:val="22"/>
          <w:szCs w:val="22"/>
        </w:rPr>
        <w:t>transactions occur outside of the United States</w:t>
      </w:r>
      <w:r w:rsidR="005520EA" w:rsidRPr="0057253E">
        <w:rPr>
          <w:sz w:val="22"/>
          <w:szCs w:val="22"/>
        </w:rPr>
        <w:t xml:space="preserve"> (</w:t>
      </w:r>
      <w:r w:rsidR="00B12CF0" w:rsidRPr="0057253E">
        <w:rPr>
          <w:sz w:val="22"/>
          <w:szCs w:val="22"/>
        </w:rPr>
        <w:t>“</w:t>
      </w:r>
      <w:r w:rsidR="005520EA" w:rsidRPr="0057253E">
        <w:rPr>
          <w:sz w:val="22"/>
          <w:szCs w:val="22"/>
        </w:rPr>
        <w:t>US</w:t>
      </w:r>
      <w:r w:rsidR="00B12CF0" w:rsidRPr="0057253E">
        <w:rPr>
          <w:sz w:val="22"/>
          <w:szCs w:val="22"/>
        </w:rPr>
        <w:t>”</w:t>
      </w:r>
      <w:r w:rsidR="005520EA" w:rsidRPr="0057253E">
        <w:rPr>
          <w:sz w:val="22"/>
          <w:szCs w:val="22"/>
        </w:rPr>
        <w:t>)</w:t>
      </w:r>
      <w:r w:rsidR="00863C91">
        <w:rPr>
          <w:sz w:val="22"/>
          <w:szCs w:val="22"/>
        </w:rPr>
        <w:t xml:space="preserve"> – </w:t>
      </w:r>
      <w:r w:rsidR="00863C91" w:rsidRPr="00FD098D">
        <w:rPr>
          <w:i/>
          <w:iCs/>
          <w:sz w:val="22"/>
          <w:szCs w:val="22"/>
        </w:rPr>
        <w:t>Note: Green Dot does not identify countries in their transaction file</w:t>
      </w:r>
      <w:r w:rsidR="004F65B1" w:rsidRPr="00FD098D">
        <w:rPr>
          <w:i/>
          <w:iCs/>
          <w:sz w:val="22"/>
          <w:szCs w:val="22"/>
        </w:rPr>
        <w:t xml:space="preserve"> – if there is no State in the </w:t>
      </w:r>
      <w:r w:rsidR="007506F9">
        <w:rPr>
          <w:i/>
          <w:iCs/>
          <w:sz w:val="22"/>
          <w:szCs w:val="22"/>
        </w:rPr>
        <w:t>“</w:t>
      </w:r>
      <w:proofErr w:type="spellStart"/>
      <w:r w:rsidR="007506F9">
        <w:rPr>
          <w:i/>
          <w:iCs/>
          <w:sz w:val="22"/>
          <w:szCs w:val="22"/>
        </w:rPr>
        <w:t>Counter</w:t>
      </w:r>
      <w:r w:rsidR="00E25B9F">
        <w:rPr>
          <w:i/>
          <w:iCs/>
          <w:sz w:val="22"/>
          <w:szCs w:val="22"/>
        </w:rPr>
        <w:t>party_State</w:t>
      </w:r>
      <w:proofErr w:type="spellEnd"/>
      <w:r w:rsidR="00E25B9F">
        <w:rPr>
          <w:i/>
          <w:iCs/>
          <w:sz w:val="22"/>
          <w:szCs w:val="22"/>
        </w:rPr>
        <w:t>” column, this means that the counterparty is</w:t>
      </w:r>
      <w:r w:rsidR="00D95EDB">
        <w:rPr>
          <w:i/>
          <w:iCs/>
          <w:sz w:val="22"/>
          <w:szCs w:val="22"/>
        </w:rPr>
        <w:t xml:space="preserve"> likely</w:t>
      </w:r>
      <w:r w:rsidR="00E25B9F">
        <w:rPr>
          <w:i/>
          <w:iCs/>
          <w:sz w:val="22"/>
          <w:szCs w:val="22"/>
        </w:rPr>
        <w:t xml:space="preserve"> outside the US</w:t>
      </w:r>
      <w:r w:rsidR="00863C91" w:rsidRPr="00FD098D">
        <w:rPr>
          <w:i/>
          <w:iCs/>
          <w:sz w:val="22"/>
          <w:szCs w:val="22"/>
        </w:rPr>
        <w:t xml:space="preserve">. The investigator will need </w:t>
      </w:r>
      <w:r w:rsidR="00FD098D">
        <w:rPr>
          <w:i/>
          <w:iCs/>
          <w:sz w:val="22"/>
          <w:szCs w:val="22"/>
        </w:rPr>
        <w:t>research, based on city, which country</w:t>
      </w:r>
      <w:r w:rsidR="00E25B9F">
        <w:rPr>
          <w:i/>
          <w:iCs/>
          <w:sz w:val="22"/>
          <w:szCs w:val="22"/>
        </w:rPr>
        <w:t xml:space="preserve"> the counterparty is located</w:t>
      </w:r>
      <w:r w:rsidR="00FD098D">
        <w:rPr>
          <w:i/>
          <w:iCs/>
          <w:sz w:val="22"/>
          <w:szCs w:val="22"/>
        </w:rPr>
        <w:t xml:space="preserve">. If </w:t>
      </w:r>
      <w:r w:rsidR="00E25B9F">
        <w:rPr>
          <w:i/>
          <w:iCs/>
          <w:sz w:val="22"/>
          <w:szCs w:val="22"/>
        </w:rPr>
        <w:t xml:space="preserve">the </w:t>
      </w:r>
      <w:r w:rsidR="00FD098D">
        <w:rPr>
          <w:i/>
          <w:iCs/>
          <w:sz w:val="22"/>
          <w:szCs w:val="22"/>
        </w:rPr>
        <w:t xml:space="preserve">country cannot be determined, the </w:t>
      </w:r>
      <w:r w:rsidR="007506F9">
        <w:rPr>
          <w:i/>
          <w:iCs/>
          <w:sz w:val="22"/>
          <w:szCs w:val="22"/>
        </w:rPr>
        <w:t xml:space="preserve">Investigator should move the Case to Issue Management for TL review. </w:t>
      </w:r>
    </w:p>
    <w:p w14:paraId="0BF720B2" w14:textId="131050F1" w:rsidR="003C61FF" w:rsidRPr="0057253E" w:rsidRDefault="005520EA" w:rsidP="006E537D">
      <w:pPr>
        <w:pStyle w:val="ListParagraph"/>
        <w:numPr>
          <w:ilvl w:val="2"/>
          <w:numId w:val="2"/>
        </w:numPr>
        <w:ind w:left="2520"/>
        <w:rPr>
          <w:sz w:val="22"/>
          <w:szCs w:val="22"/>
        </w:rPr>
      </w:pPr>
      <w:r w:rsidRPr="0057253E">
        <w:rPr>
          <w:sz w:val="22"/>
          <w:szCs w:val="22"/>
        </w:rPr>
        <w:t>I</w:t>
      </w:r>
      <w:r w:rsidR="00B067D5" w:rsidRPr="0057253E">
        <w:rPr>
          <w:sz w:val="22"/>
          <w:szCs w:val="22"/>
        </w:rPr>
        <w:t xml:space="preserve">f </w:t>
      </w:r>
      <w:r w:rsidR="00767D1E" w:rsidRPr="0057253E">
        <w:rPr>
          <w:sz w:val="22"/>
          <w:szCs w:val="22"/>
        </w:rPr>
        <w:t xml:space="preserve">any </w:t>
      </w:r>
      <w:r w:rsidRPr="0057253E">
        <w:rPr>
          <w:sz w:val="22"/>
          <w:szCs w:val="22"/>
        </w:rPr>
        <w:t>transaction</w:t>
      </w:r>
      <w:r w:rsidR="00767D1E" w:rsidRPr="0057253E">
        <w:rPr>
          <w:sz w:val="22"/>
          <w:szCs w:val="22"/>
        </w:rPr>
        <w:t>(</w:t>
      </w:r>
      <w:r w:rsidRPr="0057253E">
        <w:rPr>
          <w:sz w:val="22"/>
          <w:szCs w:val="22"/>
        </w:rPr>
        <w:t>s</w:t>
      </w:r>
      <w:r w:rsidR="00767D1E" w:rsidRPr="0057253E">
        <w:rPr>
          <w:sz w:val="22"/>
          <w:szCs w:val="22"/>
        </w:rPr>
        <w:t>)</w:t>
      </w:r>
      <w:r w:rsidRPr="0057253E">
        <w:rPr>
          <w:sz w:val="22"/>
          <w:szCs w:val="22"/>
        </w:rPr>
        <w:t xml:space="preserve"> occur</w:t>
      </w:r>
      <w:r w:rsidR="00767D1E" w:rsidRPr="0057253E">
        <w:rPr>
          <w:sz w:val="22"/>
          <w:szCs w:val="22"/>
        </w:rPr>
        <w:t>s</w:t>
      </w:r>
      <w:r w:rsidRPr="0057253E">
        <w:rPr>
          <w:sz w:val="22"/>
          <w:szCs w:val="22"/>
        </w:rPr>
        <w:t xml:space="preserve"> outside of the US</w:t>
      </w:r>
      <w:r w:rsidR="00B067D5" w:rsidRPr="0057253E">
        <w:rPr>
          <w:sz w:val="22"/>
          <w:szCs w:val="22"/>
        </w:rPr>
        <w:t xml:space="preserve">, please </w:t>
      </w:r>
      <w:r w:rsidR="003C61FF" w:rsidRPr="0057253E">
        <w:rPr>
          <w:sz w:val="22"/>
          <w:szCs w:val="22"/>
        </w:rPr>
        <w:t xml:space="preserve">reference Appendix </w:t>
      </w:r>
      <w:r w:rsidR="17EFF09F" w:rsidRPr="0057253E">
        <w:rPr>
          <w:sz w:val="22"/>
          <w:szCs w:val="22"/>
        </w:rPr>
        <w:t>E</w:t>
      </w:r>
      <w:r w:rsidR="003C61FF" w:rsidRPr="0057253E">
        <w:rPr>
          <w:sz w:val="22"/>
          <w:szCs w:val="22"/>
        </w:rPr>
        <w:t xml:space="preserve"> to </w:t>
      </w:r>
      <w:r w:rsidR="00B12CF0" w:rsidRPr="0057253E">
        <w:rPr>
          <w:sz w:val="22"/>
          <w:szCs w:val="22"/>
        </w:rPr>
        <w:t xml:space="preserve">see if the </w:t>
      </w:r>
      <w:r w:rsidR="00AE0777" w:rsidRPr="0057253E">
        <w:rPr>
          <w:sz w:val="22"/>
          <w:szCs w:val="22"/>
        </w:rPr>
        <w:t>country is listed as a</w:t>
      </w:r>
      <w:r w:rsidR="003C61FF" w:rsidRPr="0057253E">
        <w:rPr>
          <w:sz w:val="22"/>
          <w:szCs w:val="22"/>
        </w:rPr>
        <w:t xml:space="preserve"> High</w:t>
      </w:r>
      <w:r w:rsidR="006E4822" w:rsidRPr="0057253E">
        <w:rPr>
          <w:sz w:val="22"/>
          <w:szCs w:val="22"/>
        </w:rPr>
        <w:t>-</w:t>
      </w:r>
      <w:r w:rsidR="003C61FF" w:rsidRPr="0057253E">
        <w:rPr>
          <w:sz w:val="22"/>
          <w:szCs w:val="22"/>
        </w:rPr>
        <w:t xml:space="preserve">Risk Jurisdictions </w:t>
      </w:r>
    </w:p>
    <w:p w14:paraId="749951E2" w14:textId="45C1F49B" w:rsidR="00A11717" w:rsidRPr="0057253E" w:rsidRDefault="00C90198" w:rsidP="006E537D">
      <w:pPr>
        <w:pStyle w:val="ListParagraph"/>
        <w:numPr>
          <w:ilvl w:val="0"/>
          <w:numId w:val="3"/>
        </w:numPr>
        <w:ind w:left="1800"/>
        <w:rPr>
          <w:sz w:val="22"/>
          <w:szCs w:val="22"/>
        </w:rPr>
      </w:pPr>
      <w:r w:rsidRPr="0057253E">
        <w:rPr>
          <w:sz w:val="22"/>
          <w:szCs w:val="22"/>
        </w:rPr>
        <w:t>In many cases, the</w:t>
      </w:r>
      <w:r w:rsidR="00A11717" w:rsidRPr="0057253E">
        <w:rPr>
          <w:sz w:val="22"/>
          <w:szCs w:val="22"/>
        </w:rPr>
        <w:t xml:space="preserve"> alerted transactions </w:t>
      </w:r>
      <w:r w:rsidRPr="0057253E">
        <w:rPr>
          <w:sz w:val="22"/>
          <w:szCs w:val="22"/>
        </w:rPr>
        <w:t xml:space="preserve">should </w:t>
      </w:r>
      <w:r w:rsidR="00A11717" w:rsidRPr="0057253E">
        <w:rPr>
          <w:sz w:val="22"/>
          <w:szCs w:val="22"/>
        </w:rPr>
        <w:t xml:space="preserve">provide the </w:t>
      </w:r>
      <w:r w:rsidR="00277614" w:rsidRPr="0057253E">
        <w:rPr>
          <w:sz w:val="22"/>
          <w:szCs w:val="22"/>
        </w:rPr>
        <w:t>I</w:t>
      </w:r>
      <w:r w:rsidR="00A11717" w:rsidRPr="0057253E">
        <w:rPr>
          <w:sz w:val="22"/>
          <w:szCs w:val="22"/>
        </w:rPr>
        <w:t xml:space="preserve">nvestigator </w:t>
      </w:r>
      <w:r w:rsidR="00277614" w:rsidRPr="0057253E">
        <w:rPr>
          <w:sz w:val="22"/>
          <w:szCs w:val="22"/>
        </w:rPr>
        <w:t>with</w:t>
      </w:r>
      <w:r w:rsidR="00A11717" w:rsidRPr="0057253E">
        <w:rPr>
          <w:sz w:val="22"/>
          <w:szCs w:val="22"/>
        </w:rPr>
        <w:t xml:space="preserve"> the ability to understand the source and use of funds</w:t>
      </w:r>
      <w:r w:rsidRPr="0057253E">
        <w:rPr>
          <w:sz w:val="22"/>
          <w:szCs w:val="22"/>
        </w:rPr>
        <w:t>, however i</w:t>
      </w:r>
      <w:r w:rsidR="00683961" w:rsidRPr="0057253E">
        <w:rPr>
          <w:sz w:val="22"/>
          <w:szCs w:val="22"/>
        </w:rPr>
        <w:t xml:space="preserve">f additional transactions </w:t>
      </w:r>
      <w:r w:rsidR="00395C8B" w:rsidRPr="0057253E">
        <w:rPr>
          <w:sz w:val="22"/>
          <w:szCs w:val="22"/>
        </w:rPr>
        <w:t>are needed,</w:t>
      </w:r>
      <w:r w:rsidRPr="0057253E">
        <w:rPr>
          <w:sz w:val="22"/>
          <w:szCs w:val="22"/>
        </w:rPr>
        <w:t xml:space="preserve"> the Investigator will</w:t>
      </w:r>
      <w:r w:rsidR="00395C8B" w:rsidRPr="0057253E">
        <w:rPr>
          <w:sz w:val="22"/>
          <w:szCs w:val="22"/>
        </w:rPr>
        <w:t xml:space="preserve"> </w:t>
      </w:r>
      <w:r w:rsidR="00683961" w:rsidRPr="0057253E">
        <w:rPr>
          <w:sz w:val="22"/>
          <w:szCs w:val="22"/>
        </w:rPr>
        <w:t>navigate to the Statistic</w:t>
      </w:r>
      <w:r w:rsidR="00F06728">
        <w:rPr>
          <w:sz w:val="22"/>
          <w:szCs w:val="22"/>
        </w:rPr>
        <w:t>s</w:t>
      </w:r>
      <w:r w:rsidR="00683961" w:rsidRPr="0057253E">
        <w:rPr>
          <w:sz w:val="22"/>
          <w:szCs w:val="22"/>
        </w:rPr>
        <w:t xml:space="preserve"> Page and download the 15-month transaction history from “Download Historic Transaction Table” under Lookback Period Data.</w:t>
      </w:r>
      <w:r w:rsidR="00A11717" w:rsidRPr="0057253E">
        <w:rPr>
          <w:sz w:val="22"/>
          <w:szCs w:val="22"/>
        </w:rPr>
        <w:t xml:space="preserve"> </w:t>
      </w:r>
    </w:p>
    <w:p w14:paraId="7D4562E7" w14:textId="5AEB78D7" w:rsidR="00EB7CDA" w:rsidRPr="009A030F" w:rsidRDefault="00A11717" w:rsidP="006E537D">
      <w:pPr>
        <w:pStyle w:val="ListParagraph"/>
        <w:numPr>
          <w:ilvl w:val="0"/>
          <w:numId w:val="2"/>
        </w:numPr>
        <w:ind w:left="1440"/>
        <w:rPr>
          <w:sz w:val="22"/>
          <w:szCs w:val="22"/>
        </w:rPr>
      </w:pPr>
      <w:r w:rsidRPr="009A030F">
        <w:rPr>
          <w:sz w:val="22"/>
          <w:szCs w:val="22"/>
        </w:rPr>
        <w:lastRenderedPageBreak/>
        <w:t xml:space="preserve">Compare the </w:t>
      </w:r>
      <w:r w:rsidR="00E6483D" w:rsidRPr="009A030F">
        <w:rPr>
          <w:sz w:val="22"/>
          <w:szCs w:val="22"/>
        </w:rPr>
        <w:t>Focal Entity(</w:t>
      </w:r>
      <w:proofErr w:type="spellStart"/>
      <w:r w:rsidR="00E6483D" w:rsidRPr="009A030F">
        <w:rPr>
          <w:sz w:val="22"/>
          <w:szCs w:val="22"/>
        </w:rPr>
        <w:t>ies</w:t>
      </w:r>
      <w:proofErr w:type="spellEnd"/>
      <w:r w:rsidR="00E6483D" w:rsidRPr="009A030F">
        <w:rPr>
          <w:sz w:val="22"/>
          <w:szCs w:val="22"/>
        </w:rPr>
        <w:t>)</w:t>
      </w:r>
      <w:r w:rsidRPr="009A030F">
        <w:rPr>
          <w:sz w:val="22"/>
          <w:szCs w:val="22"/>
        </w:rPr>
        <w:t xml:space="preserve">’s </w:t>
      </w:r>
      <w:r w:rsidR="00117AE3" w:rsidRPr="009A030F">
        <w:rPr>
          <w:sz w:val="22"/>
          <w:szCs w:val="22"/>
        </w:rPr>
        <w:t xml:space="preserve">alerting transactions </w:t>
      </w:r>
      <w:r w:rsidRPr="009A030F">
        <w:rPr>
          <w:sz w:val="22"/>
          <w:szCs w:val="22"/>
        </w:rPr>
        <w:t>to the Lookback Transaction Summary</w:t>
      </w:r>
      <w:r w:rsidR="00683961" w:rsidRPr="0057253E">
        <w:rPr>
          <w:sz w:val="22"/>
          <w:szCs w:val="22"/>
        </w:rPr>
        <w:t xml:space="preserve"> and Lookback Period Data</w:t>
      </w:r>
      <w:r w:rsidR="00FF337E" w:rsidRPr="009A030F">
        <w:rPr>
          <w:rStyle w:val="FootnoteReference"/>
          <w:sz w:val="22"/>
          <w:szCs w:val="22"/>
        </w:rPr>
        <w:t xml:space="preserve"> </w:t>
      </w:r>
      <w:r w:rsidR="00FF337E" w:rsidRPr="0057253E">
        <w:rPr>
          <w:rStyle w:val="FootnoteReference"/>
          <w:sz w:val="22"/>
          <w:szCs w:val="22"/>
        </w:rPr>
        <w:footnoteReference w:id="7"/>
      </w:r>
      <w:r w:rsidR="00714F53" w:rsidRPr="009A030F">
        <w:rPr>
          <w:sz w:val="22"/>
          <w:szCs w:val="22"/>
        </w:rPr>
        <w:t xml:space="preserve"> in </w:t>
      </w:r>
      <w:r w:rsidR="00EB2AF9" w:rsidRPr="009A030F">
        <w:rPr>
          <w:sz w:val="22"/>
          <w:szCs w:val="22"/>
        </w:rPr>
        <w:t xml:space="preserve">the </w:t>
      </w:r>
      <w:r w:rsidR="00714F53" w:rsidRPr="009A030F">
        <w:rPr>
          <w:sz w:val="22"/>
          <w:szCs w:val="22"/>
        </w:rPr>
        <w:t xml:space="preserve">Case Overview </w:t>
      </w:r>
      <w:r w:rsidR="00EB2AF9" w:rsidRPr="009A030F">
        <w:rPr>
          <w:sz w:val="22"/>
          <w:szCs w:val="22"/>
        </w:rPr>
        <w:t xml:space="preserve">tab </w:t>
      </w:r>
      <w:r w:rsidR="00714F53" w:rsidRPr="009A030F">
        <w:rPr>
          <w:sz w:val="22"/>
          <w:szCs w:val="22"/>
        </w:rPr>
        <w:t>in ECM</w:t>
      </w:r>
      <w:r w:rsidRPr="009A030F">
        <w:rPr>
          <w:sz w:val="22"/>
          <w:szCs w:val="22"/>
        </w:rPr>
        <w:t xml:space="preserve">, noting any potential differences from </w:t>
      </w:r>
      <w:r w:rsidR="00D904FD" w:rsidRPr="009A030F">
        <w:rPr>
          <w:sz w:val="22"/>
          <w:szCs w:val="22"/>
        </w:rPr>
        <w:t>the</w:t>
      </w:r>
      <w:r w:rsidRPr="009A030F">
        <w:rPr>
          <w:sz w:val="22"/>
          <w:szCs w:val="22"/>
        </w:rPr>
        <w:t xml:space="preserve"> 15-month behavior</w:t>
      </w:r>
      <w:r w:rsidR="008404FA" w:rsidRPr="0057253E">
        <w:rPr>
          <w:sz w:val="22"/>
          <w:szCs w:val="22"/>
        </w:rPr>
        <w:t>.</w:t>
      </w:r>
    </w:p>
    <w:p w14:paraId="5CAD984C" w14:textId="1F6F2531" w:rsidR="00EB7CDA" w:rsidRPr="0057253E" w:rsidRDefault="005758C3" w:rsidP="006E537D">
      <w:pPr>
        <w:pStyle w:val="ListParagraph"/>
        <w:numPr>
          <w:ilvl w:val="0"/>
          <w:numId w:val="2"/>
        </w:numPr>
        <w:ind w:left="1440"/>
        <w:rPr>
          <w:sz w:val="22"/>
          <w:szCs w:val="22"/>
        </w:rPr>
      </w:pPr>
      <w:r w:rsidRPr="0057253E">
        <w:rPr>
          <w:sz w:val="22"/>
          <w:szCs w:val="22"/>
        </w:rPr>
        <w:t xml:space="preserve">Review each </w:t>
      </w:r>
      <w:r w:rsidR="007802F2" w:rsidRPr="0057253E">
        <w:rPr>
          <w:sz w:val="22"/>
          <w:szCs w:val="22"/>
        </w:rPr>
        <w:t>alert</w:t>
      </w:r>
      <w:r w:rsidR="00FA1D23" w:rsidRPr="0057253E">
        <w:rPr>
          <w:sz w:val="22"/>
          <w:szCs w:val="22"/>
        </w:rPr>
        <w:t xml:space="preserve"> (based on Alert ID) </w:t>
      </w:r>
      <w:r w:rsidR="00A4078F" w:rsidRPr="0057253E">
        <w:rPr>
          <w:sz w:val="22"/>
          <w:szCs w:val="22"/>
        </w:rPr>
        <w:t>in the Alerted Transaction File</w:t>
      </w:r>
      <w:r w:rsidR="00FA1D23" w:rsidRPr="0057253E">
        <w:rPr>
          <w:sz w:val="22"/>
          <w:szCs w:val="22"/>
        </w:rPr>
        <w:t>:</w:t>
      </w:r>
    </w:p>
    <w:p w14:paraId="418C521B" w14:textId="26BA6E81" w:rsidR="00DA4F94" w:rsidRPr="0057253E" w:rsidRDefault="00ED776A" w:rsidP="006E537D">
      <w:pPr>
        <w:pStyle w:val="ListParagraph"/>
        <w:numPr>
          <w:ilvl w:val="1"/>
          <w:numId w:val="5"/>
        </w:numPr>
        <w:ind w:left="1800"/>
        <w:rPr>
          <w:sz w:val="22"/>
          <w:szCs w:val="22"/>
        </w:rPr>
      </w:pPr>
      <w:r w:rsidRPr="0057253E">
        <w:rPr>
          <w:sz w:val="22"/>
          <w:szCs w:val="22"/>
        </w:rPr>
        <w:t xml:space="preserve">To </w:t>
      </w:r>
      <w:r w:rsidR="00DB410C" w:rsidRPr="0057253E">
        <w:rPr>
          <w:sz w:val="22"/>
          <w:szCs w:val="22"/>
        </w:rPr>
        <w:t xml:space="preserve">properly filter on each alert, the Investigator will </w:t>
      </w:r>
      <w:r w:rsidR="00F46BE9" w:rsidRPr="0057253E">
        <w:rPr>
          <w:sz w:val="22"/>
          <w:szCs w:val="22"/>
        </w:rPr>
        <w:t xml:space="preserve">filter by Alert Id under the respective rule starting in column B. For example, if Alert ID 12345 is associated with </w:t>
      </w:r>
      <w:r w:rsidR="009C193F" w:rsidRPr="0057253E">
        <w:rPr>
          <w:sz w:val="22"/>
          <w:szCs w:val="22"/>
        </w:rPr>
        <w:t>Rapid Movement of Funds, the Investigator should filter</w:t>
      </w:r>
      <w:r w:rsidR="0057253E">
        <w:rPr>
          <w:sz w:val="22"/>
          <w:szCs w:val="22"/>
        </w:rPr>
        <w:t xml:space="preserve"> using that Alert ID on the Rapid Movement of Funds column. </w:t>
      </w:r>
      <w:r w:rsidR="009C193F" w:rsidRPr="0057253E">
        <w:rPr>
          <w:sz w:val="22"/>
          <w:szCs w:val="22"/>
        </w:rPr>
        <w:t xml:space="preserve"> </w:t>
      </w:r>
      <w:r w:rsidR="00DA4F94" w:rsidRPr="0057253E">
        <w:rPr>
          <w:sz w:val="22"/>
          <w:szCs w:val="22"/>
        </w:rPr>
        <w:t xml:space="preserve"> </w:t>
      </w:r>
      <w:r w:rsidR="00136E6F" w:rsidRPr="0057253E">
        <w:rPr>
          <w:sz w:val="22"/>
          <w:szCs w:val="22"/>
        </w:rPr>
        <w:t xml:space="preserve"> </w:t>
      </w:r>
    </w:p>
    <w:p w14:paraId="6AEE971E" w14:textId="42F429E4" w:rsidR="005758C3" w:rsidRPr="0057253E" w:rsidRDefault="004000D1" w:rsidP="006E537D">
      <w:pPr>
        <w:pStyle w:val="ListParagraph"/>
        <w:numPr>
          <w:ilvl w:val="1"/>
          <w:numId w:val="5"/>
        </w:numPr>
        <w:ind w:left="1800"/>
        <w:rPr>
          <w:sz w:val="22"/>
          <w:szCs w:val="22"/>
        </w:rPr>
      </w:pPr>
      <w:r w:rsidRPr="0057253E">
        <w:rPr>
          <w:sz w:val="22"/>
          <w:szCs w:val="22"/>
        </w:rPr>
        <w:t>The Investigator will first d</w:t>
      </w:r>
      <w:r w:rsidR="005758C3" w:rsidRPr="0057253E">
        <w:rPr>
          <w:sz w:val="22"/>
          <w:szCs w:val="22"/>
        </w:rPr>
        <w:t xml:space="preserve">etermine whether the </w:t>
      </w:r>
      <w:r w:rsidR="007802F2" w:rsidRPr="0057253E">
        <w:rPr>
          <w:sz w:val="22"/>
          <w:szCs w:val="22"/>
        </w:rPr>
        <w:t>alert</w:t>
      </w:r>
      <w:r w:rsidR="005758C3" w:rsidRPr="0057253E">
        <w:rPr>
          <w:sz w:val="22"/>
          <w:szCs w:val="22"/>
        </w:rPr>
        <w:t xml:space="preserve"> is valid by comparing the </w:t>
      </w:r>
      <w:r w:rsidR="007802F2" w:rsidRPr="0057253E">
        <w:rPr>
          <w:sz w:val="22"/>
          <w:szCs w:val="22"/>
        </w:rPr>
        <w:t>alert</w:t>
      </w:r>
      <w:r w:rsidR="005758C3" w:rsidRPr="0057253E">
        <w:rPr>
          <w:sz w:val="22"/>
          <w:szCs w:val="22"/>
        </w:rPr>
        <w:t xml:space="preserve"> to the definition of the rule and rule thresholds</w:t>
      </w:r>
    </w:p>
    <w:p w14:paraId="5E284964" w14:textId="4DBC27A5" w:rsidR="005758C3" w:rsidRPr="00225825" w:rsidRDefault="005758C3" w:rsidP="006E537D">
      <w:pPr>
        <w:pStyle w:val="ListParagraph"/>
        <w:numPr>
          <w:ilvl w:val="2"/>
          <w:numId w:val="2"/>
        </w:numPr>
        <w:ind w:left="2520"/>
        <w:rPr>
          <w:color w:val="000000" w:themeColor="text1"/>
          <w:sz w:val="22"/>
          <w:szCs w:val="22"/>
        </w:rPr>
      </w:pPr>
      <w:r w:rsidRPr="00F1675E">
        <w:rPr>
          <w:sz w:val="22"/>
          <w:szCs w:val="22"/>
        </w:rPr>
        <w:t>If the alert is a potential false positive</w:t>
      </w:r>
      <w:r w:rsidR="00E86508" w:rsidRPr="00F1675E">
        <w:rPr>
          <w:sz w:val="22"/>
          <w:szCs w:val="22"/>
        </w:rPr>
        <w:t xml:space="preserve"> </w:t>
      </w:r>
      <w:r w:rsidR="00E86508" w:rsidRPr="00F1675E">
        <w:rPr>
          <w:rStyle w:val="FootnoteReference"/>
          <w:sz w:val="22"/>
          <w:szCs w:val="22"/>
        </w:rPr>
        <w:footnoteReference w:id="8"/>
      </w:r>
      <w:r w:rsidR="009016C0" w:rsidRPr="00F1675E">
        <w:rPr>
          <w:sz w:val="22"/>
          <w:szCs w:val="22"/>
        </w:rPr>
        <w:t>, in the Alert Review tab (under Requirements in ECM), the Alert</w:t>
      </w:r>
      <w:r w:rsidR="0097127F" w:rsidRPr="00F1675E">
        <w:rPr>
          <w:sz w:val="22"/>
          <w:szCs w:val="22"/>
        </w:rPr>
        <w:t xml:space="preserve"> ID should be </w:t>
      </w:r>
      <w:r w:rsidR="00E77E1E" w:rsidRPr="00F1675E">
        <w:rPr>
          <w:sz w:val="22"/>
          <w:szCs w:val="22"/>
        </w:rPr>
        <w:t xml:space="preserve">marked as </w:t>
      </w:r>
      <w:r w:rsidR="008075C1" w:rsidRPr="00F1675E">
        <w:rPr>
          <w:sz w:val="22"/>
          <w:szCs w:val="22"/>
        </w:rPr>
        <w:t>“False Positive</w:t>
      </w:r>
      <w:r w:rsidR="00A4078F" w:rsidRPr="00F1675E">
        <w:rPr>
          <w:sz w:val="22"/>
          <w:szCs w:val="22"/>
        </w:rPr>
        <w:t xml:space="preserve">,” an Alert </w:t>
      </w:r>
      <w:r w:rsidR="00BE146F" w:rsidRPr="00F1675E">
        <w:rPr>
          <w:sz w:val="22"/>
          <w:szCs w:val="22"/>
        </w:rPr>
        <w:t>Disposition</w:t>
      </w:r>
      <w:r w:rsidR="00A4078F" w:rsidRPr="00F1675E">
        <w:rPr>
          <w:sz w:val="22"/>
          <w:szCs w:val="22"/>
        </w:rPr>
        <w:t xml:space="preserve"> Rationale selected, and a description of the reason for the determination added in “Analyst Comments.” Upon selection, </w:t>
      </w:r>
      <w:r w:rsidRPr="009016C0">
        <w:rPr>
          <w:sz w:val="22"/>
          <w:szCs w:val="22"/>
        </w:rPr>
        <w:t xml:space="preserve">the </w:t>
      </w:r>
      <w:r w:rsidR="00A51EF2" w:rsidRPr="009016C0">
        <w:rPr>
          <w:sz w:val="22"/>
          <w:szCs w:val="22"/>
        </w:rPr>
        <w:t>entire Case</w:t>
      </w:r>
      <w:r w:rsidRPr="009016C0">
        <w:rPr>
          <w:sz w:val="22"/>
          <w:szCs w:val="22"/>
        </w:rPr>
        <w:t xml:space="preserve"> should be moved to the Issue Management queue for review by a Team Lead</w:t>
      </w:r>
      <w:r w:rsidR="00A4078F" w:rsidRPr="00F1675E">
        <w:rPr>
          <w:sz w:val="22"/>
          <w:szCs w:val="22"/>
        </w:rPr>
        <w:t xml:space="preserve"> </w:t>
      </w:r>
      <w:r w:rsidRPr="009016C0">
        <w:rPr>
          <w:sz w:val="22"/>
          <w:szCs w:val="22"/>
        </w:rPr>
        <w:t xml:space="preserve">(see </w:t>
      </w:r>
      <w:r w:rsidR="002A70D7" w:rsidRPr="00225825">
        <w:rPr>
          <w:color w:val="000000" w:themeColor="text1"/>
          <w:sz w:val="22"/>
          <w:szCs w:val="22"/>
        </w:rPr>
        <w:t>S</w:t>
      </w:r>
      <w:r w:rsidR="00BB4ABD" w:rsidRPr="00225825">
        <w:rPr>
          <w:color w:val="000000" w:themeColor="text1"/>
          <w:sz w:val="22"/>
          <w:szCs w:val="22"/>
        </w:rPr>
        <w:t>ection 4.2</w:t>
      </w:r>
      <w:r w:rsidR="002A70D7" w:rsidRPr="00225825">
        <w:rPr>
          <w:color w:val="000000" w:themeColor="text1"/>
          <w:sz w:val="22"/>
          <w:szCs w:val="22"/>
        </w:rPr>
        <w:t>.</w:t>
      </w:r>
      <w:r w:rsidR="00BB4ABD" w:rsidRPr="00225825">
        <w:rPr>
          <w:color w:val="000000" w:themeColor="text1"/>
          <w:sz w:val="22"/>
          <w:szCs w:val="22"/>
        </w:rPr>
        <w:t>1</w:t>
      </w:r>
      <w:r w:rsidR="00154B23" w:rsidRPr="00225825">
        <w:rPr>
          <w:color w:val="000000" w:themeColor="text1"/>
          <w:sz w:val="22"/>
          <w:szCs w:val="22"/>
        </w:rPr>
        <w:t>2</w:t>
      </w:r>
      <w:r w:rsidRPr="00225825">
        <w:rPr>
          <w:color w:val="000000" w:themeColor="text1"/>
          <w:sz w:val="22"/>
          <w:szCs w:val="22"/>
        </w:rPr>
        <w:t xml:space="preserve"> for details on Issue Management)</w:t>
      </w:r>
      <w:r w:rsidR="000B4FEC">
        <w:rPr>
          <w:color w:val="000000" w:themeColor="text1"/>
          <w:sz w:val="22"/>
          <w:szCs w:val="22"/>
        </w:rPr>
        <w:t>.</w:t>
      </w:r>
    </w:p>
    <w:p w14:paraId="4A9465F5" w14:textId="1C314D9D" w:rsidR="005758C3" w:rsidRPr="00F1675E" w:rsidRDefault="005758C3" w:rsidP="006E537D">
      <w:pPr>
        <w:pStyle w:val="ListParagraph"/>
        <w:numPr>
          <w:ilvl w:val="2"/>
          <w:numId w:val="2"/>
        </w:numPr>
        <w:ind w:left="2520"/>
        <w:rPr>
          <w:sz w:val="22"/>
          <w:szCs w:val="22"/>
        </w:rPr>
      </w:pPr>
      <w:r w:rsidRPr="00F1675E">
        <w:rPr>
          <w:sz w:val="22"/>
          <w:szCs w:val="22"/>
        </w:rPr>
        <w:t xml:space="preserve">If </w:t>
      </w:r>
      <w:r w:rsidR="00AF26B9" w:rsidRPr="00F1675E">
        <w:rPr>
          <w:sz w:val="22"/>
          <w:szCs w:val="22"/>
        </w:rPr>
        <w:t>all</w:t>
      </w:r>
      <w:r w:rsidRPr="00F1675E">
        <w:rPr>
          <w:sz w:val="22"/>
          <w:szCs w:val="22"/>
        </w:rPr>
        <w:t xml:space="preserve"> of the </w:t>
      </w:r>
      <w:r w:rsidR="007802F2" w:rsidRPr="00F1675E">
        <w:rPr>
          <w:sz w:val="22"/>
          <w:szCs w:val="22"/>
        </w:rPr>
        <w:t>alerts</w:t>
      </w:r>
      <w:r w:rsidRPr="00F1675E">
        <w:rPr>
          <w:sz w:val="22"/>
          <w:szCs w:val="22"/>
        </w:rPr>
        <w:t xml:space="preserve"> are valid, continue with the review</w:t>
      </w:r>
      <w:r w:rsidR="00A4078F" w:rsidRPr="00F1675E">
        <w:rPr>
          <w:sz w:val="22"/>
          <w:szCs w:val="22"/>
        </w:rPr>
        <w:t xml:space="preserve"> </w:t>
      </w:r>
    </w:p>
    <w:p w14:paraId="5F0C037C" w14:textId="4D68898F" w:rsidR="005758C3" w:rsidRPr="00F1675E" w:rsidRDefault="003F163A" w:rsidP="006E537D">
      <w:pPr>
        <w:pStyle w:val="ListParagraph"/>
        <w:numPr>
          <w:ilvl w:val="1"/>
          <w:numId w:val="5"/>
        </w:numPr>
        <w:ind w:left="1800"/>
        <w:rPr>
          <w:sz w:val="22"/>
          <w:szCs w:val="22"/>
        </w:rPr>
      </w:pPr>
      <w:r w:rsidRPr="00F1675E">
        <w:rPr>
          <w:sz w:val="22"/>
          <w:szCs w:val="22"/>
        </w:rPr>
        <w:t>The Investigator will</w:t>
      </w:r>
      <w:r w:rsidR="00B860A0" w:rsidRPr="00F1675E">
        <w:rPr>
          <w:sz w:val="22"/>
          <w:szCs w:val="22"/>
        </w:rPr>
        <w:t xml:space="preserve"> c</w:t>
      </w:r>
      <w:r w:rsidR="00726DAA" w:rsidRPr="00F1675E">
        <w:rPr>
          <w:sz w:val="22"/>
          <w:szCs w:val="22"/>
        </w:rPr>
        <w:t>onduct</w:t>
      </w:r>
      <w:r w:rsidR="00B860A0" w:rsidRPr="00F1675E">
        <w:rPr>
          <w:sz w:val="22"/>
          <w:szCs w:val="22"/>
        </w:rPr>
        <w:t xml:space="preserve"> an</w:t>
      </w:r>
      <w:r w:rsidR="0043152D" w:rsidRPr="00F1675E">
        <w:rPr>
          <w:sz w:val="22"/>
          <w:szCs w:val="22"/>
        </w:rPr>
        <w:t xml:space="preserve"> initial review of</w:t>
      </w:r>
      <w:r w:rsidR="00B860A0" w:rsidRPr="00F1675E">
        <w:rPr>
          <w:sz w:val="22"/>
          <w:szCs w:val="22"/>
        </w:rPr>
        <w:t xml:space="preserve"> the</w:t>
      </w:r>
      <w:r w:rsidR="0043152D" w:rsidRPr="00F1675E">
        <w:rPr>
          <w:sz w:val="22"/>
          <w:szCs w:val="22"/>
        </w:rPr>
        <w:t xml:space="preserve"> transactions </w:t>
      </w:r>
      <w:r w:rsidRPr="00F1675E">
        <w:rPr>
          <w:sz w:val="22"/>
          <w:szCs w:val="22"/>
        </w:rPr>
        <w:t>associated with each Alert:</w:t>
      </w:r>
    </w:p>
    <w:p w14:paraId="344CFA55" w14:textId="5882A2B8" w:rsidR="0043152D" w:rsidRPr="00F1675E" w:rsidRDefault="0043152D" w:rsidP="006E537D">
      <w:pPr>
        <w:pStyle w:val="ListParagraph"/>
        <w:numPr>
          <w:ilvl w:val="2"/>
          <w:numId w:val="2"/>
        </w:numPr>
        <w:ind w:left="2520"/>
        <w:rPr>
          <w:sz w:val="22"/>
          <w:szCs w:val="22"/>
        </w:rPr>
      </w:pPr>
      <w:r w:rsidRPr="00F1675E">
        <w:rPr>
          <w:sz w:val="22"/>
          <w:szCs w:val="22"/>
        </w:rPr>
        <w:t>Based on the product</w:t>
      </w:r>
      <w:r w:rsidR="003F163A" w:rsidRPr="00F1675E">
        <w:rPr>
          <w:sz w:val="22"/>
          <w:szCs w:val="22"/>
        </w:rPr>
        <w:t>(s)</w:t>
      </w:r>
      <w:r w:rsidRPr="00F1675E">
        <w:rPr>
          <w:sz w:val="22"/>
          <w:szCs w:val="22"/>
        </w:rPr>
        <w:t xml:space="preserve"> listed in </w:t>
      </w:r>
      <w:r w:rsidR="004C4F4A" w:rsidRPr="00F1675E">
        <w:rPr>
          <w:sz w:val="22"/>
          <w:szCs w:val="22"/>
        </w:rPr>
        <w:t>the “Product” column</w:t>
      </w:r>
      <w:r w:rsidR="003F163A" w:rsidRPr="00F1675E">
        <w:rPr>
          <w:sz w:val="22"/>
          <w:szCs w:val="22"/>
        </w:rPr>
        <w:t xml:space="preserve"> associated with the alerted accounts,</w:t>
      </w:r>
      <w:r w:rsidRPr="00F1675E">
        <w:rPr>
          <w:sz w:val="22"/>
          <w:szCs w:val="22"/>
        </w:rPr>
        <w:t xml:space="preserve"> review the Green Dot Product </w:t>
      </w:r>
      <w:r w:rsidR="0015183C" w:rsidRPr="00F1675E">
        <w:rPr>
          <w:sz w:val="22"/>
          <w:szCs w:val="22"/>
        </w:rPr>
        <w:t xml:space="preserve">Training and </w:t>
      </w:r>
      <w:r w:rsidRPr="00F1675E">
        <w:rPr>
          <w:sz w:val="22"/>
          <w:szCs w:val="22"/>
        </w:rPr>
        <w:t>Guide to understand:</w:t>
      </w:r>
    </w:p>
    <w:p w14:paraId="55005298" w14:textId="77777777" w:rsidR="00322E5D" w:rsidRPr="00F1675E" w:rsidRDefault="00322E5D" w:rsidP="006E537D">
      <w:pPr>
        <w:pStyle w:val="ListParagraph"/>
        <w:numPr>
          <w:ilvl w:val="0"/>
          <w:numId w:val="21"/>
        </w:numPr>
        <w:ind w:left="3240"/>
        <w:rPr>
          <w:sz w:val="22"/>
          <w:szCs w:val="22"/>
        </w:rPr>
      </w:pPr>
      <w:r w:rsidRPr="00F1675E">
        <w:rPr>
          <w:sz w:val="22"/>
          <w:szCs w:val="22"/>
        </w:rPr>
        <w:t>Description of the product</w:t>
      </w:r>
    </w:p>
    <w:p w14:paraId="086D7AF2" w14:textId="77777777" w:rsidR="00322E5D" w:rsidRPr="00F1675E" w:rsidRDefault="00322E5D" w:rsidP="006E537D">
      <w:pPr>
        <w:pStyle w:val="ListParagraph"/>
        <w:numPr>
          <w:ilvl w:val="0"/>
          <w:numId w:val="21"/>
        </w:numPr>
        <w:ind w:left="3240"/>
        <w:rPr>
          <w:sz w:val="22"/>
          <w:szCs w:val="22"/>
        </w:rPr>
      </w:pPr>
      <w:r w:rsidRPr="00F1675E">
        <w:rPr>
          <w:sz w:val="22"/>
          <w:szCs w:val="22"/>
        </w:rPr>
        <w:t>The product transaction limits (e.g., daily cash limit, MoneyPak limit)</w:t>
      </w:r>
    </w:p>
    <w:p w14:paraId="6B1254B4" w14:textId="77777777" w:rsidR="00322E5D" w:rsidRPr="00F1675E" w:rsidRDefault="00322E5D" w:rsidP="006E537D">
      <w:pPr>
        <w:pStyle w:val="ListParagraph"/>
        <w:numPr>
          <w:ilvl w:val="0"/>
          <w:numId w:val="21"/>
        </w:numPr>
        <w:ind w:left="3240"/>
        <w:rPr>
          <w:sz w:val="22"/>
          <w:szCs w:val="22"/>
        </w:rPr>
      </w:pPr>
      <w:r w:rsidRPr="00F1675E">
        <w:rPr>
          <w:sz w:val="22"/>
          <w:szCs w:val="22"/>
        </w:rPr>
        <w:t xml:space="preserve"> Potential money laundering risks and red flags</w:t>
      </w:r>
    </w:p>
    <w:p w14:paraId="328236A7" w14:textId="2D5B4FA2" w:rsidR="007C09A7" w:rsidRPr="00F1675E" w:rsidRDefault="007C09A7" w:rsidP="006E537D">
      <w:pPr>
        <w:pStyle w:val="ListParagraph"/>
        <w:numPr>
          <w:ilvl w:val="2"/>
          <w:numId w:val="4"/>
        </w:numPr>
        <w:ind w:left="2520"/>
        <w:rPr>
          <w:sz w:val="22"/>
          <w:szCs w:val="22"/>
        </w:rPr>
      </w:pPr>
      <w:r w:rsidRPr="00F1675E">
        <w:rPr>
          <w:sz w:val="22"/>
          <w:szCs w:val="22"/>
        </w:rPr>
        <w:t>Identify the timeframe and order of transactions</w:t>
      </w:r>
      <w:r w:rsidR="00F1675E" w:rsidRPr="00F1675E">
        <w:rPr>
          <w:sz w:val="22"/>
          <w:szCs w:val="22"/>
        </w:rPr>
        <w:t xml:space="preserve"> (Transaction Date column)</w:t>
      </w:r>
      <w:r w:rsidR="009B12E1" w:rsidRPr="00F1675E">
        <w:rPr>
          <w:rStyle w:val="FootnoteReference"/>
          <w:sz w:val="22"/>
          <w:szCs w:val="22"/>
        </w:rPr>
        <w:footnoteReference w:id="9"/>
      </w:r>
    </w:p>
    <w:p w14:paraId="45E7CEDB" w14:textId="1A0F7E8F" w:rsidR="00091A5F" w:rsidRPr="00F1675E" w:rsidRDefault="007C09A7" w:rsidP="006E537D">
      <w:pPr>
        <w:pStyle w:val="ListParagraph"/>
        <w:numPr>
          <w:ilvl w:val="2"/>
          <w:numId w:val="4"/>
        </w:numPr>
        <w:ind w:left="2520"/>
        <w:rPr>
          <w:sz w:val="22"/>
          <w:szCs w:val="22"/>
        </w:rPr>
      </w:pPr>
      <w:r w:rsidRPr="00F1675E">
        <w:rPr>
          <w:sz w:val="22"/>
          <w:szCs w:val="22"/>
        </w:rPr>
        <w:t>Determine whether additional transactions are needed to understand the source or use of funds</w:t>
      </w:r>
      <w:r w:rsidR="0062183D" w:rsidRPr="00F1675E">
        <w:rPr>
          <w:sz w:val="22"/>
          <w:szCs w:val="22"/>
        </w:rPr>
        <w:t>.</w:t>
      </w:r>
      <w:r w:rsidRPr="00F1675E">
        <w:rPr>
          <w:rStyle w:val="FootnoteReference"/>
          <w:sz w:val="22"/>
          <w:szCs w:val="22"/>
        </w:rPr>
        <w:footnoteReference w:id="10"/>
      </w:r>
      <w:r w:rsidRPr="00F1675E">
        <w:rPr>
          <w:sz w:val="22"/>
          <w:szCs w:val="22"/>
        </w:rPr>
        <w:t xml:space="preserve"> </w:t>
      </w:r>
    </w:p>
    <w:p w14:paraId="2C6BA813" w14:textId="405DEEA4" w:rsidR="6EBDCDB0" w:rsidRPr="007A7413" w:rsidRDefault="00E72A5E" w:rsidP="006E537D">
      <w:pPr>
        <w:pStyle w:val="ListParagraph"/>
        <w:numPr>
          <w:ilvl w:val="0"/>
          <w:numId w:val="2"/>
        </w:numPr>
        <w:ind w:left="1440"/>
        <w:rPr>
          <w:sz w:val="22"/>
          <w:szCs w:val="22"/>
        </w:rPr>
      </w:pPr>
      <w:r>
        <w:rPr>
          <w:rFonts w:eastAsia="Calibri" w:cs="Calibri"/>
          <w:sz w:val="22"/>
          <w:szCs w:val="22"/>
        </w:rPr>
        <w:t>The Investigator will s</w:t>
      </w:r>
      <w:r w:rsidR="0066315A" w:rsidRPr="007A7413">
        <w:rPr>
          <w:rFonts w:eastAsia="Calibri" w:cs="Calibri"/>
          <w:sz w:val="22"/>
          <w:szCs w:val="22"/>
        </w:rPr>
        <w:t>elect</w:t>
      </w:r>
      <w:r w:rsidR="00C77D2E" w:rsidRPr="007A7413">
        <w:rPr>
          <w:rFonts w:eastAsia="Calibri" w:cs="Calibri"/>
          <w:sz w:val="22"/>
          <w:szCs w:val="22"/>
        </w:rPr>
        <w:t xml:space="preserve"> </w:t>
      </w:r>
      <w:r w:rsidR="6EBDCDB0" w:rsidRPr="007A7413">
        <w:rPr>
          <w:rFonts w:eastAsia="Calibri" w:cs="Calibri"/>
          <w:sz w:val="22"/>
          <w:szCs w:val="22"/>
        </w:rPr>
        <w:t>Counterparty</w:t>
      </w:r>
      <w:r w:rsidR="00C77D2E" w:rsidRPr="007A7413">
        <w:rPr>
          <w:rFonts w:eastAsia="Calibri" w:cs="Calibri"/>
          <w:sz w:val="22"/>
          <w:szCs w:val="22"/>
        </w:rPr>
        <w:t>(</w:t>
      </w:r>
      <w:proofErr w:type="spellStart"/>
      <w:r w:rsidR="00C77D2E" w:rsidRPr="007A7413">
        <w:rPr>
          <w:rFonts w:eastAsia="Calibri" w:cs="Calibri"/>
          <w:sz w:val="22"/>
          <w:szCs w:val="22"/>
        </w:rPr>
        <w:t>ies</w:t>
      </w:r>
      <w:proofErr w:type="spellEnd"/>
      <w:r w:rsidR="00C77D2E" w:rsidRPr="007A7413">
        <w:rPr>
          <w:rFonts w:eastAsia="Calibri" w:cs="Calibri"/>
          <w:sz w:val="22"/>
          <w:szCs w:val="22"/>
        </w:rPr>
        <w:t>)</w:t>
      </w:r>
      <w:r w:rsidR="001D2594">
        <w:rPr>
          <w:rFonts w:eastAsia="Calibri" w:cs="Calibri"/>
          <w:sz w:val="22"/>
          <w:szCs w:val="22"/>
        </w:rPr>
        <w:t xml:space="preserve"> for review</w:t>
      </w:r>
      <w:r>
        <w:rPr>
          <w:rFonts w:eastAsia="Calibri" w:cs="Calibri"/>
          <w:sz w:val="22"/>
          <w:szCs w:val="22"/>
        </w:rPr>
        <w:t>:</w:t>
      </w:r>
    </w:p>
    <w:p w14:paraId="5EF50788" w14:textId="4A0E519D" w:rsidR="0C74C8B1" w:rsidRDefault="004E3020" w:rsidP="006E537D">
      <w:pPr>
        <w:pStyle w:val="ListParagraph"/>
        <w:numPr>
          <w:ilvl w:val="0"/>
          <w:numId w:val="23"/>
        </w:numPr>
        <w:spacing w:after="0" w:line="257" w:lineRule="auto"/>
        <w:ind w:left="1800"/>
        <w:rPr>
          <w:rFonts w:eastAsia="Calibri" w:cs="Calibri"/>
          <w:sz w:val="22"/>
          <w:szCs w:val="22"/>
        </w:rPr>
      </w:pPr>
      <w:r>
        <w:rPr>
          <w:rFonts w:eastAsia="Calibri" w:cs="Calibri"/>
          <w:sz w:val="22"/>
          <w:szCs w:val="22"/>
        </w:rPr>
        <w:t>Using the Alerts Transaction Table Excel and Counter Party Details Excel, s</w:t>
      </w:r>
      <w:r w:rsidR="0C74C8B1" w:rsidRPr="007A7413">
        <w:rPr>
          <w:rFonts w:eastAsia="Calibri" w:cs="Calibri"/>
          <w:sz w:val="22"/>
          <w:szCs w:val="22"/>
        </w:rPr>
        <w:t>elect a minimum of</w:t>
      </w:r>
      <w:r w:rsidR="00556010">
        <w:rPr>
          <w:rFonts w:eastAsia="Calibri" w:cs="Calibri"/>
          <w:sz w:val="22"/>
          <w:szCs w:val="22"/>
        </w:rPr>
        <w:t xml:space="preserve"> one</w:t>
      </w:r>
      <w:r w:rsidR="0C74C8B1" w:rsidRPr="007A7413">
        <w:rPr>
          <w:rFonts w:eastAsia="Calibri" w:cs="Calibri"/>
          <w:sz w:val="22"/>
          <w:szCs w:val="22"/>
        </w:rPr>
        <w:t xml:space="preserve"> valid </w:t>
      </w:r>
      <w:r w:rsidR="40518B05" w:rsidRPr="03C7960D">
        <w:rPr>
          <w:rFonts w:eastAsia="Calibri" w:cs="Calibri"/>
          <w:sz w:val="22"/>
          <w:szCs w:val="22"/>
        </w:rPr>
        <w:t>counterpart</w:t>
      </w:r>
      <w:r w:rsidR="752BDB6D" w:rsidRPr="03C7960D">
        <w:rPr>
          <w:rFonts w:eastAsia="Calibri" w:cs="Calibri"/>
          <w:sz w:val="22"/>
          <w:szCs w:val="22"/>
        </w:rPr>
        <w:t>y</w:t>
      </w:r>
      <w:r w:rsidR="0C74C8B1" w:rsidRPr="03C7960D">
        <w:rPr>
          <w:rStyle w:val="FootnoteReference"/>
          <w:rFonts w:eastAsia="Calibri" w:cs="Calibri"/>
          <w:sz w:val="22"/>
          <w:szCs w:val="22"/>
        </w:rPr>
        <w:footnoteReference w:id="11"/>
      </w:r>
      <w:r w:rsidR="0C74C8B1" w:rsidRPr="007A7413">
        <w:rPr>
          <w:rFonts w:eastAsia="Calibri" w:cs="Calibri"/>
          <w:sz w:val="22"/>
          <w:szCs w:val="22"/>
        </w:rPr>
        <w:t xml:space="preserve"> for review, per </w:t>
      </w:r>
      <w:r w:rsidR="00130432">
        <w:rPr>
          <w:rFonts w:eastAsia="Calibri" w:cs="Calibri"/>
          <w:sz w:val="22"/>
          <w:szCs w:val="22"/>
        </w:rPr>
        <w:t>alert</w:t>
      </w:r>
      <w:r w:rsidR="00CE3FCE">
        <w:rPr>
          <w:rFonts w:eastAsia="Calibri" w:cs="Calibri"/>
          <w:sz w:val="22"/>
          <w:szCs w:val="22"/>
        </w:rPr>
        <w:t>:</w:t>
      </w:r>
    </w:p>
    <w:p w14:paraId="2780CCB1" w14:textId="77777777" w:rsidR="00410F99" w:rsidRPr="007A7413" w:rsidRDefault="00410F99" w:rsidP="006E537D">
      <w:pPr>
        <w:pStyle w:val="ListParagraph"/>
        <w:numPr>
          <w:ilvl w:val="3"/>
          <w:numId w:val="24"/>
        </w:numPr>
        <w:ind w:left="2520"/>
        <w:rPr>
          <w:rFonts w:eastAsia="Calibri" w:cs="Calibri"/>
          <w:sz w:val="22"/>
          <w:szCs w:val="22"/>
        </w:rPr>
      </w:pPr>
      <w:r w:rsidRPr="007A7413">
        <w:rPr>
          <w:rFonts w:eastAsia="Calibri" w:cs="Calibri"/>
          <w:sz w:val="22"/>
          <w:szCs w:val="22"/>
        </w:rPr>
        <w:t xml:space="preserve">A valid counterparty would be an individual or </w:t>
      </w:r>
      <w:r>
        <w:rPr>
          <w:rFonts w:eastAsia="Calibri" w:cs="Calibri"/>
          <w:sz w:val="22"/>
          <w:szCs w:val="22"/>
        </w:rPr>
        <w:t xml:space="preserve">SMB </w:t>
      </w:r>
      <w:r w:rsidRPr="007A7413">
        <w:rPr>
          <w:rFonts w:eastAsia="Calibri" w:cs="Calibri"/>
          <w:sz w:val="22"/>
          <w:szCs w:val="22"/>
        </w:rPr>
        <w:t xml:space="preserve">that is engaged in the activity and represents the </w:t>
      </w:r>
      <w:r>
        <w:rPr>
          <w:rFonts w:eastAsia="Calibri" w:cs="Calibri"/>
          <w:sz w:val="22"/>
          <w:szCs w:val="22"/>
        </w:rPr>
        <w:t>alert</w:t>
      </w:r>
      <w:r w:rsidRPr="007A7413">
        <w:rPr>
          <w:rFonts w:eastAsia="Calibri" w:cs="Calibri"/>
          <w:sz w:val="22"/>
          <w:szCs w:val="22"/>
        </w:rPr>
        <w:t xml:space="preserve"> </w:t>
      </w:r>
    </w:p>
    <w:p w14:paraId="13397D57" w14:textId="77777777" w:rsidR="00410F99" w:rsidRPr="007A7413" w:rsidRDefault="00410F99" w:rsidP="006E537D">
      <w:pPr>
        <w:pStyle w:val="ListParagraph"/>
        <w:numPr>
          <w:ilvl w:val="3"/>
          <w:numId w:val="24"/>
        </w:numPr>
        <w:ind w:left="2520"/>
        <w:rPr>
          <w:rFonts w:eastAsia="Calibri" w:cs="Calibri"/>
          <w:sz w:val="22"/>
          <w:szCs w:val="22"/>
        </w:rPr>
      </w:pPr>
      <w:r w:rsidRPr="007A7413">
        <w:rPr>
          <w:rFonts w:eastAsia="Calibri" w:cs="Calibri"/>
          <w:sz w:val="22"/>
          <w:szCs w:val="22"/>
        </w:rPr>
        <w:lastRenderedPageBreak/>
        <w:t xml:space="preserve">Major, well-known </w:t>
      </w:r>
      <w:r w:rsidRPr="1348211A">
        <w:rPr>
          <w:rFonts w:eastAsia="Calibri" w:cs="Calibri"/>
          <w:sz w:val="22"/>
          <w:szCs w:val="22"/>
        </w:rPr>
        <w:t>entities</w:t>
      </w:r>
      <w:r w:rsidRPr="007A7413">
        <w:rPr>
          <w:rFonts w:eastAsia="Calibri" w:cs="Calibri"/>
          <w:sz w:val="22"/>
          <w:szCs w:val="22"/>
        </w:rPr>
        <w:t>,</w:t>
      </w:r>
      <w:r>
        <w:rPr>
          <w:rStyle w:val="FootnoteReference"/>
          <w:rFonts w:eastAsia="Calibri" w:cs="Calibri"/>
          <w:sz w:val="22"/>
          <w:szCs w:val="22"/>
        </w:rPr>
        <w:footnoteReference w:id="12"/>
      </w:r>
      <w:r w:rsidRPr="007A7413">
        <w:rPr>
          <w:rFonts w:eastAsia="Calibri" w:cs="Calibri"/>
          <w:sz w:val="22"/>
          <w:szCs w:val="22"/>
        </w:rPr>
        <w:t xml:space="preserve"> such as Walmart or a bank</w:t>
      </w:r>
      <w:r>
        <w:rPr>
          <w:rFonts w:eastAsia="Calibri" w:cs="Calibri"/>
          <w:sz w:val="22"/>
          <w:szCs w:val="22"/>
        </w:rPr>
        <w:t>,</w:t>
      </w:r>
      <w:r w:rsidRPr="007A7413">
        <w:rPr>
          <w:rFonts w:eastAsia="Calibri" w:cs="Calibri"/>
          <w:sz w:val="22"/>
          <w:szCs w:val="22"/>
        </w:rPr>
        <w:t xml:space="preserve"> would not be considered valid for the purposes of the </w:t>
      </w:r>
      <w:r>
        <w:rPr>
          <w:rFonts w:eastAsia="Calibri" w:cs="Calibri"/>
          <w:sz w:val="22"/>
          <w:szCs w:val="22"/>
        </w:rPr>
        <w:t>Lookback</w:t>
      </w:r>
      <w:r w:rsidRPr="007A7413">
        <w:rPr>
          <w:rFonts w:eastAsia="Calibri" w:cs="Calibri"/>
          <w:sz w:val="22"/>
          <w:szCs w:val="22"/>
        </w:rPr>
        <w:t xml:space="preserve"> </w:t>
      </w:r>
    </w:p>
    <w:p w14:paraId="4EB24152" w14:textId="25A87DAE" w:rsidR="00410F99" w:rsidRPr="00410F99" w:rsidRDefault="00410F99" w:rsidP="006E537D">
      <w:pPr>
        <w:pStyle w:val="ListParagraph"/>
        <w:numPr>
          <w:ilvl w:val="3"/>
          <w:numId w:val="24"/>
        </w:numPr>
        <w:ind w:left="2520"/>
        <w:rPr>
          <w:rFonts w:eastAsia="Calibri" w:cs="Calibri"/>
          <w:sz w:val="22"/>
          <w:szCs w:val="22"/>
        </w:rPr>
      </w:pPr>
      <w:r>
        <w:rPr>
          <w:rFonts w:eastAsia="Calibri" w:cs="Calibri"/>
          <w:sz w:val="22"/>
          <w:szCs w:val="22"/>
        </w:rPr>
        <w:t>I</w:t>
      </w:r>
      <w:r w:rsidRPr="007A7413">
        <w:rPr>
          <w:rFonts w:eastAsia="Calibri" w:cs="Calibri"/>
          <w:sz w:val="22"/>
          <w:szCs w:val="22"/>
        </w:rPr>
        <w:t xml:space="preserve">n some instances, the transaction data indicates that the counterparty is actually an </w:t>
      </w:r>
      <w:r w:rsidRPr="00225825">
        <w:rPr>
          <w:rFonts w:eastAsia="Calibri" w:cs="Calibri"/>
          <w:color w:val="000000" w:themeColor="text1"/>
          <w:sz w:val="22"/>
          <w:szCs w:val="22"/>
        </w:rPr>
        <w:t xml:space="preserve">activity descriptor (e.g., </w:t>
      </w:r>
      <w:r w:rsidR="000556CF" w:rsidRPr="00225825">
        <w:rPr>
          <w:rFonts w:eastAsia="Calibri" w:cs="Calibri"/>
          <w:color w:val="000000" w:themeColor="text1"/>
          <w:sz w:val="22"/>
          <w:szCs w:val="22"/>
        </w:rPr>
        <w:t>Cash App</w:t>
      </w:r>
      <w:r w:rsidR="00321CA4" w:rsidRPr="00225825">
        <w:rPr>
          <w:rFonts w:eastAsia="Calibri" w:cs="Calibri"/>
          <w:color w:val="000000" w:themeColor="text1"/>
          <w:sz w:val="22"/>
          <w:szCs w:val="22"/>
        </w:rPr>
        <w:t>*</w:t>
      </w:r>
      <w:r w:rsidR="000556CF" w:rsidRPr="00225825">
        <w:rPr>
          <w:rFonts w:eastAsia="Calibri" w:cs="Calibri"/>
          <w:color w:val="000000" w:themeColor="text1"/>
          <w:sz w:val="22"/>
          <w:szCs w:val="22"/>
        </w:rPr>
        <w:t>Cash Out</w:t>
      </w:r>
      <w:r w:rsidRPr="00225825">
        <w:rPr>
          <w:rFonts w:eastAsia="Calibri" w:cs="Calibri"/>
          <w:color w:val="000000" w:themeColor="text1"/>
          <w:sz w:val="22"/>
          <w:szCs w:val="22"/>
        </w:rPr>
        <w:t xml:space="preserve">), which would </w:t>
      </w:r>
      <w:r w:rsidRPr="007A7413">
        <w:rPr>
          <w:rFonts w:eastAsia="Calibri" w:cs="Calibri"/>
          <w:sz w:val="22"/>
          <w:szCs w:val="22"/>
        </w:rPr>
        <w:t>not be considered a valid counterparty</w:t>
      </w:r>
    </w:p>
    <w:p w14:paraId="02D52B81" w14:textId="2067D0BF" w:rsidR="00BB522B" w:rsidRPr="00BB522B" w:rsidRDefault="00BB522B" w:rsidP="006E537D">
      <w:pPr>
        <w:pStyle w:val="ListParagraph"/>
        <w:numPr>
          <w:ilvl w:val="2"/>
          <w:numId w:val="4"/>
        </w:numPr>
        <w:ind w:left="2520"/>
        <w:rPr>
          <w:rFonts w:eastAsia="Calibri" w:cs="Calibri"/>
          <w:sz w:val="22"/>
          <w:szCs w:val="22"/>
        </w:rPr>
      </w:pPr>
      <w:r>
        <w:rPr>
          <w:rFonts w:eastAsia="Calibri" w:cs="Calibri"/>
          <w:sz w:val="22"/>
          <w:szCs w:val="22"/>
        </w:rPr>
        <w:t>A</w:t>
      </w:r>
      <w:r w:rsidRPr="007A7413">
        <w:rPr>
          <w:rFonts w:eastAsia="Calibri" w:cs="Calibri"/>
          <w:sz w:val="22"/>
          <w:szCs w:val="22"/>
        </w:rPr>
        <w:t xml:space="preserve"> counterparty may be selected to cover multiple </w:t>
      </w:r>
      <w:r>
        <w:rPr>
          <w:rFonts w:eastAsia="Calibri" w:cs="Calibri"/>
          <w:sz w:val="22"/>
          <w:szCs w:val="22"/>
        </w:rPr>
        <w:t>alerts</w:t>
      </w:r>
      <w:r w:rsidRPr="007A7413">
        <w:rPr>
          <w:rFonts w:eastAsia="Calibri" w:cs="Calibri"/>
          <w:sz w:val="22"/>
          <w:szCs w:val="22"/>
        </w:rPr>
        <w:t xml:space="preserve"> if deemed to impactfully represent the various alerts</w:t>
      </w:r>
      <w:r>
        <w:rPr>
          <w:rFonts w:eastAsia="Calibri" w:cs="Calibri"/>
          <w:sz w:val="22"/>
          <w:szCs w:val="22"/>
        </w:rPr>
        <w:t xml:space="preserve"> the counterparty is selected for, as well as the potentially unusual activity</w:t>
      </w:r>
    </w:p>
    <w:p w14:paraId="66E84E13" w14:textId="7D0B2154" w:rsidR="00301AE4" w:rsidRDefault="00301AE4" w:rsidP="006E537D">
      <w:pPr>
        <w:pStyle w:val="ListParagraph"/>
        <w:numPr>
          <w:ilvl w:val="0"/>
          <w:numId w:val="23"/>
        </w:numPr>
        <w:ind w:left="1800"/>
        <w:rPr>
          <w:sz w:val="22"/>
          <w:szCs w:val="22"/>
        </w:rPr>
      </w:pPr>
      <w:r>
        <w:rPr>
          <w:sz w:val="22"/>
          <w:szCs w:val="22"/>
        </w:rPr>
        <w:t xml:space="preserve">Enter all counterparties </w:t>
      </w:r>
      <w:r w:rsidR="007E5742">
        <w:rPr>
          <w:sz w:val="22"/>
          <w:szCs w:val="22"/>
        </w:rPr>
        <w:t>in</w:t>
      </w:r>
      <w:r w:rsidR="00161664">
        <w:rPr>
          <w:sz w:val="22"/>
          <w:szCs w:val="22"/>
        </w:rPr>
        <w:t xml:space="preserve"> the String Search Excel file</w:t>
      </w:r>
      <w:r w:rsidR="003B6CC3">
        <w:rPr>
          <w:sz w:val="22"/>
          <w:szCs w:val="22"/>
        </w:rPr>
        <w:t xml:space="preserve"> (</w:t>
      </w:r>
      <w:r w:rsidR="00F1675E">
        <w:rPr>
          <w:sz w:val="22"/>
          <w:szCs w:val="22"/>
        </w:rPr>
        <w:t>note, you must be in the</w:t>
      </w:r>
      <w:r w:rsidR="003B6CC3">
        <w:rPr>
          <w:sz w:val="22"/>
          <w:szCs w:val="22"/>
        </w:rPr>
        <w:t xml:space="preserve"> ECM CORP POO</w:t>
      </w:r>
      <w:r w:rsidR="00F1675E">
        <w:rPr>
          <w:sz w:val="22"/>
          <w:szCs w:val="22"/>
        </w:rPr>
        <w:t>L</w:t>
      </w:r>
      <w:r w:rsidR="003B6CC3">
        <w:rPr>
          <w:sz w:val="22"/>
          <w:szCs w:val="22"/>
        </w:rPr>
        <w:t>)</w:t>
      </w:r>
      <w:r w:rsidR="00161664">
        <w:rPr>
          <w:sz w:val="22"/>
          <w:szCs w:val="22"/>
        </w:rPr>
        <w:t xml:space="preserve">. </w:t>
      </w:r>
      <w:r w:rsidR="003B4A75">
        <w:rPr>
          <w:sz w:val="22"/>
          <w:szCs w:val="22"/>
        </w:rPr>
        <w:t>If known, the city and zip code should be included</w:t>
      </w:r>
      <w:r w:rsidR="00D258AE">
        <w:rPr>
          <w:sz w:val="22"/>
          <w:szCs w:val="22"/>
        </w:rPr>
        <w:t>.</w:t>
      </w:r>
      <w:r w:rsidR="0084360E">
        <w:rPr>
          <w:rStyle w:val="FootnoteReference"/>
          <w:sz w:val="22"/>
          <w:szCs w:val="22"/>
        </w:rPr>
        <w:footnoteReference w:id="13"/>
      </w:r>
    </w:p>
    <w:p w14:paraId="5C362654" w14:textId="36460A08" w:rsidR="00D258AE" w:rsidRDefault="00D258AE" w:rsidP="006E537D">
      <w:pPr>
        <w:pStyle w:val="ListParagraph"/>
        <w:numPr>
          <w:ilvl w:val="0"/>
          <w:numId w:val="23"/>
        </w:numPr>
        <w:ind w:left="1800"/>
        <w:rPr>
          <w:sz w:val="22"/>
          <w:szCs w:val="22"/>
        </w:rPr>
      </w:pPr>
      <w:r>
        <w:rPr>
          <w:sz w:val="22"/>
          <w:szCs w:val="22"/>
        </w:rPr>
        <w:t xml:space="preserve">Save the file </w:t>
      </w:r>
      <w:r w:rsidR="00B835B7">
        <w:rPr>
          <w:sz w:val="22"/>
          <w:szCs w:val="22"/>
        </w:rPr>
        <w:t xml:space="preserve">in </w:t>
      </w:r>
      <w:r w:rsidR="00F10948">
        <w:rPr>
          <w:sz w:val="22"/>
          <w:szCs w:val="22"/>
        </w:rPr>
        <w:t xml:space="preserve">the Investigator’s </w:t>
      </w:r>
      <w:r w:rsidR="00B835B7">
        <w:rPr>
          <w:sz w:val="22"/>
          <w:szCs w:val="22"/>
        </w:rPr>
        <w:t xml:space="preserve"> Z: Drive file</w:t>
      </w:r>
    </w:p>
    <w:p w14:paraId="6C89F52A" w14:textId="448367DE" w:rsidR="00DB6F00" w:rsidRPr="00301AE4" w:rsidRDefault="00DB6F00" w:rsidP="006E537D">
      <w:pPr>
        <w:pStyle w:val="ListParagraph"/>
        <w:numPr>
          <w:ilvl w:val="0"/>
          <w:numId w:val="23"/>
        </w:numPr>
        <w:ind w:left="1800"/>
        <w:rPr>
          <w:sz w:val="22"/>
          <w:szCs w:val="22"/>
        </w:rPr>
      </w:pPr>
      <w:r w:rsidRPr="00301AE4">
        <w:rPr>
          <w:sz w:val="22"/>
          <w:szCs w:val="22"/>
        </w:rPr>
        <w:t xml:space="preserve">Once </w:t>
      </w:r>
      <w:r w:rsidR="001D2594" w:rsidRPr="00301AE4">
        <w:rPr>
          <w:sz w:val="22"/>
          <w:szCs w:val="22"/>
        </w:rPr>
        <w:t>c</w:t>
      </w:r>
      <w:r w:rsidRPr="00301AE4">
        <w:rPr>
          <w:sz w:val="22"/>
          <w:szCs w:val="22"/>
        </w:rPr>
        <w:t xml:space="preserve">ounterparties </w:t>
      </w:r>
      <w:r w:rsidR="001D2594" w:rsidRPr="00301AE4">
        <w:rPr>
          <w:sz w:val="22"/>
          <w:szCs w:val="22"/>
        </w:rPr>
        <w:t>have been selected</w:t>
      </w:r>
      <w:r w:rsidRPr="00301AE4">
        <w:rPr>
          <w:sz w:val="22"/>
          <w:szCs w:val="22"/>
        </w:rPr>
        <w:t xml:space="preserve">, </w:t>
      </w:r>
      <w:r w:rsidR="00D267F8" w:rsidRPr="00301AE4">
        <w:rPr>
          <w:sz w:val="22"/>
          <w:szCs w:val="22"/>
        </w:rPr>
        <w:t xml:space="preserve">if applicable, </w:t>
      </w:r>
      <w:r w:rsidR="00256C32" w:rsidRPr="00301AE4">
        <w:rPr>
          <w:sz w:val="22"/>
          <w:szCs w:val="22"/>
        </w:rPr>
        <w:t xml:space="preserve">the Investigator will </w:t>
      </w:r>
      <w:r w:rsidRPr="00301AE4">
        <w:rPr>
          <w:sz w:val="22"/>
          <w:szCs w:val="22"/>
        </w:rPr>
        <w:t>click the “</w:t>
      </w:r>
      <w:r w:rsidR="00301AE4" w:rsidRPr="00301AE4">
        <w:rPr>
          <w:sz w:val="22"/>
          <w:szCs w:val="22"/>
        </w:rPr>
        <w:t>Run”</w:t>
      </w:r>
      <w:r w:rsidRPr="00301AE4">
        <w:rPr>
          <w:sz w:val="22"/>
          <w:szCs w:val="22"/>
        </w:rPr>
        <w:t xml:space="preserve"> button</w:t>
      </w:r>
      <w:r w:rsidR="001A78CE">
        <w:rPr>
          <w:sz w:val="22"/>
          <w:szCs w:val="22"/>
        </w:rPr>
        <w:t>-</w:t>
      </w:r>
    </w:p>
    <w:p w14:paraId="19EEBFA0" w14:textId="6399AD07" w:rsidR="00F37B86" w:rsidRPr="00482E53" w:rsidRDefault="00DB6F00" w:rsidP="006E537D">
      <w:pPr>
        <w:pStyle w:val="ListParagraph"/>
        <w:numPr>
          <w:ilvl w:val="0"/>
          <w:numId w:val="23"/>
        </w:numPr>
        <w:ind w:left="1800"/>
        <w:rPr>
          <w:sz w:val="22"/>
          <w:szCs w:val="22"/>
        </w:rPr>
      </w:pPr>
      <w:r w:rsidRPr="00E97773">
        <w:rPr>
          <w:sz w:val="22"/>
          <w:szCs w:val="22"/>
        </w:rPr>
        <w:t xml:space="preserve">A bot will run Google string search on the selected </w:t>
      </w:r>
      <w:r w:rsidRPr="00C974C3">
        <w:rPr>
          <w:sz w:val="22"/>
          <w:szCs w:val="22"/>
        </w:rPr>
        <w:t xml:space="preserve">counterparties and </w:t>
      </w:r>
      <w:r w:rsidR="00FD0C19" w:rsidRPr="00C974C3">
        <w:rPr>
          <w:sz w:val="22"/>
          <w:szCs w:val="22"/>
          <w:rPrChange w:id="62" w:author="Arroyo, Wendy" w:date="2025-06-19T17:13:00Z">
            <w:rPr>
              <w:sz w:val="22"/>
              <w:szCs w:val="22"/>
              <w:highlight w:val="yellow"/>
            </w:rPr>
          </w:rPrChange>
        </w:rPr>
        <w:t>save the file(s) in the</w:t>
      </w:r>
      <w:r w:rsidR="00F10948" w:rsidRPr="00C974C3">
        <w:rPr>
          <w:sz w:val="22"/>
          <w:szCs w:val="22"/>
          <w:rPrChange w:id="63" w:author="Arroyo, Wendy" w:date="2025-06-19T17:13:00Z">
            <w:rPr>
              <w:sz w:val="22"/>
              <w:szCs w:val="22"/>
              <w:highlight w:val="yellow"/>
            </w:rPr>
          </w:rPrChange>
        </w:rPr>
        <w:t xml:space="preserve"> </w:t>
      </w:r>
      <w:r w:rsidR="003C7F23" w:rsidRPr="00C974C3">
        <w:rPr>
          <w:sz w:val="22"/>
          <w:szCs w:val="22"/>
          <w:rPrChange w:id="64" w:author="Arroyo, Wendy" w:date="2025-06-19T17:13:00Z">
            <w:rPr>
              <w:sz w:val="22"/>
              <w:szCs w:val="22"/>
              <w:highlight w:val="yellow"/>
            </w:rPr>
          </w:rPrChange>
        </w:rPr>
        <w:t>Investigator</w:t>
      </w:r>
      <w:r w:rsidR="003C7F23" w:rsidRPr="00C974C3">
        <w:rPr>
          <w:rFonts w:hint="eastAsia"/>
          <w:sz w:val="22"/>
          <w:szCs w:val="22"/>
          <w:rPrChange w:id="65" w:author="Arroyo, Wendy" w:date="2025-06-19T17:13:00Z">
            <w:rPr>
              <w:rFonts w:hint="eastAsia"/>
              <w:sz w:val="22"/>
              <w:szCs w:val="22"/>
              <w:highlight w:val="yellow"/>
            </w:rPr>
          </w:rPrChange>
        </w:rPr>
        <w:t>’</w:t>
      </w:r>
      <w:r w:rsidR="003C7F23" w:rsidRPr="00C974C3">
        <w:rPr>
          <w:sz w:val="22"/>
          <w:szCs w:val="22"/>
          <w:rPrChange w:id="66" w:author="Arroyo, Wendy" w:date="2025-06-19T17:13:00Z">
            <w:rPr>
              <w:sz w:val="22"/>
              <w:szCs w:val="22"/>
              <w:highlight w:val="yellow"/>
            </w:rPr>
          </w:rPrChange>
        </w:rPr>
        <w:t>s</w:t>
      </w:r>
      <w:r w:rsidR="00F10948" w:rsidRPr="00C974C3">
        <w:rPr>
          <w:sz w:val="22"/>
          <w:szCs w:val="22"/>
          <w:rPrChange w:id="67" w:author="Arroyo, Wendy" w:date="2025-06-19T17:13:00Z">
            <w:rPr>
              <w:sz w:val="22"/>
              <w:szCs w:val="22"/>
              <w:highlight w:val="yellow"/>
            </w:rPr>
          </w:rPrChange>
        </w:rPr>
        <w:t xml:space="preserve"> </w:t>
      </w:r>
      <w:r w:rsidR="003C7F23" w:rsidRPr="00C974C3">
        <w:rPr>
          <w:sz w:val="22"/>
          <w:szCs w:val="22"/>
          <w:rPrChange w:id="68" w:author="Arroyo, Wendy" w:date="2025-06-19T17:13:00Z">
            <w:rPr>
              <w:sz w:val="22"/>
              <w:szCs w:val="22"/>
              <w:highlight w:val="yellow"/>
            </w:rPr>
          </w:rPrChange>
        </w:rPr>
        <w:t>Z: Drive file</w:t>
      </w:r>
      <w:r w:rsidRPr="00C974C3">
        <w:rPr>
          <w:sz w:val="22"/>
          <w:szCs w:val="22"/>
          <w:rPrChange w:id="69" w:author="Arroyo, Wendy" w:date="2025-06-19T17:13:00Z">
            <w:rPr>
              <w:sz w:val="22"/>
              <w:szCs w:val="22"/>
              <w:highlight w:val="yellow"/>
            </w:rPr>
          </w:rPrChange>
        </w:rPr>
        <w:t>.</w:t>
      </w:r>
      <w:ins w:id="70" w:author="Arroyo, Wendy" w:date="2025-06-19T17:17:00Z">
        <w:r w:rsidR="004B4A13">
          <w:rPr>
            <w:rStyle w:val="FootnoteReference"/>
            <w:sz w:val="22"/>
            <w:szCs w:val="22"/>
          </w:rPr>
          <w:footnoteReference w:id="14"/>
        </w:r>
      </w:ins>
      <w:r w:rsidRPr="00C974C3">
        <w:rPr>
          <w:sz w:val="22"/>
          <w:szCs w:val="22"/>
        </w:rPr>
        <w:t xml:space="preserve"> </w:t>
      </w:r>
      <w:r w:rsidRPr="00C974C3">
        <w:rPr>
          <w:color w:val="000000" w:themeColor="text1"/>
          <w:sz w:val="22"/>
          <w:szCs w:val="22"/>
        </w:rPr>
        <w:t xml:space="preserve">See step </w:t>
      </w:r>
      <w:r w:rsidR="00FD6647" w:rsidRPr="00C974C3">
        <w:rPr>
          <w:color w:val="000000" w:themeColor="text1"/>
          <w:sz w:val="22"/>
          <w:szCs w:val="22"/>
        </w:rPr>
        <w:t>4.2.</w:t>
      </w:r>
      <w:r w:rsidR="002E18E2" w:rsidRPr="00C974C3">
        <w:rPr>
          <w:color w:val="000000" w:themeColor="text1"/>
          <w:sz w:val="22"/>
          <w:szCs w:val="22"/>
        </w:rPr>
        <w:t>6</w:t>
      </w:r>
      <w:r w:rsidRPr="00C974C3">
        <w:rPr>
          <w:color w:val="000000" w:themeColor="text1"/>
          <w:sz w:val="22"/>
          <w:szCs w:val="22"/>
        </w:rPr>
        <w:t xml:space="preserve"> for counterparty </w:t>
      </w:r>
      <w:r w:rsidRPr="00C974C3">
        <w:rPr>
          <w:sz w:val="22"/>
          <w:szCs w:val="22"/>
        </w:rPr>
        <w:t>screening process.</w:t>
      </w:r>
      <w:r w:rsidR="00482E53" w:rsidRPr="00C974C3">
        <w:rPr>
          <w:rStyle w:val="FootnoteReference"/>
          <w:sz w:val="22"/>
          <w:szCs w:val="22"/>
        </w:rPr>
        <w:footnoteReference w:id="15"/>
      </w:r>
      <w:r w:rsidRPr="00E97773">
        <w:rPr>
          <w:sz w:val="22"/>
          <w:szCs w:val="22"/>
        </w:rPr>
        <w:t xml:space="preserve"> </w:t>
      </w:r>
    </w:p>
    <w:p w14:paraId="6E0E4123" w14:textId="03440E64" w:rsidR="00082B41" w:rsidRDefault="00082B41" w:rsidP="006E537D">
      <w:pPr>
        <w:pStyle w:val="ListParagraph"/>
        <w:numPr>
          <w:ilvl w:val="0"/>
          <w:numId w:val="23"/>
        </w:numPr>
        <w:ind w:left="1800"/>
        <w:rPr>
          <w:ins w:id="149" w:author="Arroyo, Wendy" w:date="2025-06-19T17:13:00Z"/>
          <w:rFonts w:eastAsia="Calibri" w:cs="Calibri"/>
          <w:sz w:val="22"/>
          <w:szCs w:val="22"/>
        </w:rPr>
      </w:pPr>
      <w:r w:rsidRPr="00BD2C95">
        <w:rPr>
          <w:rFonts w:eastAsia="Calibri" w:cs="Calibri"/>
          <w:sz w:val="22"/>
          <w:szCs w:val="22"/>
        </w:rPr>
        <w:t xml:space="preserve">In the </w:t>
      </w:r>
      <w:r w:rsidR="00C66D65" w:rsidRPr="00BD2C95">
        <w:rPr>
          <w:rFonts w:eastAsia="Calibri" w:cs="Calibri"/>
          <w:sz w:val="22"/>
          <w:szCs w:val="22"/>
        </w:rPr>
        <w:t>Requirements</w:t>
      </w:r>
      <w:r w:rsidRPr="00BD2C95">
        <w:rPr>
          <w:rFonts w:eastAsia="Calibri" w:cs="Calibri"/>
          <w:sz w:val="22"/>
          <w:szCs w:val="22"/>
        </w:rPr>
        <w:t xml:space="preserve"> tab </w:t>
      </w:r>
      <w:r w:rsidR="00A45E5C" w:rsidRPr="00BD2C95">
        <w:rPr>
          <w:rFonts w:eastAsia="Calibri" w:cs="Calibri"/>
          <w:sz w:val="22"/>
          <w:szCs w:val="22"/>
        </w:rPr>
        <w:t>– under Counterparty Selection</w:t>
      </w:r>
      <w:r w:rsidRPr="00BD2C95">
        <w:rPr>
          <w:rFonts w:eastAsia="Calibri" w:cs="Calibri"/>
          <w:sz w:val="22"/>
          <w:szCs w:val="22"/>
        </w:rPr>
        <w:t xml:space="preserve"> in ECM,</w:t>
      </w:r>
      <w:r w:rsidR="00256C32" w:rsidRPr="00BD2C95">
        <w:rPr>
          <w:rFonts w:eastAsia="Calibri" w:cs="Calibri"/>
          <w:sz w:val="22"/>
          <w:szCs w:val="22"/>
        </w:rPr>
        <w:t xml:space="preserve"> the Investigator will</w:t>
      </w:r>
      <w:r w:rsidRPr="00BD2C95">
        <w:rPr>
          <w:rFonts w:eastAsia="Calibri" w:cs="Calibri"/>
          <w:sz w:val="22"/>
          <w:szCs w:val="22"/>
        </w:rPr>
        <w:t xml:space="preserve"> </w:t>
      </w:r>
      <w:r w:rsidR="00F539E0" w:rsidRPr="00BD2C95">
        <w:rPr>
          <w:rFonts w:eastAsia="Calibri" w:cs="Calibri"/>
          <w:sz w:val="22"/>
          <w:szCs w:val="22"/>
        </w:rPr>
        <w:t>copy and paste the names of all counterparties</w:t>
      </w:r>
      <w:r w:rsidRPr="00BD2C95">
        <w:rPr>
          <w:rFonts w:eastAsia="Calibri" w:cs="Calibri"/>
          <w:sz w:val="22"/>
          <w:szCs w:val="22"/>
        </w:rPr>
        <w:t xml:space="preserve"> that were subject to screening based on step 4.e</w:t>
      </w:r>
      <w:r w:rsidR="00F539E0" w:rsidRPr="00BD2C95">
        <w:rPr>
          <w:rFonts w:eastAsia="Calibri" w:cs="Calibri"/>
          <w:sz w:val="22"/>
          <w:szCs w:val="22"/>
        </w:rPr>
        <w:t xml:space="preserve"> (</w:t>
      </w:r>
      <w:r w:rsidRPr="00BD2C95">
        <w:rPr>
          <w:rFonts w:eastAsia="Calibri" w:cs="Calibri"/>
          <w:sz w:val="22"/>
          <w:szCs w:val="22"/>
        </w:rPr>
        <w:t>,</w:t>
      </w:r>
      <w:r w:rsidR="00F539E0" w:rsidRPr="00BD2C95">
        <w:rPr>
          <w:rFonts w:eastAsia="Calibri" w:cs="Calibri"/>
          <w:sz w:val="22"/>
          <w:szCs w:val="22"/>
        </w:rPr>
        <w:t xml:space="preserve">Counterparty names should be separated by </w:t>
      </w:r>
      <w:r w:rsidR="00F539E0" w:rsidRPr="00BD2C95">
        <w:rPr>
          <w:rFonts w:eastAsia="Calibri" w:cs="Calibri"/>
          <w:sz w:val="22"/>
          <w:szCs w:val="22"/>
        </w:rPr>
        <w:lastRenderedPageBreak/>
        <w:t>semicolon</w:t>
      </w:r>
      <w:r w:rsidR="004327C3">
        <w:rPr>
          <w:rFonts w:eastAsia="Calibri" w:cs="Calibri"/>
          <w:sz w:val="22"/>
          <w:szCs w:val="22"/>
        </w:rPr>
        <w:t xml:space="preserve"> and no space</w:t>
      </w:r>
      <w:r w:rsidR="00F539E0" w:rsidRPr="00BD2C95">
        <w:rPr>
          <w:rFonts w:eastAsia="Calibri" w:cs="Calibri"/>
          <w:sz w:val="22"/>
          <w:szCs w:val="22"/>
        </w:rPr>
        <w:t>)</w:t>
      </w:r>
      <w:r w:rsidR="00BD2C95">
        <w:rPr>
          <w:rFonts w:eastAsia="Calibri" w:cs="Calibri"/>
          <w:sz w:val="22"/>
          <w:szCs w:val="22"/>
        </w:rPr>
        <w:t xml:space="preserve">, </w:t>
      </w:r>
      <w:r w:rsidR="00E5018F">
        <w:rPr>
          <w:rFonts w:eastAsia="Calibri" w:cs="Calibri"/>
          <w:sz w:val="22"/>
          <w:szCs w:val="22"/>
        </w:rPr>
        <w:t>check “Populate Counterparty Due Diligence details,”</w:t>
      </w:r>
      <w:r w:rsidRPr="00BD2C95">
        <w:rPr>
          <w:rFonts w:eastAsia="Calibri" w:cs="Calibri"/>
          <w:sz w:val="22"/>
          <w:szCs w:val="22"/>
        </w:rPr>
        <w:t xml:space="preserve"> and click “save</w:t>
      </w:r>
      <w:r w:rsidR="00BD2C95">
        <w:rPr>
          <w:rFonts w:eastAsia="Calibri" w:cs="Calibri"/>
          <w:sz w:val="22"/>
          <w:szCs w:val="22"/>
        </w:rPr>
        <w:t xml:space="preserve"> requirements</w:t>
      </w:r>
      <w:r w:rsidR="00E5018F">
        <w:rPr>
          <w:rFonts w:eastAsia="Calibri" w:cs="Calibri"/>
          <w:sz w:val="22"/>
          <w:szCs w:val="22"/>
        </w:rPr>
        <w:t>.</w:t>
      </w:r>
      <w:r w:rsidRPr="00BD2C95">
        <w:rPr>
          <w:rFonts w:eastAsia="Calibri" w:cs="Calibri"/>
          <w:sz w:val="22"/>
          <w:szCs w:val="22"/>
        </w:rPr>
        <w:t>”</w:t>
      </w:r>
    </w:p>
    <w:p w14:paraId="378089DB" w14:textId="379F1622" w:rsidR="006F637E" w:rsidRPr="00BD2C95" w:rsidRDefault="00CC50E4">
      <w:pPr>
        <w:pStyle w:val="ListParagraph"/>
        <w:numPr>
          <w:ilvl w:val="1"/>
          <w:numId w:val="23"/>
        </w:numPr>
        <w:rPr>
          <w:rFonts w:eastAsia="Calibri" w:cs="Calibri"/>
          <w:sz w:val="22"/>
          <w:szCs w:val="22"/>
        </w:rPr>
        <w:pPrChange w:id="150" w:author="Arroyo, Wendy" w:date="2025-06-19T17:13:00Z">
          <w:pPr>
            <w:pStyle w:val="ListParagraph"/>
            <w:numPr>
              <w:numId w:val="23"/>
            </w:numPr>
            <w:ind w:left="1800" w:hanging="360"/>
          </w:pPr>
        </w:pPrChange>
      </w:pPr>
      <w:ins w:id="151" w:author="Arroyo, Wendy" w:date="2025-06-19T17:13:00Z">
        <w:r>
          <w:rPr>
            <w:rFonts w:eastAsia="Calibri" w:cs="Calibri"/>
            <w:sz w:val="22"/>
            <w:szCs w:val="22"/>
          </w:rPr>
          <w:t>A</w:t>
        </w:r>
      </w:ins>
      <w:ins w:id="152" w:author="Arroyo, Wendy" w:date="2025-06-19T17:14:00Z">
        <w:r w:rsidR="00804FAB">
          <w:rPr>
            <w:rFonts w:eastAsia="Calibri" w:cs="Calibri"/>
            <w:sz w:val="22"/>
            <w:szCs w:val="22"/>
          </w:rPr>
          <w:t xml:space="preserve"> PDF is not required for every counterparty/counterparties unless there is related adverse media found.</w:t>
        </w:r>
      </w:ins>
    </w:p>
    <w:p w14:paraId="4798AD05" w14:textId="366851D8" w:rsidR="00A11717" w:rsidRPr="005A5718" w:rsidRDefault="002A0300" w:rsidP="006E537D">
      <w:pPr>
        <w:pStyle w:val="ListParagraph"/>
        <w:keepNext/>
        <w:numPr>
          <w:ilvl w:val="2"/>
          <w:numId w:val="52"/>
        </w:numPr>
        <w:spacing w:before="240" w:line="22" w:lineRule="atLeast"/>
        <w:ind w:left="1440"/>
        <w:jc w:val="both"/>
        <w:outlineLvl w:val="1"/>
        <w:rPr>
          <w:rFonts w:eastAsia="Times New Roman" w:cs="Calibri"/>
          <w:b/>
          <w:sz w:val="22"/>
          <w:szCs w:val="22"/>
        </w:rPr>
      </w:pPr>
      <w:bookmarkStart w:id="153" w:name="_Toc200364635"/>
      <w:bookmarkStart w:id="154" w:name="_Hlk198557978"/>
      <w:r w:rsidRPr="005A5718">
        <w:rPr>
          <w:rFonts w:eastAsia="Times New Roman" w:cs="Calibri"/>
          <w:b/>
          <w:sz w:val="22"/>
          <w:szCs w:val="22"/>
        </w:rPr>
        <w:t xml:space="preserve">Conduct Due Diligence and Review </w:t>
      </w:r>
      <w:r w:rsidR="00DE2E49" w:rsidRPr="005A5718">
        <w:rPr>
          <w:rFonts w:eastAsia="Times New Roman" w:cs="Calibri"/>
          <w:b/>
          <w:sz w:val="22"/>
          <w:szCs w:val="22"/>
        </w:rPr>
        <w:t xml:space="preserve">Adverse News </w:t>
      </w:r>
      <w:r w:rsidRPr="005A5718">
        <w:rPr>
          <w:rFonts w:eastAsia="Times New Roman" w:cs="Calibri"/>
          <w:b/>
          <w:sz w:val="22"/>
          <w:szCs w:val="22"/>
        </w:rPr>
        <w:t xml:space="preserve">Screening on the </w:t>
      </w:r>
      <w:r w:rsidR="00E6483D" w:rsidRPr="005A5718">
        <w:rPr>
          <w:rFonts w:eastAsia="Times New Roman" w:cs="Calibri"/>
          <w:b/>
          <w:sz w:val="22"/>
          <w:szCs w:val="22"/>
        </w:rPr>
        <w:t>Focal Entity(</w:t>
      </w:r>
      <w:proofErr w:type="spellStart"/>
      <w:r w:rsidR="00E6483D" w:rsidRPr="005A5718">
        <w:rPr>
          <w:rFonts w:eastAsia="Times New Roman" w:cs="Calibri"/>
          <w:b/>
          <w:sz w:val="22"/>
          <w:szCs w:val="22"/>
        </w:rPr>
        <w:t>ies</w:t>
      </w:r>
      <w:proofErr w:type="spellEnd"/>
      <w:r w:rsidR="00E6483D" w:rsidRPr="005A5718">
        <w:rPr>
          <w:rFonts w:eastAsia="Times New Roman" w:cs="Calibri"/>
          <w:b/>
          <w:sz w:val="22"/>
          <w:szCs w:val="22"/>
        </w:rPr>
        <w:t>)</w:t>
      </w:r>
      <w:bookmarkEnd w:id="153"/>
      <w:r w:rsidRPr="005A5718">
        <w:rPr>
          <w:rFonts w:eastAsia="Times New Roman" w:cs="Calibri"/>
          <w:b/>
          <w:sz w:val="22"/>
          <w:szCs w:val="22"/>
        </w:rPr>
        <w:t xml:space="preserve"> </w:t>
      </w:r>
    </w:p>
    <w:bookmarkEnd w:id="154"/>
    <w:p w14:paraId="50145497" w14:textId="48DDA608" w:rsidR="00B314AB" w:rsidRPr="00E97773" w:rsidRDefault="00B314AB" w:rsidP="006E537D">
      <w:pPr>
        <w:pStyle w:val="ListParagraph"/>
        <w:numPr>
          <w:ilvl w:val="0"/>
          <w:numId w:val="6"/>
        </w:numPr>
        <w:ind w:left="1440"/>
        <w:rPr>
          <w:sz w:val="22"/>
          <w:szCs w:val="22"/>
        </w:rPr>
      </w:pPr>
      <w:r w:rsidRPr="00E97773">
        <w:rPr>
          <w:sz w:val="22"/>
          <w:szCs w:val="22"/>
        </w:rPr>
        <w:t xml:space="preserve">In the </w:t>
      </w:r>
      <w:r w:rsidR="006264C6">
        <w:rPr>
          <w:sz w:val="22"/>
          <w:szCs w:val="22"/>
        </w:rPr>
        <w:t>Requirements tab</w:t>
      </w:r>
      <w:r w:rsidRPr="00E97773">
        <w:rPr>
          <w:sz w:val="22"/>
          <w:szCs w:val="22"/>
        </w:rPr>
        <w:t xml:space="preserve"> </w:t>
      </w:r>
      <w:r w:rsidR="00892DE0">
        <w:rPr>
          <w:sz w:val="22"/>
          <w:szCs w:val="22"/>
        </w:rPr>
        <w:t xml:space="preserve">- </w:t>
      </w:r>
      <w:r w:rsidRPr="00E97773">
        <w:rPr>
          <w:sz w:val="22"/>
          <w:szCs w:val="22"/>
        </w:rPr>
        <w:t xml:space="preserve">Due Diligence </w:t>
      </w:r>
      <w:r w:rsidR="00892DE0">
        <w:rPr>
          <w:sz w:val="22"/>
          <w:szCs w:val="22"/>
        </w:rPr>
        <w:t>section</w:t>
      </w:r>
      <w:r w:rsidRPr="00E97773">
        <w:rPr>
          <w:sz w:val="22"/>
          <w:szCs w:val="22"/>
        </w:rPr>
        <w:t xml:space="preserve"> in ECM, </w:t>
      </w:r>
      <w:r w:rsidR="00256C32">
        <w:rPr>
          <w:sz w:val="22"/>
          <w:szCs w:val="22"/>
        </w:rPr>
        <w:t xml:space="preserve">the Investigator will </w:t>
      </w:r>
      <w:r w:rsidRPr="00E97773">
        <w:rPr>
          <w:sz w:val="22"/>
          <w:szCs w:val="22"/>
        </w:rPr>
        <w:t>navigate to the Focal Entity Due diligence section:</w:t>
      </w:r>
    </w:p>
    <w:p w14:paraId="36FE17B9" w14:textId="26EFF2D2" w:rsidR="00B314AB" w:rsidRPr="00E97773" w:rsidRDefault="003B2CD9" w:rsidP="006E537D">
      <w:pPr>
        <w:pStyle w:val="ListParagraph"/>
        <w:numPr>
          <w:ilvl w:val="0"/>
          <w:numId w:val="7"/>
        </w:numPr>
        <w:ind w:left="1800"/>
        <w:rPr>
          <w:sz w:val="22"/>
          <w:szCs w:val="22"/>
        </w:rPr>
      </w:pPr>
      <w:r>
        <w:rPr>
          <w:sz w:val="22"/>
          <w:szCs w:val="22"/>
        </w:rPr>
        <w:t>The Investigator will r</w:t>
      </w:r>
      <w:r w:rsidR="00B314AB" w:rsidRPr="00E97773">
        <w:rPr>
          <w:sz w:val="22"/>
          <w:szCs w:val="22"/>
        </w:rPr>
        <w:t>eview the focal entity(</w:t>
      </w:r>
      <w:proofErr w:type="spellStart"/>
      <w:r w:rsidR="00B314AB" w:rsidRPr="00E97773">
        <w:rPr>
          <w:sz w:val="22"/>
          <w:szCs w:val="22"/>
        </w:rPr>
        <w:t>ies</w:t>
      </w:r>
      <w:proofErr w:type="spellEnd"/>
      <w:r w:rsidR="00B314AB" w:rsidRPr="00E97773">
        <w:rPr>
          <w:sz w:val="22"/>
          <w:szCs w:val="22"/>
        </w:rPr>
        <w:t>) CIP information (</w:t>
      </w:r>
      <w:r w:rsidR="006266A2">
        <w:rPr>
          <w:sz w:val="22"/>
          <w:szCs w:val="22"/>
        </w:rPr>
        <w:t>from the Statistics tab Account Details</w:t>
      </w:r>
      <w:r w:rsidR="00B314AB" w:rsidRPr="00E97773">
        <w:rPr>
          <w:sz w:val="22"/>
          <w:szCs w:val="22"/>
        </w:rPr>
        <w:t>), including DOB, address, and name variations across accounts</w:t>
      </w:r>
    </w:p>
    <w:p w14:paraId="4CE0D924" w14:textId="49AE25B0" w:rsidR="00B314AB" w:rsidRDefault="00B314AB" w:rsidP="006E537D">
      <w:pPr>
        <w:pStyle w:val="ListParagraph"/>
        <w:numPr>
          <w:ilvl w:val="2"/>
          <w:numId w:val="23"/>
        </w:numPr>
        <w:ind w:left="2520"/>
        <w:rPr>
          <w:ins w:id="155" w:author="Arroyo, Wendy" w:date="2025-06-27T16:38:00Z"/>
          <w:sz w:val="22"/>
          <w:szCs w:val="22"/>
        </w:rPr>
      </w:pPr>
      <w:r w:rsidRPr="00E97773">
        <w:rPr>
          <w:sz w:val="22"/>
          <w:szCs w:val="22"/>
        </w:rPr>
        <w:t xml:space="preserve">If CIP information varies across the </w:t>
      </w:r>
      <w:r w:rsidR="00E6483D" w:rsidRPr="00E97773">
        <w:rPr>
          <w:sz w:val="22"/>
          <w:szCs w:val="22"/>
        </w:rPr>
        <w:t>Focal Entity(</w:t>
      </w:r>
      <w:proofErr w:type="spellStart"/>
      <w:r w:rsidR="00E6483D" w:rsidRPr="00E97773">
        <w:rPr>
          <w:sz w:val="22"/>
          <w:szCs w:val="22"/>
        </w:rPr>
        <w:t>ies</w:t>
      </w:r>
      <w:proofErr w:type="spellEnd"/>
      <w:r w:rsidR="00E6483D" w:rsidRPr="00E97773">
        <w:rPr>
          <w:sz w:val="22"/>
          <w:szCs w:val="22"/>
        </w:rPr>
        <w:t>)</w:t>
      </w:r>
      <w:r w:rsidRPr="00E97773">
        <w:rPr>
          <w:sz w:val="22"/>
          <w:szCs w:val="22"/>
        </w:rPr>
        <w:t xml:space="preserve">’s accounts (e.g., different DOBs, addresses), please be sure to consider all CIP information when conducting screening and research on the </w:t>
      </w:r>
      <w:r w:rsidR="00E6483D" w:rsidRPr="00E97773">
        <w:rPr>
          <w:sz w:val="22"/>
          <w:szCs w:val="22"/>
        </w:rPr>
        <w:t>Focal Entity(</w:t>
      </w:r>
      <w:proofErr w:type="spellStart"/>
      <w:r w:rsidR="00E6483D" w:rsidRPr="00E97773">
        <w:rPr>
          <w:sz w:val="22"/>
          <w:szCs w:val="22"/>
        </w:rPr>
        <w:t>ies</w:t>
      </w:r>
      <w:proofErr w:type="spellEnd"/>
      <w:r w:rsidR="00E6483D" w:rsidRPr="00E97773">
        <w:rPr>
          <w:sz w:val="22"/>
          <w:szCs w:val="22"/>
        </w:rPr>
        <w:t>)</w:t>
      </w:r>
    </w:p>
    <w:p w14:paraId="17575E72" w14:textId="101D73DC" w:rsidR="002C2ACD" w:rsidRPr="00E97773" w:rsidRDefault="005658B9" w:rsidP="006E537D">
      <w:pPr>
        <w:pStyle w:val="ListParagraph"/>
        <w:numPr>
          <w:ilvl w:val="2"/>
          <w:numId w:val="23"/>
        </w:numPr>
        <w:ind w:left="2520"/>
        <w:rPr>
          <w:sz w:val="22"/>
          <w:szCs w:val="22"/>
        </w:rPr>
      </w:pPr>
      <w:ins w:id="156" w:author="Arroyo, Wendy" w:date="2025-06-27T16:38:00Z">
        <w:r>
          <w:rPr>
            <w:sz w:val="22"/>
            <w:szCs w:val="22"/>
          </w:rPr>
          <w:t>When searching please</w:t>
        </w:r>
        <w:r w:rsidR="002C2ACD">
          <w:rPr>
            <w:sz w:val="22"/>
            <w:szCs w:val="22"/>
          </w:rPr>
          <w:t xml:space="preserve"> include the </w:t>
        </w:r>
        <w:r>
          <w:rPr>
            <w:sz w:val="22"/>
            <w:szCs w:val="22"/>
          </w:rPr>
          <w:t xml:space="preserve">Focal entity in </w:t>
        </w:r>
      </w:ins>
      <w:ins w:id="157" w:author="Arroyo, Wendy" w:date="2025-06-27T16:39:00Z">
        <w:r>
          <w:rPr>
            <w:sz w:val="22"/>
            <w:szCs w:val="22"/>
          </w:rPr>
          <w:t>quotes (e.g. “John Smith”)</w:t>
        </w:r>
      </w:ins>
    </w:p>
    <w:p w14:paraId="68F7181C" w14:textId="266F196C" w:rsidR="00B314AB" w:rsidRPr="00E97773" w:rsidRDefault="00B5343B" w:rsidP="006E537D">
      <w:pPr>
        <w:pStyle w:val="ListParagraph"/>
        <w:numPr>
          <w:ilvl w:val="0"/>
          <w:numId w:val="6"/>
        </w:numPr>
        <w:ind w:left="1440"/>
        <w:rPr>
          <w:sz w:val="22"/>
          <w:szCs w:val="22"/>
        </w:rPr>
      </w:pPr>
      <w:r>
        <w:rPr>
          <w:sz w:val="22"/>
          <w:szCs w:val="22"/>
        </w:rPr>
        <w:t>In ECM CORP POOL</w:t>
      </w:r>
      <w:r w:rsidR="0054674B">
        <w:rPr>
          <w:sz w:val="22"/>
          <w:szCs w:val="22"/>
        </w:rPr>
        <w:t xml:space="preserve"> Desktop</w:t>
      </w:r>
      <w:r>
        <w:rPr>
          <w:sz w:val="22"/>
          <w:szCs w:val="22"/>
        </w:rPr>
        <w:t xml:space="preserve">, </w:t>
      </w:r>
      <w:r w:rsidR="00B314AB" w:rsidRPr="00E97773">
        <w:rPr>
          <w:sz w:val="22"/>
          <w:szCs w:val="22"/>
        </w:rPr>
        <w:t xml:space="preserve">Utilizing Google Search, </w:t>
      </w:r>
      <w:r w:rsidR="00C502C2">
        <w:rPr>
          <w:sz w:val="22"/>
          <w:szCs w:val="22"/>
        </w:rPr>
        <w:t xml:space="preserve">the Investigator will </w:t>
      </w:r>
      <w:r w:rsidR="00B314AB" w:rsidRPr="00E97773">
        <w:rPr>
          <w:sz w:val="22"/>
          <w:szCs w:val="22"/>
        </w:rPr>
        <w:t>conduct Due Diligence on the Focal Entity(</w:t>
      </w:r>
      <w:proofErr w:type="spellStart"/>
      <w:r w:rsidR="00B314AB" w:rsidRPr="00E97773">
        <w:rPr>
          <w:sz w:val="22"/>
          <w:szCs w:val="22"/>
        </w:rPr>
        <w:t>ies</w:t>
      </w:r>
      <w:proofErr w:type="spellEnd"/>
      <w:r w:rsidR="00B314AB" w:rsidRPr="00E97773">
        <w:rPr>
          <w:sz w:val="22"/>
          <w:szCs w:val="22"/>
        </w:rPr>
        <w:t xml:space="preserve">), </w:t>
      </w:r>
      <w:r w:rsidR="00AC71CB">
        <w:rPr>
          <w:sz w:val="22"/>
          <w:szCs w:val="22"/>
        </w:rPr>
        <w:t>including into their</w:t>
      </w:r>
      <w:r w:rsidR="00B314AB" w:rsidRPr="00E97773">
        <w:rPr>
          <w:sz w:val="22"/>
          <w:szCs w:val="22"/>
        </w:rPr>
        <w:t xml:space="preserve"> occupation (for individuals) / nature of business (for entities)</w:t>
      </w:r>
      <w:r w:rsidR="00AC71CB">
        <w:rPr>
          <w:sz w:val="22"/>
          <w:szCs w:val="22"/>
        </w:rPr>
        <w:t>:</w:t>
      </w:r>
    </w:p>
    <w:p w14:paraId="0135EE70" w14:textId="7FF910DE" w:rsidR="00C73408" w:rsidRDefault="00022455" w:rsidP="006E537D">
      <w:pPr>
        <w:pStyle w:val="ListParagraph"/>
        <w:numPr>
          <w:ilvl w:val="1"/>
          <w:numId w:val="6"/>
        </w:numPr>
        <w:ind w:left="1800"/>
        <w:rPr>
          <w:sz w:val="22"/>
          <w:szCs w:val="22"/>
        </w:rPr>
      </w:pPr>
      <w:r>
        <w:rPr>
          <w:sz w:val="22"/>
          <w:szCs w:val="22"/>
        </w:rPr>
        <w:t xml:space="preserve">Print Screen </w:t>
      </w:r>
      <w:r w:rsidR="00D47396">
        <w:rPr>
          <w:sz w:val="22"/>
          <w:szCs w:val="22"/>
        </w:rPr>
        <w:t xml:space="preserve">for all websites used for due-diligence </w:t>
      </w:r>
      <w:r w:rsidR="002A4C47">
        <w:rPr>
          <w:sz w:val="22"/>
          <w:szCs w:val="22"/>
        </w:rPr>
        <w:t>and save the files as “</w:t>
      </w:r>
      <w:r w:rsidR="00940681">
        <w:rPr>
          <w:sz w:val="22"/>
          <w:szCs w:val="22"/>
        </w:rPr>
        <w:t>[Focal Entity Name]_Due Diligence_[Description]_[DD.MM.YYYY]</w:t>
      </w:r>
    </w:p>
    <w:p w14:paraId="6A64E8CC" w14:textId="21791E7E" w:rsidR="00B314AB" w:rsidRPr="00E97773" w:rsidRDefault="00B314AB" w:rsidP="006E537D">
      <w:pPr>
        <w:pStyle w:val="ListParagraph"/>
        <w:numPr>
          <w:ilvl w:val="1"/>
          <w:numId w:val="6"/>
        </w:numPr>
        <w:ind w:left="1800"/>
        <w:rPr>
          <w:sz w:val="22"/>
          <w:szCs w:val="22"/>
        </w:rPr>
      </w:pPr>
      <w:r w:rsidRPr="00E97773">
        <w:rPr>
          <w:sz w:val="22"/>
          <w:szCs w:val="22"/>
        </w:rPr>
        <w:t>Record results in the Focal Entity Due Diligence</w:t>
      </w:r>
      <w:r w:rsidR="00603589">
        <w:rPr>
          <w:sz w:val="22"/>
          <w:szCs w:val="22"/>
        </w:rPr>
        <w:t xml:space="preserve"> (</w:t>
      </w:r>
      <w:r w:rsidR="00C9186E">
        <w:rPr>
          <w:sz w:val="22"/>
          <w:szCs w:val="22"/>
        </w:rPr>
        <w:t xml:space="preserve">Requirements tab - </w:t>
      </w:r>
      <w:r w:rsidR="00603589">
        <w:rPr>
          <w:sz w:val="22"/>
          <w:szCs w:val="22"/>
        </w:rPr>
        <w:t>Due Diligence)</w:t>
      </w:r>
      <w:r w:rsidRPr="00E97773">
        <w:rPr>
          <w:sz w:val="22"/>
          <w:szCs w:val="22"/>
        </w:rPr>
        <w:t xml:space="preserve"> under “Focal Entity Occupation / Nature of Business” utilizing the </w:t>
      </w:r>
      <w:r w:rsidR="00ED69CF">
        <w:rPr>
          <w:sz w:val="22"/>
          <w:szCs w:val="22"/>
        </w:rPr>
        <w:t>industry</w:t>
      </w:r>
      <w:r w:rsidRPr="00E97773">
        <w:rPr>
          <w:sz w:val="22"/>
          <w:szCs w:val="22"/>
        </w:rPr>
        <w:t xml:space="preserve"> and selecting the most applicable </w:t>
      </w:r>
      <w:r w:rsidR="00ED69CF">
        <w:rPr>
          <w:sz w:val="22"/>
          <w:szCs w:val="22"/>
        </w:rPr>
        <w:t>industry</w:t>
      </w:r>
      <w:r w:rsidR="003755E1">
        <w:rPr>
          <w:sz w:val="22"/>
          <w:szCs w:val="22"/>
        </w:rPr>
        <w:t xml:space="preserve"> and in the </w:t>
      </w:r>
      <w:r w:rsidR="00745F10">
        <w:rPr>
          <w:sz w:val="22"/>
          <w:szCs w:val="22"/>
        </w:rPr>
        <w:t>Focal Entity “</w:t>
      </w:r>
      <w:r w:rsidR="009211E5">
        <w:rPr>
          <w:sz w:val="22"/>
          <w:szCs w:val="22"/>
        </w:rPr>
        <w:t>Additional</w:t>
      </w:r>
      <w:r w:rsidR="00745F10">
        <w:rPr>
          <w:sz w:val="22"/>
          <w:szCs w:val="22"/>
        </w:rPr>
        <w:t xml:space="preserve"> </w:t>
      </w:r>
      <w:r w:rsidR="009211E5">
        <w:rPr>
          <w:sz w:val="22"/>
          <w:szCs w:val="22"/>
        </w:rPr>
        <w:t>Information</w:t>
      </w:r>
      <w:r w:rsidR="00745F10">
        <w:rPr>
          <w:sz w:val="22"/>
          <w:szCs w:val="22"/>
        </w:rPr>
        <w:t xml:space="preserve">” section (note: this should be in sentence form). </w:t>
      </w:r>
    </w:p>
    <w:p w14:paraId="3C43D943" w14:textId="77777777" w:rsidR="00B314AB" w:rsidRDefault="00B314AB" w:rsidP="006E537D">
      <w:pPr>
        <w:pStyle w:val="ListParagraph"/>
        <w:numPr>
          <w:ilvl w:val="1"/>
          <w:numId w:val="6"/>
        </w:numPr>
        <w:ind w:left="1800"/>
        <w:rPr>
          <w:sz w:val="22"/>
          <w:szCs w:val="22"/>
        </w:rPr>
      </w:pPr>
      <w:r w:rsidRPr="00E97773">
        <w:rPr>
          <w:sz w:val="22"/>
          <w:szCs w:val="22"/>
        </w:rPr>
        <w:t>Include additional detail, as needed, in the corresponding free text field</w:t>
      </w:r>
    </w:p>
    <w:p w14:paraId="7E0531C6" w14:textId="747C6D31" w:rsidR="00982369" w:rsidRPr="00E97773" w:rsidRDefault="00982369" w:rsidP="006E537D">
      <w:pPr>
        <w:pStyle w:val="ListParagraph"/>
        <w:numPr>
          <w:ilvl w:val="1"/>
          <w:numId w:val="6"/>
        </w:numPr>
        <w:ind w:left="1800"/>
        <w:rPr>
          <w:sz w:val="22"/>
          <w:szCs w:val="22"/>
        </w:rPr>
      </w:pPr>
      <w:r>
        <w:rPr>
          <w:sz w:val="22"/>
          <w:szCs w:val="22"/>
        </w:rPr>
        <w:t>All due diligence should be saved in the investigator’s Z:Drive folder in order to be uploaded into ECM on the ECM P</w:t>
      </w:r>
      <w:r w:rsidR="008C4D7C">
        <w:rPr>
          <w:sz w:val="22"/>
          <w:szCs w:val="22"/>
        </w:rPr>
        <w:t xml:space="preserve">ROD </w:t>
      </w:r>
      <w:r w:rsidR="0054674B">
        <w:rPr>
          <w:sz w:val="22"/>
          <w:szCs w:val="22"/>
        </w:rPr>
        <w:t>POOL Desktop</w:t>
      </w:r>
    </w:p>
    <w:p w14:paraId="291E3B38" w14:textId="4BE0EC9A" w:rsidR="00B314AB" w:rsidRPr="000E6C9D" w:rsidRDefault="00C502C2" w:rsidP="006E537D">
      <w:pPr>
        <w:pStyle w:val="ListParagraph"/>
        <w:numPr>
          <w:ilvl w:val="0"/>
          <w:numId w:val="6"/>
        </w:numPr>
        <w:ind w:left="1440"/>
        <w:rPr>
          <w:sz w:val="22"/>
          <w:szCs w:val="22"/>
        </w:rPr>
      </w:pPr>
      <w:commentRangeStart w:id="158"/>
      <w:r>
        <w:rPr>
          <w:sz w:val="22"/>
          <w:szCs w:val="22"/>
        </w:rPr>
        <w:t>The Investig</w:t>
      </w:r>
      <w:r w:rsidR="00B95B54">
        <w:rPr>
          <w:sz w:val="22"/>
          <w:szCs w:val="22"/>
        </w:rPr>
        <w:t>ator will d</w:t>
      </w:r>
      <w:r w:rsidR="0003518C" w:rsidRPr="00E97773">
        <w:rPr>
          <w:sz w:val="22"/>
          <w:szCs w:val="22"/>
        </w:rPr>
        <w:t>ownload LexisNexis</w:t>
      </w:r>
      <w:r w:rsidR="00B314AB" w:rsidRPr="00E97773">
        <w:rPr>
          <w:sz w:val="22"/>
          <w:szCs w:val="22"/>
        </w:rPr>
        <w:t xml:space="preserve"> screening results (PDF</w:t>
      </w:r>
      <w:r w:rsidR="00B314AB" w:rsidRPr="00E97773">
        <w:rPr>
          <w:sz w:val="22"/>
          <w:szCs w:val="22"/>
          <w:highlight w:val="yellow"/>
        </w:rPr>
        <w:t xml:space="preserve">), found in </w:t>
      </w:r>
      <w:commentRangeStart w:id="159"/>
      <w:r w:rsidR="00B314AB" w:rsidRPr="00E97773">
        <w:rPr>
          <w:sz w:val="22"/>
          <w:szCs w:val="22"/>
          <w:highlight w:val="yellow"/>
        </w:rPr>
        <w:t>XXXX</w:t>
      </w:r>
      <w:commentRangeEnd w:id="159"/>
      <w:r w:rsidR="00B314AB">
        <w:rPr>
          <w:rStyle w:val="CommentReference"/>
          <w:sz w:val="22"/>
          <w:szCs w:val="22"/>
        </w:rPr>
        <w:commentReference w:id="159"/>
      </w:r>
      <w:r w:rsidR="002B459B">
        <w:rPr>
          <w:sz w:val="22"/>
          <w:szCs w:val="22"/>
        </w:rPr>
        <w:t xml:space="preserve">. </w:t>
      </w:r>
      <w:commentRangeEnd w:id="158"/>
      <w:r w:rsidR="00A461A9" w:rsidRPr="000E6C9D">
        <w:rPr>
          <w:rStyle w:val="CommentReference"/>
          <w:rFonts w:hint="eastAsia"/>
          <w:sz w:val="22"/>
          <w:szCs w:val="22"/>
        </w:rPr>
        <w:commentReference w:id="158"/>
      </w:r>
    </w:p>
    <w:p w14:paraId="75B3A2AB" w14:textId="4309B6EA" w:rsidR="008C5DD3" w:rsidRPr="008C5DD3" w:rsidRDefault="002B459B" w:rsidP="006E537D">
      <w:pPr>
        <w:pStyle w:val="ListParagraph"/>
        <w:numPr>
          <w:ilvl w:val="0"/>
          <w:numId w:val="6"/>
        </w:numPr>
        <w:ind w:left="1440"/>
        <w:rPr>
          <w:sz w:val="22"/>
          <w:szCs w:val="22"/>
        </w:rPr>
      </w:pPr>
      <w:r>
        <w:rPr>
          <w:sz w:val="22"/>
          <w:szCs w:val="22"/>
        </w:rPr>
        <w:t>Upon downloading, the Investigator will r</w:t>
      </w:r>
      <w:r w:rsidR="000E6C9D">
        <w:rPr>
          <w:sz w:val="22"/>
          <w:szCs w:val="22"/>
        </w:rPr>
        <w:t>eview a</w:t>
      </w:r>
      <w:r w:rsidR="00B314AB" w:rsidRPr="00E97773">
        <w:rPr>
          <w:sz w:val="22"/>
          <w:szCs w:val="22"/>
        </w:rPr>
        <w:t xml:space="preserve">ll results with </w:t>
      </w:r>
      <w:r w:rsidR="007F16D3">
        <w:rPr>
          <w:sz w:val="22"/>
          <w:szCs w:val="22"/>
        </w:rPr>
        <w:t>85</w:t>
      </w:r>
      <w:r w:rsidR="00B314AB" w:rsidRPr="00E97773">
        <w:rPr>
          <w:sz w:val="22"/>
          <w:szCs w:val="22"/>
        </w:rPr>
        <w:t>% or abov</w:t>
      </w:r>
      <w:r>
        <w:rPr>
          <w:sz w:val="22"/>
          <w:szCs w:val="22"/>
        </w:rPr>
        <w:t>e.</w:t>
      </w:r>
      <w:r w:rsidR="0098708E">
        <w:rPr>
          <w:sz w:val="22"/>
          <w:szCs w:val="22"/>
        </w:rPr>
        <w:t xml:space="preserve"> </w:t>
      </w:r>
      <w:r w:rsidR="008C5DD3" w:rsidRPr="008C5DD3">
        <w:rPr>
          <w:sz w:val="22"/>
          <w:szCs w:val="22"/>
        </w:rPr>
        <w:t>Use the following factors to determine if an entry is a potential true match or false positive:</w:t>
      </w:r>
    </w:p>
    <w:p w14:paraId="077465CC" w14:textId="77777777" w:rsidR="008C5DD3" w:rsidRPr="008C5DD3" w:rsidRDefault="008C5DD3" w:rsidP="006E537D">
      <w:pPr>
        <w:pStyle w:val="ListParagraph"/>
        <w:numPr>
          <w:ilvl w:val="2"/>
          <w:numId w:val="18"/>
        </w:numPr>
        <w:ind w:left="2520"/>
        <w:rPr>
          <w:sz w:val="22"/>
          <w:szCs w:val="22"/>
        </w:rPr>
      </w:pPr>
      <w:r w:rsidRPr="008C5DD3">
        <w:rPr>
          <w:sz w:val="22"/>
          <w:szCs w:val="22"/>
        </w:rPr>
        <w:t>Material name mismatch</w:t>
      </w:r>
    </w:p>
    <w:p w14:paraId="1771F756" w14:textId="77777777" w:rsidR="008C5DD3" w:rsidRPr="008C5DD3" w:rsidRDefault="008C5DD3" w:rsidP="006E537D">
      <w:pPr>
        <w:pStyle w:val="ListParagraph"/>
        <w:numPr>
          <w:ilvl w:val="2"/>
          <w:numId w:val="18"/>
        </w:numPr>
        <w:ind w:left="2520"/>
        <w:rPr>
          <w:sz w:val="22"/>
          <w:szCs w:val="22"/>
        </w:rPr>
      </w:pPr>
      <w:r w:rsidRPr="008C5DD3">
        <w:rPr>
          <w:sz w:val="22"/>
          <w:szCs w:val="22"/>
        </w:rPr>
        <w:t>Different DOB/age (plus or minus more than one year)</w:t>
      </w:r>
    </w:p>
    <w:p w14:paraId="0A2A68E0" w14:textId="77777777" w:rsidR="008C5DD3" w:rsidRPr="008C5DD3" w:rsidRDefault="008C5DD3" w:rsidP="006E537D">
      <w:pPr>
        <w:pStyle w:val="ListParagraph"/>
        <w:numPr>
          <w:ilvl w:val="2"/>
          <w:numId w:val="18"/>
        </w:numPr>
        <w:ind w:left="2520"/>
        <w:rPr>
          <w:sz w:val="22"/>
          <w:szCs w:val="22"/>
        </w:rPr>
      </w:pPr>
      <w:r w:rsidRPr="008C5DD3">
        <w:rPr>
          <w:sz w:val="22"/>
          <w:szCs w:val="22"/>
        </w:rPr>
        <w:t>Domicile/citizenship mismatch</w:t>
      </w:r>
    </w:p>
    <w:p w14:paraId="1806098F" w14:textId="77777777" w:rsidR="008C5DD3" w:rsidRPr="008C5DD3" w:rsidRDefault="008C5DD3" w:rsidP="006E537D">
      <w:pPr>
        <w:pStyle w:val="ListParagraph"/>
        <w:numPr>
          <w:ilvl w:val="2"/>
          <w:numId w:val="18"/>
        </w:numPr>
        <w:ind w:left="2520"/>
        <w:rPr>
          <w:sz w:val="22"/>
          <w:szCs w:val="22"/>
        </w:rPr>
      </w:pPr>
      <w:r w:rsidRPr="008C5DD3">
        <w:rPr>
          <w:sz w:val="22"/>
          <w:szCs w:val="22"/>
        </w:rPr>
        <w:t>Different family information</w:t>
      </w:r>
    </w:p>
    <w:p w14:paraId="07D29C54" w14:textId="5BE73ED5" w:rsidR="00B314AB" w:rsidRPr="00E97773" w:rsidRDefault="008C5DD3" w:rsidP="006E537D">
      <w:pPr>
        <w:pStyle w:val="ListParagraph"/>
        <w:numPr>
          <w:ilvl w:val="2"/>
          <w:numId w:val="18"/>
        </w:numPr>
        <w:ind w:left="2520"/>
        <w:rPr>
          <w:sz w:val="22"/>
          <w:szCs w:val="22"/>
        </w:rPr>
      </w:pPr>
      <w:r w:rsidRPr="008C5DD3">
        <w:rPr>
          <w:sz w:val="22"/>
          <w:szCs w:val="22"/>
        </w:rPr>
        <w:t>Tax ID/passport number mismatch</w:t>
      </w:r>
    </w:p>
    <w:p w14:paraId="2E828929" w14:textId="77777777" w:rsidR="005E1DD3" w:rsidRDefault="00F11CFC" w:rsidP="006E537D">
      <w:pPr>
        <w:pStyle w:val="ListParagraph"/>
        <w:numPr>
          <w:ilvl w:val="0"/>
          <w:numId w:val="41"/>
        </w:numPr>
        <w:rPr>
          <w:rFonts w:cstheme="minorHAnsi"/>
          <w:sz w:val="22"/>
          <w:szCs w:val="22"/>
        </w:rPr>
      </w:pPr>
      <w:r w:rsidRPr="00F11CFC">
        <w:rPr>
          <w:rFonts w:cstheme="minorHAnsi"/>
          <w:sz w:val="22"/>
          <w:szCs w:val="22"/>
        </w:rPr>
        <w:t xml:space="preserve">A true match is generally one where there is a name match in addition to DOB/age. </w:t>
      </w:r>
    </w:p>
    <w:p w14:paraId="5E7DB939" w14:textId="243C0B19" w:rsidR="00F11CFC" w:rsidRDefault="00F11CFC" w:rsidP="006E537D">
      <w:pPr>
        <w:pStyle w:val="ListParagraph"/>
        <w:numPr>
          <w:ilvl w:val="0"/>
          <w:numId w:val="41"/>
        </w:numPr>
        <w:tabs>
          <w:tab w:val="left" w:pos="1440"/>
        </w:tabs>
        <w:rPr>
          <w:rFonts w:cstheme="minorHAnsi"/>
          <w:sz w:val="22"/>
          <w:szCs w:val="22"/>
        </w:rPr>
      </w:pPr>
      <w:r w:rsidRPr="00F11CFC">
        <w:rPr>
          <w:rFonts w:cstheme="minorHAnsi"/>
          <w:sz w:val="22"/>
          <w:szCs w:val="22"/>
        </w:rPr>
        <w:t xml:space="preserve">A true match can also be determined if there is a name match and a match with any two of the following factors: nationality, geographic jurisdiction, or employment. </w:t>
      </w:r>
    </w:p>
    <w:p w14:paraId="07E98BC8" w14:textId="4E5F3FF6" w:rsidR="001558DD" w:rsidRPr="00F22527" w:rsidRDefault="002B459B" w:rsidP="006E537D">
      <w:pPr>
        <w:pStyle w:val="ListParagraph"/>
        <w:numPr>
          <w:ilvl w:val="0"/>
          <w:numId w:val="6"/>
        </w:numPr>
        <w:ind w:left="1440"/>
        <w:rPr>
          <w:sz w:val="22"/>
          <w:szCs w:val="22"/>
        </w:rPr>
      </w:pPr>
      <w:r>
        <w:rPr>
          <w:sz w:val="22"/>
          <w:szCs w:val="22"/>
        </w:rPr>
        <w:lastRenderedPageBreak/>
        <w:t>Based on the review, the Investigator will</w:t>
      </w:r>
      <w:r w:rsidRPr="00E97773">
        <w:rPr>
          <w:sz w:val="22"/>
          <w:szCs w:val="22"/>
        </w:rPr>
        <w:t xml:space="preserve"> dispositio</w:t>
      </w:r>
      <w:r>
        <w:rPr>
          <w:sz w:val="22"/>
          <w:szCs w:val="22"/>
        </w:rPr>
        <w:t>n</w:t>
      </w:r>
      <w:r w:rsidRPr="00E97773">
        <w:rPr>
          <w:sz w:val="22"/>
          <w:szCs w:val="22"/>
        </w:rPr>
        <w:t xml:space="preserve"> </w:t>
      </w:r>
      <w:r>
        <w:rPr>
          <w:sz w:val="22"/>
          <w:szCs w:val="22"/>
        </w:rPr>
        <w:t>each potential match in the</w:t>
      </w:r>
      <w:r w:rsidRPr="00E97773">
        <w:rPr>
          <w:sz w:val="22"/>
          <w:szCs w:val="22"/>
        </w:rPr>
        <w:t xml:space="preserve"> PDF with a text b</w:t>
      </w:r>
      <w:r w:rsidRPr="0040554E">
        <w:rPr>
          <w:sz w:val="22"/>
          <w:szCs w:val="22"/>
        </w:rPr>
        <w:t>ox</w:t>
      </w:r>
      <w:r w:rsidRPr="00E97773">
        <w:rPr>
          <w:sz w:val="22"/>
          <w:szCs w:val="22"/>
        </w:rPr>
        <w:t xml:space="preserve"> to evidence that the results were reviewed</w:t>
      </w:r>
    </w:p>
    <w:p w14:paraId="35C3F2D8" w14:textId="64F09BF4" w:rsidR="00B314AB" w:rsidRPr="00E97773" w:rsidRDefault="00B314AB" w:rsidP="006E537D">
      <w:pPr>
        <w:pStyle w:val="ListParagraph"/>
        <w:numPr>
          <w:ilvl w:val="2"/>
          <w:numId w:val="25"/>
        </w:numPr>
        <w:ind w:left="2520"/>
        <w:rPr>
          <w:sz w:val="22"/>
          <w:szCs w:val="22"/>
        </w:rPr>
      </w:pPr>
      <w:r w:rsidRPr="00E97773">
        <w:rPr>
          <w:sz w:val="22"/>
          <w:szCs w:val="22"/>
        </w:rPr>
        <w:t xml:space="preserve">Write ups for False positives should include </w:t>
      </w:r>
      <w:r w:rsidR="00B66C7A">
        <w:rPr>
          <w:sz w:val="22"/>
          <w:szCs w:val="22"/>
        </w:rPr>
        <w:t xml:space="preserve">the </w:t>
      </w:r>
      <w:r w:rsidRPr="00E97773">
        <w:rPr>
          <w:sz w:val="22"/>
          <w:szCs w:val="22"/>
        </w:rPr>
        <w:t xml:space="preserve">mitigation </w:t>
      </w:r>
      <w:r w:rsidR="00B66C7A">
        <w:rPr>
          <w:sz w:val="22"/>
          <w:szCs w:val="22"/>
        </w:rPr>
        <w:t>factors</w:t>
      </w:r>
      <w:r w:rsidRPr="00E97773">
        <w:rPr>
          <w:sz w:val="22"/>
          <w:szCs w:val="22"/>
        </w:rPr>
        <w:t xml:space="preserve"> and reference any supporting documentation </w:t>
      </w:r>
    </w:p>
    <w:p w14:paraId="2B5D9132" w14:textId="01A1F90E" w:rsidR="00013EE2" w:rsidRDefault="00B314AB" w:rsidP="006E537D">
      <w:pPr>
        <w:pStyle w:val="ListParagraph"/>
        <w:numPr>
          <w:ilvl w:val="2"/>
          <w:numId w:val="25"/>
        </w:numPr>
        <w:ind w:left="2520"/>
        <w:rPr>
          <w:sz w:val="22"/>
          <w:szCs w:val="22"/>
        </w:rPr>
      </w:pPr>
      <w:r w:rsidRPr="00E97773">
        <w:rPr>
          <w:sz w:val="22"/>
          <w:szCs w:val="22"/>
        </w:rPr>
        <w:t xml:space="preserve">If </w:t>
      </w:r>
      <w:r w:rsidR="00534FBC">
        <w:rPr>
          <w:sz w:val="22"/>
          <w:szCs w:val="22"/>
        </w:rPr>
        <w:t>a true match is identified, but activity is not cons</w:t>
      </w:r>
      <w:r w:rsidR="009C12CF">
        <w:rPr>
          <w:sz w:val="22"/>
          <w:szCs w:val="22"/>
        </w:rPr>
        <w:t xml:space="preserve">idered to be adverse, </w:t>
      </w:r>
      <w:r w:rsidR="00D375F5">
        <w:rPr>
          <w:sz w:val="22"/>
          <w:szCs w:val="22"/>
        </w:rPr>
        <w:t xml:space="preserve">write-ups should include the reason for why the </w:t>
      </w:r>
      <w:r w:rsidR="009F6018">
        <w:rPr>
          <w:sz w:val="22"/>
          <w:szCs w:val="22"/>
        </w:rPr>
        <w:t xml:space="preserve">news is not </w:t>
      </w:r>
      <w:r w:rsidR="00013EE2">
        <w:rPr>
          <w:sz w:val="22"/>
          <w:szCs w:val="22"/>
        </w:rPr>
        <w:t>concerning.</w:t>
      </w:r>
      <w:r w:rsidR="0095319D">
        <w:rPr>
          <w:rStyle w:val="FootnoteReference"/>
          <w:sz w:val="22"/>
          <w:szCs w:val="22"/>
        </w:rPr>
        <w:footnoteReference w:id="16"/>
      </w:r>
      <w:r w:rsidR="00013EE2">
        <w:rPr>
          <w:sz w:val="22"/>
          <w:szCs w:val="22"/>
        </w:rPr>
        <w:t xml:space="preserve"> </w:t>
      </w:r>
    </w:p>
    <w:p w14:paraId="39482861" w14:textId="027928FA" w:rsidR="00B314AB" w:rsidRPr="00E97773" w:rsidRDefault="00013EE2" w:rsidP="006E537D">
      <w:pPr>
        <w:pStyle w:val="ListParagraph"/>
        <w:numPr>
          <w:ilvl w:val="2"/>
          <w:numId w:val="25"/>
        </w:numPr>
        <w:ind w:left="2520"/>
        <w:rPr>
          <w:sz w:val="22"/>
          <w:szCs w:val="22"/>
        </w:rPr>
      </w:pPr>
      <w:r>
        <w:rPr>
          <w:sz w:val="22"/>
          <w:szCs w:val="22"/>
        </w:rPr>
        <w:t xml:space="preserve">If a true match is identified and the news/information is considered </w:t>
      </w:r>
      <w:r w:rsidR="00B314AB" w:rsidRPr="00E97773">
        <w:rPr>
          <w:sz w:val="22"/>
          <w:szCs w:val="22"/>
        </w:rPr>
        <w:t>adverse (e.g., money laundering/financial crime offenses)</w:t>
      </w:r>
      <w:r w:rsidR="00B66C7A">
        <w:rPr>
          <w:sz w:val="22"/>
          <w:szCs w:val="22"/>
        </w:rPr>
        <w:t>,</w:t>
      </w:r>
      <w:r w:rsidR="00F378F7" w:rsidRPr="00F378F7">
        <w:rPr>
          <w:sz w:val="22"/>
          <w:szCs w:val="22"/>
        </w:rPr>
        <w:t xml:space="preserve"> </w:t>
      </w:r>
      <w:r w:rsidR="00F378F7">
        <w:rPr>
          <w:sz w:val="22"/>
          <w:szCs w:val="22"/>
        </w:rPr>
        <w:t>write-ups should include</w:t>
      </w:r>
      <w:r w:rsidR="005303A9">
        <w:rPr>
          <w:sz w:val="22"/>
          <w:szCs w:val="22"/>
        </w:rPr>
        <w:t xml:space="preserve"> indicat</w:t>
      </w:r>
      <w:r w:rsidR="000E71E7">
        <w:rPr>
          <w:sz w:val="22"/>
          <w:szCs w:val="22"/>
        </w:rPr>
        <w:t>ing</w:t>
      </w:r>
      <w:r w:rsidR="005303A9">
        <w:rPr>
          <w:sz w:val="22"/>
          <w:szCs w:val="22"/>
        </w:rPr>
        <w:t xml:space="preserve"> that the news is considered adverse and documented as part of the Case</w:t>
      </w:r>
      <w:r w:rsidR="0098708E">
        <w:rPr>
          <w:sz w:val="22"/>
          <w:szCs w:val="22"/>
        </w:rPr>
        <w:t>.</w:t>
      </w:r>
      <w:r w:rsidR="0098708E">
        <w:rPr>
          <w:rStyle w:val="FootnoteReference"/>
          <w:sz w:val="22"/>
          <w:szCs w:val="22"/>
        </w:rPr>
        <w:footnoteReference w:id="17"/>
      </w:r>
    </w:p>
    <w:p w14:paraId="1A77D3FE" w14:textId="30CC6C11" w:rsidR="00D85A05" w:rsidRPr="00D85A05" w:rsidRDefault="00D85A05" w:rsidP="006E537D">
      <w:pPr>
        <w:pStyle w:val="ListParagraph"/>
        <w:numPr>
          <w:ilvl w:val="0"/>
          <w:numId w:val="6"/>
        </w:numPr>
        <w:ind w:left="1440"/>
        <w:rPr>
          <w:sz w:val="22"/>
          <w:szCs w:val="22"/>
        </w:rPr>
      </w:pPr>
      <w:r>
        <w:rPr>
          <w:sz w:val="22"/>
          <w:szCs w:val="22"/>
        </w:rPr>
        <w:t>The Investigator will save the LexisNexis file with dispositions as “[</w:t>
      </w:r>
      <w:ins w:id="160" w:author="Arroyo, Wendy" w:date="2025-06-22T12:14:00Z">
        <w:r w:rsidR="009C7987">
          <w:rPr>
            <w:sz w:val="22"/>
            <w:szCs w:val="22"/>
          </w:rPr>
          <w:t>LexisNexis Search Results (</w:t>
        </w:r>
      </w:ins>
      <w:ins w:id="161" w:author="Arroyo, Wendy" w:date="2025-06-22T12:11:00Z">
        <w:r w:rsidR="00427D3F">
          <w:rPr>
            <w:sz w:val="22"/>
            <w:szCs w:val="22"/>
          </w:rPr>
          <w:t>Document Description</w:t>
        </w:r>
      </w:ins>
      <w:ins w:id="162" w:author="Arroyo, Wendy" w:date="2025-06-22T12:14:00Z">
        <w:r w:rsidR="009C7987">
          <w:rPr>
            <w:sz w:val="22"/>
            <w:szCs w:val="22"/>
          </w:rPr>
          <w:t>)</w:t>
        </w:r>
      </w:ins>
      <w:ins w:id="163" w:author="Arroyo, Wendy" w:date="2025-06-22T12:11:00Z">
        <w:r w:rsidR="00B21641">
          <w:rPr>
            <w:sz w:val="22"/>
            <w:szCs w:val="22"/>
          </w:rPr>
          <w:t>_</w:t>
        </w:r>
      </w:ins>
      <w:r>
        <w:rPr>
          <w:sz w:val="22"/>
          <w:szCs w:val="22"/>
        </w:rPr>
        <w:t>Focal Entity Name_</w:t>
      </w:r>
      <w:ins w:id="164" w:author="Arroyo, Wendy" w:date="2025-06-22T12:11:00Z">
        <w:r w:rsidR="00B21641" w:rsidDel="00B21641">
          <w:rPr>
            <w:sz w:val="22"/>
            <w:szCs w:val="22"/>
          </w:rPr>
          <w:t xml:space="preserve"> </w:t>
        </w:r>
      </w:ins>
      <w:del w:id="165" w:author="Arroyo, Wendy" w:date="2025-06-22T12:11:00Z">
        <w:r w:rsidDel="00B21641">
          <w:rPr>
            <w:sz w:val="22"/>
            <w:szCs w:val="22"/>
          </w:rPr>
          <w:delText>LexisNexis Search Results</w:delText>
        </w:r>
      </w:del>
      <w:r>
        <w:rPr>
          <w:sz w:val="22"/>
          <w:szCs w:val="22"/>
        </w:rPr>
        <w:t>_[</w:t>
      </w:r>
      <w:del w:id="166" w:author="Arroyo, Wendy" w:date="2025-06-19T17:31:00Z">
        <w:r w:rsidR="00991135" w:rsidDel="00923743">
          <w:rPr>
            <w:sz w:val="22"/>
            <w:szCs w:val="22"/>
          </w:rPr>
          <w:delText>DD,</w:delText>
        </w:r>
      </w:del>
      <w:r w:rsidR="00991135">
        <w:rPr>
          <w:sz w:val="22"/>
          <w:szCs w:val="22"/>
        </w:rPr>
        <w:t>MM</w:t>
      </w:r>
      <w:ins w:id="167" w:author="Arroyo, Wendy" w:date="2025-06-19T17:31:00Z">
        <w:r w:rsidR="00923743">
          <w:rPr>
            <w:sz w:val="22"/>
            <w:szCs w:val="22"/>
          </w:rPr>
          <w:t>.DD.</w:t>
        </w:r>
      </w:ins>
      <w:del w:id="168" w:author="Arroyo, Wendy" w:date="2025-06-19T17:31:00Z">
        <w:r w:rsidR="00991135" w:rsidDel="00923743">
          <w:rPr>
            <w:sz w:val="22"/>
            <w:szCs w:val="22"/>
          </w:rPr>
          <w:delText>,</w:delText>
        </w:r>
      </w:del>
      <w:r w:rsidR="00991135">
        <w:rPr>
          <w:sz w:val="22"/>
          <w:szCs w:val="22"/>
        </w:rPr>
        <w:t>YYYY]</w:t>
      </w:r>
      <w:r w:rsidR="00E53175">
        <w:rPr>
          <w:sz w:val="22"/>
          <w:szCs w:val="22"/>
        </w:rPr>
        <w:t>.</w:t>
      </w:r>
    </w:p>
    <w:p w14:paraId="32B6AE81" w14:textId="77777777" w:rsidR="00131434" w:rsidRDefault="00B314AB" w:rsidP="006E537D">
      <w:pPr>
        <w:pStyle w:val="ListParagraph"/>
        <w:numPr>
          <w:ilvl w:val="0"/>
          <w:numId w:val="6"/>
        </w:numPr>
        <w:ind w:left="1440"/>
        <w:rPr>
          <w:sz w:val="22"/>
          <w:szCs w:val="22"/>
        </w:rPr>
      </w:pPr>
      <w:r w:rsidRPr="00E97773">
        <w:rPr>
          <w:sz w:val="22"/>
          <w:szCs w:val="22"/>
        </w:rPr>
        <w:t xml:space="preserve">Upon reviewing applicable screening results for the Focal Entities, </w:t>
      </w:r>
      <w:r w:rsidR="005303A9">
        <w:rPr>
          <w:sz w:val="22"/>
          <w:szCs w:val="22"/>
        </w:rPr>
        <w:t xml:space="preserve">the Investigator will </w:t>
      </w:r>
      <w:r w:rsidRPr="00E97773">
        <w:rPr>
          <w:sz w:val="22"/>
          <w:szCs w:val="22"/>
        </w:rPr>
        <w:t>provide summary disposition in “Focal Entity Screening Results” (e.g., true match, false positive)</w:t>
      </w:r>
    </w:p>
    <w:p w14:paraId="0A109A59" w14:textId="075DC0B6" w:rsidR="00B314AB" w:rsidRPr="00131434" w:rsidRDefault="00B314AB" w:rsidP="006E537D">
      <w:pPr>
        <w:pStyle w:val="ListParagraph"/>
        <w:numPr>
          <w:ilvl w:val="1"/>
          <w:numId w:val="6"/>
        </w:numPr>
        <w:ind w:left="1800"/>
        <w:rPr>
          <w:sz w:val="22"/>
          <w:szCs w:val="22"/>
        </w:rPr>
      </w:pPr>
      <w:r w:rsidRPr="00131434">
        <w:rPr>
          <w:sz w:val="22"/>
          <w:szCs w:val="22"/>
        </w:rPr>
        <w:t xml:space="preserve">If a true match is identified, include a description of the adverse media in the “Focal Entity Screening Summary” </w:t>
      </w:r>
    </w:p>
    <w:p w14:paraId="48066436" w14:textId="7C932427" w:rsidR="001C3D43" w:rsidRPr="0031158B" w:rsidRDefault="001C3D43" w:rsidP="006E537D">
      <w:pPr>
        <w:pStyle w:val="ListParagraph"/>
        <w:keepNext/>
        <w:numPr>
          <w:ilvl w:val="2"/>
          <w:numId w:val="52"/>
        </w:numPr>
        <w:spacing w:before="240" w:line="22" w:lineRule="atLeast"/>
        <w:ind w:left="1440"/>
        <w:jc w:val="both"/>
        <w:outlineLvl w:val="1"/>
        <w:rPr>
          <w:rFonts w:eastAsia="Times New Roman" w:cs="Calibri"/>
          <w:b/>
          <w:sz w:val="22"/>
          <w:szCs w:val="22"/>
        </w:rPr>
      </w:pPr>
      <w:bookmarkStart w:id="169" w:name="_Toc200364636"/>
      <w:bookmarkStart w:id="170" w:name="_Hlk198558276"/>
      <w:r w:rsidRPr="0031158B">
        <w:rPr>
          <w:rFonts w:eastAsia="Times New Roman" w:cs="Calibri"/>
          <w:b/>
          <w:sz w:val="22"/>
          <w:szCs w:val="22"/>
        </w:rPr>
        <w:t xml:space="preserve">Conduct </w:t>
      </w:r>
      <w:r w:rsidR="009D05DD" w:rsidRPr="0031158B">
        <w:rPr>
          <w:rFonts w:eastAsia="Times New Roman" w:cs="Calibri"/>
          <w:b/>
          <w:sz w:val="22"/>
          <w:szCs w:val="22"/>
        </w:rPr>
        <w:t xml:space="preserve">Due Diligence and Review </w:t>
      </w:r>
      <w:r w:rsidR="00DE2E49" w:rsidRPr="0031158B">
        <w:rPr>
          <w:rFonts w:eastAsia="Times New Roman" w:cs="Calibri"/>
          <w:b/>
          <w:sz w:val="22"/>
          <w:szCs w:val="22"/>
        </w:rPr>
        <w:t xml:space="preserve">Adverse News </w:t>
      </w:r>
      <w:r w:rsidR="00F80E98" w:rsidRPr="0031158B">
        <w:rPr>
          <w:rFonts w:eastAsia="Times New Roman" w:cs="Calibri"/>
          <w:b/>
          <w:sz w:val="22"/>
          <w:szCs w:val="22"/>
        </w:rPr>
        <w:t>Screening on</w:t>
      </w:r>
      <w:r w:rsidRPr="0031158B">
        <w:rPr>
          <w:rFonts w:eastAsia="Times New Roman" w:cs="Calibri"/>
          <w:b/>
          <w:sz w:val="22"/>
          <w:szCs w:val="22"/>
        </w:rPr>
        <w:t xml:space="preserve"> Counterparties</w:t>
      </w:r>
      <w:bookmarkEnd w:id="169"/>
    </w:p>
    <w:bookmarkEnd w:id="170"/>
    <w:p w14:paraId="57D04051" w14:textId="1BB2085C" w:rsidR="00EF1493" w:rsidRPr="00E97773" w:rsidRDefault="00EF1493" w:rsidP="006E537D">
      <w:pPr>
        <w:pStyle w:val="ListParagraph"/>
        <w:numPr>
          <w:ilvl w:val="0"/>
          <w:numId w:val="8"/>
        </w:numPr>
        <w:ind w:left="1440"/>
        <w:rPr>
          <w:sz w:val="22"/>
          <w:szCs w:val="22"/>
        </w:rPr>
      </w:pPr>
      <w:r w:rsidRPr="00E97773">
        <w:rPr>
          <w:sz w:val="22"/>
          <w:szCs w:val="22"/>
        </w:rPr>
        <w:t xml:space="preserve">Based on the counterparties selected in the </w:t>
      </w:r>
      <w:r w:rsidR="00105B4B">
        <w:rPr>
          <w:sz w:val="22"/>
          <w:szCs w:val="22"/>
        </w:rPr>
        <w:t>Counterparty Selection section</w:t>
      </w:r>
      <w:r w:rsidRPr="00E97773">
        <w:rPr>
          <w:sz w:val="22"/>
          <w:szCs w:val="22"/>
        </w:rPr>
        <w:t xml:space="preserve">, each counterparty should have its own entry under “Counterparty </w:t>
      </w:r>
      <w:r w:rsidR="00BA424A">
        <w:rPr>
          <w:sz w:val="22"/>
          <w:szCs w:val="22"/>
        </w:rPr>
        <w:t>Due Diligence</w:t>
      </w:r>
      <w:r w:rsidRPr="00E97773">
        <w:rPr>
          <w:sz w:val="22"/>
          <w:szCs w:val="22"/>
        </w:rPr>
        <w:t>.” For each counterparty</w:t>
      </w:r>
      <w:r w:rsidR="006E077C">
        <w:rPr>
          <w:sz w:val="22"/>
          <w:szCs w:val="22"/>
        </w:rPr>
        <w:t>:</w:t>
      </w:r>
      <w:r w:rsidR="00046031">
        <w:rPr>
          <w:sz w:val="22"/>
          <w:szCs w:val="22"/>
        </w:rPr>
        <w:t xml:space="preserve"> </w:t>
      </w:r>
      <w:r w:rsidRPr="00E97773">
        <w:rPr>
          <w:sz w:val="22"/>
          <w:szCs w:val="22"/>
        </w:rPr>
        <w:t xml:space="preserve"> </w:t>
      </w:r>
    </w:p>
    <w:p w14:paraId="1A0B106C" w14:textId="1D44D363" w:rsidR="00EF1493" w:rsidRDefault="00046031" w:rsidP="006E537D">
      <w:pPr>
        <w:pStyle w:val="ListParagraph"/>
        <w:numPr>
          <w:ilvl w:val="0"/>
          <w:numId w:val="9"/>
        </w:numPr>
        <w:ind w:left="1800"/>
        <w:rPr>
          <w:sz w:val="22"/>
          <w:szCs w:val="22"/>
        </w:rPr>
      </w:pPr>
      <w:commentRangeStart w:id="171"/>
      <w:r>
        <w:rPr>
          <w:sz w:val="22"/>
          <w:szCs w:val="22"/>
        </w:rPr>
        <w:t>Utilizing Google</w:t>
      </w:r>
      <w:r w:rsidR="003F5D95">
        <w:rPr>
          <w:sz w:val="22"/>
          <w:szCs w:val="22"/>
        </w:rPr>
        <w:t xml:space="preserve"> (in ECM </w:t>
      </w:r>
      <w:r w:rsidR="00C74929">
        <w:rPr>
          <w:sz w:val="22"/>
          <w:szCs w:val="22"/>
        </w:rPr>
        <w:t>CORP POOL)</w:t>
      </w:r>
      <w:r>
        <w:rPr>
          <w:sz w:val="22"/>
          <w:szCs w:val="22"/>
        </w:rPr>
        <w:t xml:space="preserve">, </w:t>
      </w:r>
      <w:r w:rsidR="006E077C">
        <w:rPr>
          <w:sz w:val="22"/>
          <w:szCs w:val="22"/>
        </w:rPr>
        <w:t xml:space="preserve">the Investigator will </w:t>
      </w:r>
      <w:r>
        <w:rPr>
          <w:sz w:val="22"/>
          <w:szCs w:val="22"/>
        </w:rPr>
        <w:t>c</w:t>
      </w:r>
      <w:r w:rsidR="00EF1493" w:rsidRPr="00E97773">
        <w:rPr>
          <w:sz w:val="22"/>
          <w:szCs w:val="22"/>
        </w:rPr>
        <w:t xml:space="preserve">onduct Due Diligence on the </w:t>
      </w:r>
      <w:r w:rsidR="00406D3B">
        <w:rPr>
          <w:sz w:val="22"/>
          <w:szCs w:val="22"/>
        </w:rPr>
        <w:t>Counterparty</w:t>
      </w:r>
      <w:r w:rsidR="00EF1493" w:rsidRPr="00E97773">
        <w:rPr>
          <w:sz w:val="22"/>
          <w:szCs w:val="22"/>
        </w:rPr>
        <w:t>(</w:t>
      </w:r>
      <w:proofErr w:type="spellStart"/>
      <w:r w:rsidR="00EF1493" w:rsidRPr="00E97773">
        <w:rPr>
          <w:sz w:val="22"/>
          <w:szCs w:val="22"/>
        </w:rPr>
        <w:t>ies</w:t>
      </w:r>
      <w:proofErr w:type="spellEnd"/>
      <w:r w:rsidR="00A81BE2" w:rsidRPr="00E97773">
        <w:rPr>
          <w:sz w:val="22"/>
          <w:szCs w:val="22"/>
        </w:rPr>
        <w:t xml:space="preserve">), </w:t>
      </w:r>
      <w:r w:rsidR="00A81BE2">
        <w:rPr>
          <w:sz w:val="22"/>
          <w:szCs w:val="22"/>
        </w:rPr>
        <w:t>including into their</w:t>
      </w:r>
      <w:r w:rsidR="00A81BE2" w:rsidRPr="00E97773">
        <w:rPr>
          <w:sz w:val="22"/>
          <w:szCs w:val="22"/>
        </w:rPr>
        <w:t xml:space="preserve"> occupation (for individuals) / nature of business (for entities)</w:t>
      </w:r>
      <w:commentRangeEnd w:id="171"/>
      <w:r w:rsidR="006A53FD">
        <w:rPr>
          <w:rStyle w:val="CommentReference"/>
        </w:rPr>
        <w:commentReference w:id="171"/>
      </w:r>
    </w:p>
    <w:p w14:paraId="56ADFCB1" w14:textId="5C53774A" w:rsidR="00046031" w:rsidRPr="00046031" w:rsidRDefault="00046031" w:rsidP="006E537D">
      <w:pPr>
        <w:pStyle w:val="ListParagraph"/>
        <w:numPr>
          <w:ilvl w:val="2"/>
          <w:numId w:val="6"/>
        </w:numPr>
        <w:ind w:left="2520"/>
        <w:rPr>
          <w:sz w:val="22"/>
          <w:szCs w:val="22"/>
        </w:rPr>
      </w:pPr>
      <w:r w:rsidRPr="00046031">
        <w:rPr>
          <w:sz w:val="22"/>
          <w:szCs w:val="22"/>
        </w:rPr>
        <w:t>Print Screen for all websites used for due-diligence and save the files as “</w:t>
      </w:r>
      <w:ins w:id="172" w:author="Arroyo, Wendy" w:date="2025-06-22T12:12:00Z">
        <w:r w:rsidR="00B21641" w:rsidRPr="00046031">
          <w:rPr>
            <w:sz w:val="22"/>
            <w:szCs w:val="22"/>
          </w:rPr>
          <w:t>Due Diligence_[Description]_</w:t>
        </w:r>
        <w:r w:rsidR="00B21641">
          <w:rPr>
            <w:sz w:val="22"/>
            <w:szCs w:val="22"/>
          </w:rPr>
          <w:t xml:space="preserve"> </w:t>
        </w:r>
      </w:ins>
      <w:r w:rsidRPr="00046031">
        <w:rPr>
          <w:sz w:val="22"/>
          <w:szCs w:val="22"/>
        </w:rPr>
        <w:t>[</w:t>
      </w:r>
      <w:r>
        <w:rPr>
          <w:sz w:val="22"/>
          <w:szCs w:val="22"/>
        </w:rPr>
        <w:t>Counterparty Name</w:t>
      </w:r>
      <w:r w:rsidRPr="00046031">
        <w:rPr>
          <w:sz w:val="22"/>
          <w:szCs w:val="22"/>
        </w:rPr>
        <w:t>]_</w:t>
      </w:r>
      <w:del w:id="173" w:author="Arroyo, Wendy" w:date="2025-06-22T12:12:00Z">
        <w:r w:rsidRPr="00046031" w:rsidDel="00B21641">
          <w:rPr>
            <w:sz w:val="22"/>
            <w:szCs w:val="22"/>
          </w:rPr>
          <w:delText>Due Diligence_[Description]_</w:delText>
        </w:r>
      </w:del>
      <w:ins w:id="174" w:author="Arroyo, Wendy" w:date="2025-06-22T12:12:00Z">
        <w:r w:rsidR="00B21641">
          <w:rPr>
            <w:sz w:val="22"/>
            <w:szCs w:val="22"/>
          </w:rPr>
          <w:t xml:space="preserve"> </w:t>
        </w:r>
      </w:ins>
      <w:r w:rsidRPr="00046031">
        <w:rPr>
          <w:sz w:val="22"/>
          <w:szCs w:val="22"/>
        </w:rPr>
        <w:t>[</w:t>
      </w:r>
      <w:del w:id="175" w:author="Arroyo, Wendy" w:date="2025-06-19T17:32:00Z">
        <w:r w:rsidRPr="00046031" w:rsidDel="00BE7960">
          <w:rPr>
            <w:sz w:val="22"/>
            <w:szCs w:val="22"/>
          </w:rPr>
          <w:delText>DD.</w:delText>
        </w:r>
      </w:del>
      <w:r w:rsidRPr="00046031">
        <w:rPr>
          <w:sz w:val="22"/>
          <w:szCs w:val="22"/>
        </w:rPr>
        <w:t>MM.</w:t>
      </w:r>
      <w:ins w:id="176" w:author="Arroyo, Wendy" w:date="2025-06-19T17:32:00Z">
        <w:r w:rsidR="00BE7960">
          <w:rPr>
            <w:sz w:val="22"/>
            <w:szCs w:val="22"/>
          </w:rPr>
          <w:t>DD.</w:t>
        </w:r>
      </w:ins>
      <w:r w:rsidRPr="00046031">
        <w:rPr>
          <w:sz w:val="22"/>
          <w:szCs w:val="22"/>
        </w:rPr>
        <w:t>YYYY]</w:t>
      </w:r>
    </w:p>
    <w:p w14:paraId="3581B99B" w14:textId="54F19456" w:rsidR="00EF1493" w:rsidRPr="00E97773" w:rsidRDefault="00EF1493" w:rsidP="006E537D">
      <w:pPr>
        <w:pStyle w:val="ListParagraph"/>
        <w:numPr>
          <w:ilvl w:val="2"/>
          <w:numId w:val="6"/>
        </w:numPr>
        <w:ind w:left="2520"/>
        <w:rPr>
          <w:sz w:val="22"/>
          <w:szCs w:val="22"/>
        </w:rPr>
      </w:pPr>
      <w:r w:rsidRPr="00E97773">
        <w:rPr>
          <w:sz w:val="22"/>
          <w:szCs w:val="22"/>
        </w:rPr>
        <w:t>Record results in the Counterparty Due Diligence under “Counterparty Occupation / Nature of Business” and selecting the most applicable NAICS code</w:t>
      </w:r>
    </w:p>
    <w:p w14:paraId="4CBA35E4" w14:textId="13FCFF51" w:rsidR="00EF1493" w:rsidRDefault="00EF1493" w:rsidP="006E537D">
      <w:pPr>
        <w:pStyle w:val="ListParagraph"/>
        <w:numPr>
          <w:ilvl w:val="2"/>
          <w:numId w:val="6"/>
        </w:numPr>
        <w:ind w:left="2520"/>
        <w:rPr>
          <w:ins w:id="177" w:author="Arroyo, Wendy" w:date="2025-06-27T16:15:00Z"/>
          <w:sz w:val="22"/>
          <w:szCs w:val="22"/>
        </w:rPr>
      </w:pPr>
      <w:r w:rsidRPr="00E97773">
        <w:rPr>
          <w:sz w:val="22"/>
          <w:szCs w:val="22"/>
        </w:rPr>
        <w:t xml:space="preserve">Include additional detail, as needed, in the corresponding free text </w:t>
      </w:r>
      <w:proofErr w:type="gramStart"/>
      <w:r w:rsidRPr="00E97773">
        <w:rPr>
          <w:sz w:val="22"/>
          <w:szCs w:val="22"/>
        </w:rPr>
        <w:t>field</w:t>
      </w:r>
      <w:proofErr w:type="gramEnd"/>
    </w:p>
    <w:p w14:paraId="4BB5FEEC" w14:textId="701C2939" w:rsidR="00723EDE" w:rsidRPr="00E97773" w:rsidRDefault="00B705AE" w:rsidP="006E537D">
      <w:pPr>
        <w:pStyle w:val="ListParagraph"/>
        <w:numPr>
          <w:ilvl w:val="2"/>
          <w:numId w:val="6"/>
        </w:numPr>
        <w:ind w:left="2520"/>
        <w:rPr>
          <w:sz w:val="22"/>
          <w:szCs w:val="22"/>
        </w:rPr>
      </w:pPr>
      <w:ins w:id="178" w:author="Arroyo, Wendy" w:date="2025-06-27T16:15:00Z">
        <w:r>
          <w:rPr>
            <w:sz w:val="22"/>
            <w:szCs w:val="22"/>
          </w:rPr>
          <w:t xml:space="preserve">In searches, please </w:t>
        </w:r>
        <w:r w:rsidR="003D391A">
          <w:rPr>
            <w:sz w:val="22"/>
            <w:szCs w:val="22"/>
          </w:rPr>
          <w:t>include Counterpar</w:t>
        </w:r>
      </w:ins>
      <w:ins w:id="179" w:author="Arroyo, Wendy" w:date="2025-06-27T16:16:00Z">
        <w:r w:rsidR="003D391A">
          <w:rPr>
            <w:sz w:val="22"/>
            <w:szCs w:val="22"/>
          </w:rPr>
          <w:t xml:space="preserve">ties in </w:t>
        </w:r>
      </w:ins>
      <w:ins w:id="180" w:author="Arroyo, Wendy" w:date="2025-06-27T16:39:00Z">
        <w:r w:rsidR="005658B9">
          <w:rPr>
            <w:sz w:val="22"/>
            <w:szCs w:val="22"/>
          </w:rPr>
          <w:t>quotes</w:t>
        </w:r>
      </w:ins>
      <w:ins w:id="181" w:author="Arroyo, Wendy" w:date="2025-06-27T16:16:00Z">
        <w:r w:rsidR="003D391A">
          <w:rPr>
            <w:sz w:val="22"/>
            <w:szCs w:val="22"/>
          </w:rPr>
          <w:t xml:space="preserve"> </w:t>
        </w:r>
        <w:r w:rsidR="00D00078">
          <w:rPr>
            <w:sz w:val="22"/>
            <w:szCs w:val="22"/>
          </w:rPr>
          <w:t>(</w:t>
        </w:r>
        <w:r w:rsidR="003D391A">
          <w:rPr>
            <w:sz w:val="22"/>
            <w:szCs w:val="22"/>
          </w:rPr>
          <w:t xml:space="preserve">e.g. </w:t>
        </w:r>
        <w:r w:rsidR="00D00078">
          <w:rPr>
            <w:sz w:val="22"/>
            <w:szCs w:val="22"/>
          </w:rPr>
          <w:t>“John Smith”)</w:t>
        </w:r>
      </w:ins>
    </w:p>
    <w:p w14:paraId="660E6B62" w14:textId="62211DB2" w:rsidR="004C5DAE" w:rsidRDefault="004C5DAE" w:rsidP="006E537D">
      <w:pPr>
        <w:pStyle w:val="ListParagraph"/>
        <w:numPr>
          <w:ilvl w:val="0"/>
          <w:numId w:val="8"/>
        </w:numPr>
        <w:ind w:left="1440"/>
        <w:rPr>
          <w:sz w:val="22"/>
          <w:szCs w:val="22"/>
        </w:rPr>
      </w:pPr>
      <w:r>
        <w:rPr>
          <w:sz w:val="22"/>
          <w:szCs w:val="22"/>
        </w:rPr>
        <w:lastRenderedPageBreak/>
        <w:t xml:space="preserve">Complete </w:t>
      </w:r>
      <w:r w:rsidR="00666C73">
        <w:rPr>
          <w:sz w:val="22"/>
          <w:szCs w:val="22"/>
        </w:rPr>
        <w:t xml:space="preserve">the counterparty’s geographic information (as available). Note that </w:t>
      </w:r>
      <w:r w:rsidR="003D6115">
        <w:rPr>
          <w:sz w:val="22"/>
          <w:szCs w:val="22"/>
        </w:rPr>
        <w:t>addresses</w:t>
      </w:r>
      <w:r w:rsidR="00666C73">
        <w:rPr>
          <w:sz w:val="22"/>
          <w:szCs w:val="22"/>
        </w:rPr>
        <w:t xml:space="preserve"> can be identified in the </w:t>
      </w:r>
      <w:r w:rsidR="00A668AA">
        <w:rPr>
          <w:sz w:val="22"/>
          <w:szCs w:val="22"/>
        </w:rPr>
        <w:t xml:space="preserve">transaction file, but since its’ a Lookback, the information may be out of date / not align with </w:t>
      </w:r>
      <w:r w:rsidR="003D6115">
        <w:rPr>
          <w:sz w:val="22"/>
          <w:szCs w:val="22"/>
        </w:rPr>
        <w:t xml:space="preserve">addresses identified through online due diligence. </w:t>
      </w:r>
    </w:p>
    <w:p w14:paraId="1EB249B7" w14:textId="7FF289E6" w:rsidR="00EF1493" w:rsidRPr="00B15BDA" w:rsidRDefault="006E077C" w:rsidP="006E537D">
      <w:pPr>
        <w:pStyle w:val="ListParagraph"/>
        <w:numPr>
          <w:ilvl w:val="0"/>
          <w:numId w:val="8"/>
        </w:numPr>
        <w:ind w:left="1440"/>
        <w:rPr>
          <w:sz w:val="22"/>
          <w:szCs w:val="22"/>
        </w:rPr>
      </w:pPr>
      <w:r w:rsidRPr="00B15BDA">
        <w:rPr>
          <w:sz w:val="22"/>
          <w:szCs w:val="22"/>
        </w:rPr>
        <w:t>The Investigator will d</w:t>
      </w:r>
      <w:r w:rsidR="00AC3B54" w:rsidRPr="00B15BDA">
        <w:rPr>
          <w:sz w:val="22"/>
          <w:szCs w:val="22"/>
        </w:rPr>
        <w:t>ownload</w:t>
      </w:r>
      <w:r w:rsidRPr="00B15BDA">
        <w:rPr>
          <w:sz w:val="22"/>
          <w:szCs w:val="22"/>
        </w:rPr>
        <w:t xml:space="preserve"> the</w:t>
      </w:r>
      <w:r w:rsidR="00AC3B54" w:rsidRPr="00B15BDA">
        <w:rPr>
          <w:sz w:val="22"/>
          <w:szCs w:val="22"/>
        </w:rPr>
        <w:t xml:space="preserve"> Google</w:t>
      </w:r>
      <w:r w:rsidR="00EF1493" w:rsidRPr="00B15BDA">
        <w:rPr>
          <w:sz w:val="22"/>
          <w:szCs w:val="22"/>
        </w:rPr>
        <w:t xml:space="preserve"> String Search results (PDF), </w:t>
      </w:r>
      <w:r w:rsidR="00EF1493" w:rsidRPr="00B15BDA">
        <w:rPr>
          <w:sz w:val="22"/>
          <w:szCs w:val="22"/>
          <w:rPrChange w:id="182" w:author="Arroyo, Wendy" w:date="2025-06-19T17:32:00Z">
            <w:rPr>
              <w:sz w:val="22"/>
              <w:szCs w:val="22"/>
              <w:highlight w:val="yellow"/>
            </w:rPr>
          </w:rPrChange>
        </w:rPr>
        <w:t xml:space="preserve">found in </w:t>
      </w:r>
      <w:del w:id="183" w:author="Arroyo, Wendy" w:date="2025-06-19T17:32:00Z">
        <w:r w:rsidR="00EF1493" w:rsidRPr="00B15BDA" w:rsidDel="002F0FFE">
          <w:rPr>
            <w:sz w:val="22"/>
            <w:szCs w:val="22"/>
            <w:rPrChange w:id="184" w:author="Arroyo, Wendy" w:date="2025-06-19T17:32:00Z">
              <w:rPr>
                <w:sz w:val="22"/>
                <w:szCs w:val="22"/>
                <w:highlight w:val="yellow"/>
              </w:rPr>
            </w:rPrChange>
          </w:rPr>
          <w:delText>XXXX</w:delText>
        </w:r>
      </w:del>
      <w:ins w:id="185" w:author="Arroyo, Wendy" w:date="2025-06-19T17:32:00Z">
        <w:r w:rsidR="002F0FFE" w:rsidRPr="00B15BDA">
          <w:rPr>
            <w:sz w:val="22"/>
            <w:szCs w:val="22"/>
          </w:rPr>
          <w:t>the Z Drive</w:t>
        </w:r>
        <w:r w:rsidR="00B15BDA" w:rsidRPr="00B15BDA">
          <w:rPr>
            <w:sz w:val="22"/>
            <w:szCs w:val="22"/>
          </w:rPr>
          <w:t xml:space="preserve"> folder or where the PDF is saved.</w:t>
        </w:r>
      </w:ins>
    </w:p>
    <w:p w14:paraId="1512D4AC" w14:textId="698296A7" w:rsidR="006E077C" w:rsidRPr="006E077C" w:rsidRDefault="006E077C" w:rsidP="006E537D">
      <w:pPr>
        <w:pStyle w:val="ListParagraph"/>
        <w:numPr>
          <w:ilvl w:val="0"/>
          <w:numId w:val="8"/>
        </w:numPr>
        <w:ind w:left="1440"/>
        <w:rPr>
          <w:sz w:val="22"/>
          <w:szCs w:val="22"/>
        </w:rPr>
      </w:pPr>
      <w:r w:rsidRPr="006E077C">
        <w:rPr>
          <w:sz w:val="22"/>
          <w:szCs w:val="22"/>
        </w:rPr>
        <w:t>Upon downloading, the Investigator will review all results. Use the following factors to determine if an entry is a potential true match or false positive:</w:t>
      </w:r>
    </w:p>
    <w:p w14:paraId="0E758B9A" w14:textId="77777777" w:rsidR="006E077C" w:rsidRPr="008C5DD3" w:rsidRDefault="006E077C" w:rsidP="006E537D">
      <w:pPr>
        <w:pStyle w:val="ListParagraph"/>
        <w:numPr>
          <w:ilvl w:val="2"/>
          <w:numId w:val="18"/>
        </w:numPr>
        <w:ind w:left="2520"/>
        <w:rPr>
          <w:sz w:val="22"/>
          <w:szCs w:val="22"/>
        </w:rPr>
      </w:pPr>
      <w:r w:rsidRPr="008C5DD3">
        <w:rPr>
          <w:sz w:val="22"/>
          <w:szCs w:val="22"/>
        </w:rPr>
        <w:t>Material name mismatch</w:t>
      </w:r>
    </w:p>
    <w:p w14:paraId="4E794080" w14:textId="77777777" w:rsidR="006E077C" w:rsidRPr="008C5DD3" w:rsidRDefault="006E077C" w:rsidP="006E537D">
      <w:pPr>
        <w:pStyle w:val="ListParagraph"/>
        <w:numPr>
          <w:ilvl w:val="2"/>
          <w:numId w:val="18"/>
        </w:numPr>
        <w:ind w:left="2520"/>
        <w:rPr>
          <w:sz w:val="22"/>
          <w:szCs w:val="22"/>
        </w:rPr>
      </w:pPr>
      <w:r w:rsidRPr="008C5DD3">
        <w:rPr>
          <w:sz w:val="22"/>
          <w:szCs w:val="22"/>
        </w:rPr>
        <w:t>Different DOB/age (plus or minus more than one year)</w:t>
      </w:r>
    </w:p>
    <w:p w14:paraId="1CAC5920" w14:textId="77777777" w:rsidR="006E077C" w:rsidRPr="008C5DD3" w:rsidRDefault="006E077C" w:rsidP="006E537D">
      <w:pPr>
        <w:pStyle w:val="ListParagraph"/>
        <w:numPr>
          <w:ilvl w:val="2"/>
          <w:numId w:val="18"/>
        </w:numPr>
        <w:ind w:left="2520"/>
        <w:rPr>
          <w:sz w:val="22"/>
          <w:szCs w:val="22"/>
        </w:rPr>
      </w:pPr>
      <w:r w:rsidRPr="008C5DD3">
        <w:rPr>
          <w:sz w:val="22"/>
          <w:szCs w:val="22"/>
        </w:rPr>
        <w:t>Domicile/citizenship mismatch</w:t>
      </w:r>
    </w:p>
    <w:p w14:paraId="1AE3E650" w14:textId="77777777" w:rsidR="006E077C" w:rsidRPr="008C5DD3" w:rsidRDefault="006E077C" w:rsidP="006E537D">
      <w:pPr>
        <w:pStyle w:val="ListParagraph"/>
        <w:numPr>
          <w:ilvl w:val="2"/>
          <w:numId w:val="18"/>
        </w:numPr>
        <w:ind w:left="2520"/>
        <w:rPr>
          <w:sz w:val="22"/>
          <w:szCs w:val="22"/>
        </w:rPr>
      </w:pPr>
      <w:r w:rsidRPr="008C5DD3">
        <w:rPr>
          <w:sz w:val="22"/>
          <w:szCs w:val="22"/>
        </w:rPr>
        <w:t>Different family information</w:t>
      </w:r>
    </w:p>
    <w:p w14:paraId="34073BB1" w14:textId="77777777" w:rsidR="006E077C" w:rsidRPr="00E97773" w:rsidRDefault="006E077C" w:rsidP="006E537D">
      <w:pPr>
        <w:pStyle w:val="ListParagraph"/>
        <w:numPr>
          <w:ilvl w:val="2"/>
          <w:numId w:val="18"/>
        </w:numPr>
        <w:ind w:left="2520"/>
        <w:rPr>
          <w:sz w:val="22"/>
          <w:szCs w:val="22"/>
        </w:rPr>
      </w:pPr>
      <w:r w:rsidRPr="008C5DD3">
        <w:rPr>
          <w:sz w:val="22"/>
          <w:szCs w:val="22"/>
        </w:rPr>
        <w:t>Tax ID/passport number mismatch</w:t>
      </w:r>
    </w:p>
    <w:p w14:paraId="1489CAB9" w14:textId="77777777" w:rsidR="006E077C" w:rsidRDefault="006E077C" w:rsidP="004A2D38">
      <w:pPr>
        <w:ind w:left="1440"/>
        <w:rPr>
          <w:rFonts w:cstheme="minorHAnsi"/>
          <w:sz w:val="22"/>
          <w:szCs w:val="22"/>
        </w:rPr>
      </w:pPr>
      <w:r w:rsidRPr="00F11CFC">
        <w:rPr>
          <w:rFonts w:cstheme="minorHAnsi"/>
          <w:sz w:val="22"/>
          <w:szCs w:val="22"/>
        </w:rPr>
        <w:t xml:space="preserve">A true match is generally one where there is a name match in addition to DOB/age. A true match can also be determined if there is a name match and a match with any two of the following factors: nationality, geographic jurisdiction, or employment. </w:t>
      </w:r>
    </w:p>
    <w:p w14:paraId="0532D162" w14:textId="77777777" w:rsidR="006E077C" w:rsidRPr="00F22527" w:rsidRDefault="006E077C" w:rsidP="006E537D">
      <w:pPr>
        <w:pStyle w:val="ListParagraph"/>
        <w:numPr>
          <w:ilvl w:val="0"/>
          <w:numId w:val="8"/>
        </w:numPr>
        <w:ind w:left="1440"/>
        <w:rPr>
          <w:sz w:val="22"/>
          <w:szCs w:val="22"/>
        </w:rPr>
      </w:pPr>
      <w:r>
        <w:rPr>
          <w:sz w:val="22"/>
          <w:szCs w:val="22"/>
        </w:rPr>
        <w:t>Based on the review, the Investigator will</w:t>
      </w:r>
      <w:r w:rsidRPr="00E97773">
        <w:rPr>
          <w:sz w:val="22"/>
          <w:szCs w:val="22"/>
        </w:rPr>
        <w:t xml:space="preserve"> dispositio</w:t>
      </w:r>
      <w:r>
        <w:rPr>
          <w:sz w:val="22"/>
          <w:szCs w:val="22"/>
        </w:rPr>
        <w:t>n</w:t>
      </w:r>
      <w:r w:rsidRPr="00E97773">
        <w:rPr>
          <w:sz w:val="22"/>
          <w:szCs w:val="22"/>
        </w:rPr>
        <w:t xml:space="preserve"> </w:t>
      </w:r>
      <w:r>
        <w:rPr>
          <w:sz w:val="22"/>
          <w:szCs w:val="22"/>
        </w:rPr>
        <w:t>each potential match in the</w:t>
      </w:r>
      <w:r w:rsidRPr="00E97773">
        <w:rPr>
          <w:sz w:val="22"/>
          <w:szCs w:val="22"/>
        </w:rPr>
        <w:t xml:space="preserve"> PDF with a text b</w:t>
      </w:r>
      <w:r w:rsidRPr="0040554E">
        <w:rPr>
          <w:sz w:val="22"/>
          <w:szCs w:val="22"/>
        </w:rPr>
        <w:t>ox</w:t>
      </w:r>
      <w:r w:rsidRPr="00E97773">
        <w:rPr>
          <w:sz w:val="22"/>
          <w:szCs w:val="22"/>
        </w:rPr>
        <w:t xml:space="preserve"> to evidence that the results were reviewed</w:t>
      </w:r>
    </w:p>
    <w:p w14:paraId="09975C98" w14:textId="2139DF2B" w:rsidR="006E077C" w:rsidRPr="00E97773" w:rsidRDefault="006E077C" w:rsidP="006E537D">
      <w:pPr>
        <w:pStyle w:val="ListParagraph"/>
        <w:numPr>
          <w:ilvl w:val="2"/>
          <w:numId w:val="25"/>
        </w:numPr>
        <w:ind w:left="2520"/>
        <w:rPr>
          <w:sz w:val="22"/>
          <w:szCs w:val="22"/>
        </w:rPr>
      </w:pPr>
      <w:r w:rsidRPr="00E97773">
        <w:rPr>
          <w:sz w:val="22"/>
          <w:szCs w:val="22"/>
        </w:rPr>
        <w:t xml:space="preserve">Write ups for False positives should include </w:t>
      </w:r>
      <w:r>
        <w:rPr>
          <w:sz w:val="22"/>
          <w:szCs w:val="22"/>
        </w:rPr>
        <w:t xml:space="preserve">the </w:t>
      </w:r>
      <w:r w:rsidRPr="00E97773">
        <w:rPr>
          <w:sz w:val="22"/>
          <w:szCs w:val="22"/>
        </w:rPr>
        <w:t xml:space="preserve">mitigation </w:t>
      </w:r>
      <w:r>
        <w:rPr>
          <w:sz w:val="22"/>
          <w:szCs w:val="22"/>
        </w:rPr>
        <w:t>factors</w:t>
      </w:r>
      <w:r w:rsidRPr="00E97773">
        <w:rPr>
          <w:sz w:val="22"/>
          <w:szCs w:val="22"/>
        </w:rPr>
        <w:t xml:space="preserve"> and reference any supporting documentation </w:t>
      </w:r>
    </w:p>
    <w:p w14:paraId="0EC7EB58" w14:textId="77777777" w:rsidR="006E077C" w:rsidRDefault="006E077C" w:rsidP="006E537D">
      <w:pPr>
        <w:pStyle w:val="ListParagraph"/>
        <w:numPr>
          <w:ilvl w:val="2"/>
          <w:numId w:val="25"/>
        </w:numPr>
        <w:ind w:left="2520"/>
        <w:rPr>
          <w:sz w:val="22"/>
          <w:szCs w:val="22"/>
        </w:rPr>
      </w:pPr>
      <w:r w:rsidRPr="00E97773">
        <w:rPr>
          <w:sz w:val="22"/>
          <w:szCs w:val="22"/>
        </w:rPr>
        <w:t xml:space="preserve">If </w:t>
      </w:r>
      <w:r>
        <w:rPr>
          <w:sz w:val="22"/>
          <w:szCs w:val="22"/>
        </w:rPr>
        <w:t>a true match is identified, but activity is not considered to be adverse, write-ups should include the reason for why the news is not concerning.</w:t>
      </w:r>
      <w:r>
        <w:rPr>
          <w:rStyle w:val="FootnoteReference"/>
          <w:sz w:val="22"/>
          <w:szCs w:val="22"/>
        </w:rPr>
        <w:footnoteReference w:id="18"/>
      </w:r>
      <w:r>
        <w:rPr>
          <w:sz w:val="22"/>
          <w:szCs w:val="22"/>
        </w:rPr>
        <w:t xml:space="preserve"> </w:t>
      </w:r>
    </w:p>
    <w:p w14:paraId="269C4452" w14:textId="12EC4E4A" w:rsidR="006E077C" w:rsidRPr="00E97773" w:rsidRDefault="006E077C" w:rsidP="006E537D">
      <w:pPr>
        <w:pStyle w:val="ListParagraph"/>
        <w:numPr>
          <w:ilvl w:val="2"/>
          <w:numId w:val="25"/>
        </w:numPr>
        <w:ind w:left="2520"/>
        <w:rPr>
          <w:sz w:val="22"/>
          <w:szCs w:val="22"/>
        </w:rPr>
      </w:pPr>
      <w:r>
        <w:rPr>
          <w:sz w:val="22"/>
          <w:szCs w:val="22"/>
        </w:rPr>
        <w:t xml:space="preserve">If a true match is identified and the news/information is considered </w:t>
      </w:r>
      <w:r w:rsidRPr="00E97773">
        <w:rPr>
          <w:sz w:val="22"/>
          <w:szCs w:val="22"/>
        </w:rPr>
        <w:t>adverse (e.g., money laundering/financial crime offenses)</w:t>
      </w:r>
      <w:r>
        <w:rPr>
          <w:sz w:val="22"/>
          <w:szCs w:val="22"/>
        </w:rPr>
        <w:t>,</w:t>
      </w:r>
      <w:r w:rsidRPr="00F378F7">
        <w:rPr>
          <w:sz w:val="22"/>
          <w:szCs w:val="22"/>
        </w:rPr>
        <w:t xml:space="preserve"> </w:t>
      </w:r>
      <w:r>
        <w:rPr>
          <w:sz w:val="22"/>
          <w:szCs w:val="22"/>
        </w:rPr>
        <w:t>write-ups should include indicat</w:t>
      </w:r>
      <w:r w:rsidR="00FC5AF2">
        <w:rPr>
          <w:sz w:val="22"/>
          <w:szCs w:val="22"/>
        </w:rPr>
        <w:t>ing</w:t>
      </w:r>
      <w:r>
        <w:rPr>
          <w:sz w:val="22"/>
          <w:szCs w:val="22"/>
        </w:rPr>
        <w:t xml:space="preserve"> that the news is considered adverse and documented as part of the Case.</w:t>
      </w:r>
      <w:r>
        <w:rPr>
          <w:rStyle w:val="FootnoteReference"/>
          <w:sz w:val="22"/>
          <w:szCs w:val="22"/>
        </w:rPr>
        <w:footnoteReference w:id="19"/>
      </w:r>
    </w:p>
    <w:p w14:paraId="53F5BDDA" w14:textId="2E52D631" w:rsidR="006E077C" w:rsidRPr="00D85A05" w:rsidRDefault="006E077C" w:rsidP="006E537D">
      <w:pPr>
        <w:pStyle w:val="ListParagraph"/>
        <w:numPr>
          <w:ilvl w:val="0"/>
          <w:numId w:val="8"/>
        </w:numPr>
        <w:ind w:left="1440"/>
        <w:rPr>
          <w:sz w:val="22"/>
          <w:szCs w:val="22"/>
        </w:rPr>
      </w:pPr>
      <w:r>
        <w:rPr>
          <w:sz w:val="22"/>
          <w:szCs w:val="22"/>
        </w:rPr>
        <w:t xml:space="preserve">The Investigator will save the </w:t>
      </w:r>
      <w:r w:rsidR="006F344C">
        <w:rPr>
          <w:sz w:val="22"/>
          <w:szCs w:val="22"/>
        </w:rPr>
        <w:t>PDF</w:t>
      </w:r>
      <w:r>
        <w:rPr>
          <w:sz w:val="22"/>
          <w:szCs w:val="22"/>
        </w:rPr>
        <w:t xml:space="preserve"> with dispositions as [</w:t>
      </w:r>
      <w:ins w:id="186" w:author="Arroyo, Wendy" w:date="2025-06-22T12:12:00Z">
        <w:r w:rsidR="009C23C2">
          <w:rPr>
            <w:sz w:val="22"/>
            <w:szCs w:val="22"/>
          </w:rPr>
          <w:t>Google Screening Results _</w:t>
        </w:r>
      </w:ins>
      <w:r w:rsidR="00194BD0">
        <w:rPr>
          <w:sz w:val="22"/>
          <w:szCs w:val="22"/>
        </w:rPr>
        <w:t>Counterparty</w:t>
      </w:r>
      <w:r>
        <w:rPr>
          <w:sz w:val="22"/>
          <w:szCs w:val="22"/>
        </w:rPr>
        <w:t xml:space="preserve"> Name</w:t>
      </w:r>
      <w:r w:rsidR="00194BD0">
        <w:rPr>
          <w:sz w:val="22"/>
          <w:szCs w:val="22"/>
        </w:rPr>
        <w:t>]</w:t>
      </w:r>
      <w:r>
        <w:rPr>
          <w:sz w:val="22"/>
          <w:szCs w:val="22"/>
        </w:rPr>
        <w:t>_</w:t>
      </w:r>
      <w:del w:id="187" w:author="Arroyo, Wendy" w:date="2025-06-22T12:12:00Z">
        <w:r w:rsidR="00194BD0" w:rsidDel="009C23C2">
          <w:rPr>
            <w:sz w:val="22"/>
            <w:szCs w:val="22"/>
          </w:rPr>
          <w:delText xml:space="preserve">Google Screening </w:delText>
        </w:r>
        <w:r w:rsidDel="009C23C2">
          <w:rPr>
            <w:sz w:val="22"/>
            <w:szCs w:val="22"/>
          </w:rPr>
          <w:delText>Results_[</w:delText>
        </w:r>
      </w:del>
      <w:ins w:id="188" w:author="Arroyo, Wendy" w:date="2025-06-22T12:12:00Z">
        <w:r w:rsidR="009C23C2">
          <w:rPr>
            <w:sz w:val="22"/>
            <w:szCs w:val="22"/>
          </w:rPr>
          <w:t>[</w:t>
        </w:r>
      </w:ins>
      <w:del w:id="189" w:author="Arroyo, Wendy" w:date="2025-06-19T17:33:00Z">
        <w:r w:rsidDel="001C77B0">
          <w:rPr>
            <w:sz w:val="22"/>
            <w:szCs w:val="22"/>
          </w:rPr>
          <w:delText>DD,</w:delText>
        </w:r>
      </w:del>
      <w:r>
        <w:rPr>
          <w:sz w:val="22"/>
          <w:szCs w:val="22"/>
        </w:rPr>
        <w:t>MM</w:t>
      </w:r>
      <w:ins w:id="190" w:author="Arroyo, Wendy" w:date="2025-06-19T17:33:00Z">
        <w:r w:rsidR="001C77B0">
          <w:rPr>
            <w:sz w:val="22"/>
            <w:szCs w:val="22"/>
          </w:rPr>
          <w:t>.DD.</w:t>
        </w:r>
      </w:ins>
      <w:del w:id="191" w:author="Arroyo, Wendy" w:date="2025-06-19T17:33:00Z">
        <w:r w:rsidDel="001C77B0">
          <w:rPr>
            <w:sz w:val="22"/>
            <w:szCs w:val="22"/>
          </w:rPr>
          <w:delText>,</w:delText>
        </w:r>
      </w:del>
      <w:r>
        <w:rPr>
          <w:sz w:val="22"/>
          <w:szCs w:val="22"/>
        </w:rPr>
        <w:t>YYYY]</w:t>
      </w:r>
      <w:r w:rsidRPr="00E97773">
        <w:rPr>
          <w:sz w:val="22"/>
          <w:szCs w:val="22"/>
        </w:rPr>
        <w:t xml:space="preserve"> </w:t>
      </w:r>
    </w:p>
    <w:p w14:paraId="0A3570BE" w14:textId="788DFF21" w:rsidR="004A2D38" w:rsidRDefault="00EF1493" w:rsidP="006E537D">
      <w:pPr>
        <w:pStyle w:val="ListParagraph"/>
        <w:numPr>
          <w:ilvl w:val="0"/>
          <w:numId w:val="8"/>
        </w:numPr>
        <w:ind w:left="1440"/>
        <w:rPr>
          <w:sz w:val="22"/>
          <w:szCs w:val="22"/>
        </w:rPr>
      </w:pPr>
      <w:r w:rsidRPr="00E97773">
        <w:rPr>
          <w:sz w:val="22"/>
          <w:szCs w:val="22"/>
        </w:rPr>
        <w:t xml:space="preserve">Upon reviewing applicable screening results for the </w:t>
      </w:r>
      <w:r w:rsidR="00D4262C">
        <w:rPr>
          <w:sz w:val="22"/>
          <w:szCs w:val="22"/>
        </w:rPr>
        <w:t>Counterparty(</w:t>
      </w:r>
      <w:proofErr w:type="spellStart"/>
      <w:r w:rsidR="00D4262C">
        <w:rPr>
          <w:sz w:val="22"/>
          <w:szCs w:val="22"/>
        </w:rPr>
        <w:t>ies</w:t>
      </w:r>
      <w:proofErr w:type="spellEnd"/>
      <w:r w:rsidR="00D4262C">
        <w:rPr>
          <w:sz w:val="22"/>
          <w:szCs w:val="22"/>
        </w:rPr>
        <w:t>)</w:t>
      </w:r>
      <w:r w:rsidRPr="00E97773">
        <w:rPr>
          <w:sz w:val="22"/>
          <w:szCs w:val="22"/>
        </w:rPr>
        <w:t>, provide summary disposition in “</w:t>
      </w:r>
      <w:r w:rsidR="00D4262C">
        <w:rPr>
          <w:sz w:val="22"/>
          <w:szCs w:val="22"/>
        </w:rPr>
        <w:t>Counterparty</w:t>
      </w:r>
      <w:r w:rsidRPr="00E97773">
        <w:rPr>
          <w:sz w:val="22"/>
          <w:szCs w:val="22"/>
        </w:rPr>
        <w:t xml:space="preserve"> Screening Results” (e.g., true match, false positive)</w:t>
      </w:r>
    </w:p>
    <w:p w14:paraId="3F32DDB3" w14:textId="35BF453A" w:rsidR="00EF1493" w:rsidRPr="004A2D38" w:rsidRDefault="00EF1493" w:rsidP="006E537D">
      <w:pPr>
        <w:pStyle w:val="ListParagraph"/>
        <w:numPr>
          <w:ilvl w:val="1"/>
          <w:numId w:val="8"/>
        </w:numPr>
        <w:ind w:left="1800"/>
        <w:rPr>
          <w:sz w:val="22"/>
          <w:szCs w:val="22"/>
        </w:rPr>
      </w:pPr>
      <w:r w:rsidRPr="004A2D38">
        <w:rPr>
          <w:sz w:val="22"/>
          <w:szCs w:val="22"/>
        </w:rPr>
        <w:lastRenderedPageBreak/>
        <w:t>If a true match is identified, include a description of the adverse media in the “</w:t>
      </w:r>
      <w:r w:rsidR="0000684E" w:rsidRPr="004A2D38">
        <w:rPr>
          <w:sz w:val="22"/>
          <w:szCs w:val="22"/>
        </w:rPr>
        <w:t>Counterparty</w:t>
      </w:r>
      <w:r w:rsidRPr="004A2D38">
        <w:rPr>
          <w:sz w:val="22"/>
          <w:szCs w:val="22"/>
        </w:rPr>
        <w:t xml:space="preserve"> Screening Summary” </w:t>
      </w:r>
    </w:p>
    <w:p w14:paraId="6492B2AD" w14:textId="7CC1BBCE" w:rsidR="5418BF3A" w:rsidRPr="00991135" w:rsidRDefault="5418BF3A" w:rsidP="006E537D">
      <w:pPr>
        <w:keepNext/>
        <w:numPr>
          <w:ilvl w:val="2"/>
          <w:numId w:val="52"/>
        </w:numPr>
        <w:spacing w:before="240" w:line="22" w:lineRule="atLeast"/>
        <w:ind w:left="864"/>
        <w:jc w:val="both"/>
        <w:outlineLvl w:val="1"/>
        <w:rPr>
          <w:rFonts w:eastAsia="Times New Roman" w:cs="Calibri"/>
          <w:b/>
          <w:sz w:val="22"/>
          <w:szCs w:val="22"/>
        </w:rPr>
      </w:pPr>
      <w:bookmarkStart w:id="192" w:name="_Toc200364637"/>
      <w:r w:rsidRPr="00991135">
        <w:rPr>
          <w:rFonts w:eastAsia="Times New Roman" w:cs="Calibri"/>
          <w:b/>
          <w:sz w:val="22"/>
          <w:szCs w:val="22"/>
        </w:rPr>
        <w:t>Conduct Office of Foreign Asset Control (OFAC) sanctions screening on the Focal Entity and sampled counterparties</w:t>
      </w:r>
      <w:bookmarkEnd w:id="192"/>
    </w:p>
    <w:p w14:paraId="1A8AE5DC" w14:textId="77777777" w:rsidR="008B3570" w:rsidRDefault="009B6B35" w:rsidP="006E537D">
      <w:pPr>
        <w:pStyle w:val="ListParagraph"/>
        <w:numPr>
          <w:ilvl w:val="3"/>
          <w:numId w:val="52"/>
        </w:numPr>
        <w:ind w:left="1800"/>
        <w:rPr>
          <w:sz w:val="22"/>
          <w:szCs w:val="22"/>
        </w:rPr>
      </w:pPr>
      <w:r>
        <w:rPr>
          <w:sz w:val="22"/>
          <w:szCs w:val="22"/>
        </w:rPr>
        <w:t>The Investigator will o</w:t>
      </w:r>
      <w:r w:rsidR="00CE2DAC">
        <w:rPr>
          <w:sz w:val="22"/>
          <w:szCs w:val="22"/>
        </w:rPr>
        <w:t xml:space="preserve">pen up an internet search browser and access the OFAC </w:t>
      </w:r>
      <w:r w:rsidR="00FD6636">
        <w:rPr>
          <w:sz w:val="22"/>
          <w:szCs w:val="22"/>
        </w:rPr>
        <w:t xml:space="preserve">Sanctions List Search tool </w:t>
      </w:r>
      <w:r w:rsidR="00CE2DAC">
        <w:rPr>
          <w:sz w:val="22"/>
          <w:szCs w:val="22"/>
        </w:rPr>
        <w:t>(</w:t>
      </w:r>
      <w:hyperlink r:id="rId15" w:history="1">
        <w:r w:rsidR="00CE2DAC" w:rsidRPr="00AE14A1">
          <w:rPr>
            <w:rStyle w:val="Hyperlink"/>
            <w:sz w:val="22"/>
            <w:szCs w:val="22"/>
          </w:rPr>
          <w:t>https://sanctionssearch.ofac.treas.gov/</w:t>
        </w:r>
      </w:hyperlink>
      <w:r w:rsidR="00CE2DAC">
        <w:rPr>
          <w:sz w:val="22"/>
          <w:szCs w:val="22"/>
        </w:rPr>
        <w:t>)</w:t>
      </w:r>
      <w:r w:rsidR="008B3570">
        <w:rPr>
          <w:sz w:val="22"/>
          <w:szCs w:val="22"/>
        </w:rPr>
        <w:t xml:space="preserve">. </w:t>
      </w:r>
    </w:p>
    <w:p w14:paraId="472919CB" w14:textId="567E7428" w:rsidR="5418BF3A" w:rsidRDefault="008B3570" w:rsidP="006E537D">
      <w:pPr>
        <w:pStyle w:val="ListParagraph"/>
        <w:numPr>
          <w:ilvl w:val="3"/>
          <w:numId w:val="52"/>
        </w:numPr>
        <w:ind w:left="1800"/>
        <w:rPr>
          <w:sz w:val="22"/>
          <w:szCs w:val="22"/>
        </w:rPr>
      </w:pPr>
      <w:r>
        <w:rPr>
          <w:sz w:val="22"/>
          <w:szCs w:val="22"/>
        </w:rPr>
        <w:t>Upon navigating to the website, the Investigator will:</w:t>
      </w:r>
    </w:p>
    <w:p w14:paraId="5D0C9A77" w14:textId="77777777" w:rsidR="00CE2DAC" w:rsidRDefault="00CD5C30" w:rsidP="006E537D">
      <w:pPr>
        <w:pStyle w:val="ListParagraph"/>
        <w:numPr>
          <w:ilvl w:val="4"/>
          <w:numId w:val="53"/>
        </w:numPr>
        <w:ind w:left="1800"/>
        <w:rPr>
          <w:sz w:val="22"/>
          <w:szCs w:val="22"/>
        </w:rPr>
      </w:pPr>
      <w:r>
        <w:rPr>
          <w:sz w:val="22"/>
          <w:szCs w:val="22"/>
        </w:rPr>
        <w:t>Set the minimum name score indicator to 90%</w:t>
      </w:r>
    </w:p>
    <w:p w14:paraId="150A68B2" w14:textId="77777777" w:rsidR="00CD5C30" w:rsidRDefault="00CD5C30" w:rsidP="006E537D">
      <w:pPr>
        <w:pStyle w:val="ListParagraph"/>
        <w:numPr>
          <w:ilvl w:val="4"/>
          <w:numId w:val="53"/>
        </w:numPr>
        <w:ind w:left="1800"/>
        <w:rPr>
          <w:sz w:val="22"/>
          <w:szCs w:val="22"/>
        </w:rPr>
      </w:pPr>
      <w:r>
        <w:rPr>
          <w:sz w:val="22"/>
          <w:szCs w:val="22"/>
        </w:rPr>
        <w:t xml:space="preserve">Ensure that type, program, country, and list, are set to the default setting of “All.” </w:t>
      </w:r>
    </w:p>
    <w:p w14:paraId="2CC4E434" w14:textId="5B3ED8A7" w:rsidR="00CD5C30" w:rsidRDefault="00CD5C30" w:rsidP="006E537D">
      <w:pPr>
        <w:pStyle w:val="ListParagraph"/>
        <w:numPr>
          <w:ilvl w:val="4"/>
          <w:numId w:val="53"/>
        </w:numPr>
        <w:ind w:left="1800"/>
        <w:rPr>
          <w:sz w:val="22"/>
          <w:szCs w:val="22"/>
        </w:rPr>
      </w:pPr>
      <w:r>
        <w:rPr>
          <w:sz w:val="22"/>
          <w:szCs w:val="22"/>
        </w:rPr>
        <w:t>Input the name of the focal entity</w:t>
      </w:r>
      <w:r w:rsidR="007216E2">
        <w:rPr>
          <w:sz w:val="22"/>
          <w:szCs w:val="22"/>
        </w:rPr>
        <w:t xml:space="preserve"> or counterparty</w:t>
      </w:r>
      <w:r>
        <w:rPr>
          <w:sz w:val="22"/>
          <w:szCs w:val="22"/>
        </w:rPr>
        <w:t xml:space="preserve"> </w:t>
      </w:r>
      <w:r w:rsidR="00B67048">
        <w:rPr>
          <w:sz w:val="22"/>
          <w:szCs w:val="22"/>
        </w:rPr>
        <w:t>in the Name field</w:t>
      </w:r>
    </w:p>
    <w:p w14:paraId="02D7BA8E" w14:textId="0AA2E354" w:rsidR="00FD6636" w:rsidRDefault="00FD6636" w:rsidP="006E537D">
      <w:pPr>
        <w:pStyle w:val="ListParagraph"/>
        <w:numPr>
          <w:ilvl w:val="4"/>
          <w:numId w:val="53"/>
        </w:numPr>
        <w:ind w:left="1800"/>
        <w:rPr>
          <w:sz w:val="22"/>
          <w:szCs w:val="22"/>
        </w:rPr>
      </w:pPr>
      <w:r>
        <w:rPr>
          <w:sz w:val="22"/>
          <w:szCs w:val="22"/>
        </w:rPr>
        <w:t xml:space="preserve">Click the search button </w:t>
      </w:r>
    </w:p>
    <w:p w14:paraId="11837F20" w14:textId="5B12AE6B" w:rsidR="00C36D19" w:rsidRDefault="00272E96" w:rsidP="006E537D">
      <w:pPr>
        <w:pStyle w:val="ListParagraph"/>
        <w:numPr>
          <w:ilvl w:val="4"/>
          <w:numId w:val="53"/>
        </w:numPr>
        <w:ind w:left="1800"/>
        <w:rPr>
          <w:sz w:val="22"/>
          <w:szCs w:val="22"/>
        </w:rPr>
      </w:pPr>
      <w:del w:id="193" w:author="Arroyo, Wendy" w:date="2025-06-20T11:54:00Z">
        <w:r w:rsidRPr="00C36D19" w:rsidDel="00181997">
          <w:rPr>
            <w:sz w:val="22"/>
            <w:szCs w:val="22"/>
          </w:rPr>
          <w:delText>Screen</w:delText>
        </w:r>
        <w:r w:rsidR="007216E2" w:rsidDel="00181997">
          <w:rPr>
            <w:sz w:val="22"/>
            <w:szCs w:val="22"/>
          </w:rPr>
          <w:delText>s</w:delText>
        </w:r>
        <w:r w:rsidRPr="00C36D19" w:rsidDel="00181997">
          <w:rPr>
            <w:sz w:val="22"/>
            <w:szCs w:val="22"/>
          </w:rPr>
          <w:delText xml:space="preserve">hot </w:delText>
        </w:r>
      </w:del>
      <w:ins w:id="194" w:author="Arroyo, Wendy" w:date="2025-06-20T11:54:00Z">
        <w:r w:rsidR="00181997">
          <w:rPr>
            <w:sz w:val="22"/>
            <w:szCs w:val="22"/>
          </w:rPr>
          <w:t>Save</w:t>
        </w:r>
        <w:r w:rsidR="00181997" w:rsidRPr="00C36D19">
          <w:rPr>
            <w:sz w:val="22"/>
            <w:szCs w:val="22"/>
          </w:rPr>
          <w:t xml:space="preserve"> </w:t>
        </w:r>
      </w:ins>
      <w:r w:rsidRPr="00C36D19">
        <w:rPr>
          <w:sz w:val="22"/>
          <w:szCs w:val="22"/>
        </w:rPr>
        <w:t>the results page</w:t>
      </w:r>
      <w:ins w:id="195" w:author="Arroyo, Wendy" w:date="2025-06-20T11:54:00Z">
        <w:r w:rsidR="00181997">
          <w:rPr>
            <w:sz w:val="22"/>
            <w:szCs w:val="22"/>
          </w:rPr>
          <w:t xml:space="preserve"> as a PDF, by</w:t>
        </w:r>
      </w:ins>
      <w:r w:rsidR="00D213A5">
        <w:rPr>
          <w:sz w:val="22"/>
          <w:szCs w:val="22"/>
        </w:rPr>
        <w:t xml:space="preserve"> using print to PDF</w:t>
      </w:r>
    </w:p>
    <w:p w14:paraId="1D6BCACD" w14:textId="734CFCED" w:rsidR="00823EE2" w:rsidRDefault="00823EE2" w:rsidP="006E537D">
      <w:pPr>
        <w:pStyle w:val="ListParagraph"/>
        <w:numPr>
          <w:ilvl w:val="4"/>
          <w:numId w:val="53"/>
        </w:numPr>
        <w:ind w:left="1800"/>
        <w:rPr>
          <w:sz w:val="22"/>
          <w:szCs w:val="22"/>
        </w:rPr>
      </w:pPr>
      <w:r>
        <w:rPr>
          <w:sz w:val="22"/>
          <w:szCs w:val="22"/>
        </w:rPr>
        <w:t>Save the screening results as [</w:t>
      </w:r>
      <w:ins w:id="196" w:author="Arroyo, Wendy" w:date="2025-06-22T12:12:00Z">
        <w:r w:rsidR="009C23C2">
          <w:rPr>
            <w:sz w:val="22"/>
            <w:szCs w:val="22"/>
          </w:rPr>
          <w:t xml:space="preserve">OFAC Screening </w:t>
        </w:r>
        <w:proofErr w:type="spellStart"/>
        <w:r w:rsidR="009C23C2">
          <w:rPr>
            <w:sz w:val="22"/>
            <w:szCs w:val="22"/>
          </w:rPr>
          <w:t>Results_</w:t>
        </w:r>
      </w:ins>
      <w:r>
        <w:rPr>
          <w:sz w:val="22"/>
          <w:szCs w:val="22"/>
        </w:rPr>
        <w:t>Focal</w:t>
      </w:r>
      <w:proofErr w:type="spellEnd"/>
      <w:r>
        <w:rPr>
          <w:sz w:val="22"/>
          <w:szCs w:val="22"/>
        </w:rPr>
        <w:t xml:space="preserve"> Entity/Counterparty Name]_</w:t>
      </w:r>
      <w:del w:id="197" w:author="Arroyo, Wendy" w:date="2025-06-22T12:12:00Z">
        <w:r w:rsidDel="00B838E2">
          <w:rPr>
            <w:sz w:val="22"/>
            <w:szCs w:val="22"/>
          </w:rPr>
          <w:delText>O</w:delText>
        </w:r>
        <w:r w:rsidDel="009C23C2">
          <w:rPr>
            <w:sz w:val="22"/>
            <w:szCs w:val="22"/>
          </w:rPr>
          <w:delText>FAC Screening Results_</w:delText>
        </w:r>
      </w:del>
      <w:r>
        <w:rPr>
          <w:sz w:val="22"/>
          <w:szCs w:val="22"/>
        </w:rPr>
        <w:t>[</w:t>
      </w:r>
      <w:del w:id="198" w:author="Arroyo, Wendy" w:date="2025-06-19T17:34:00Z">
        <w:r w:rsidDel="00A12BE9">
          <w:rPr>
            <w:sz w:val="22"/>
            <w:szCs w:val="22"/>
          </w:rPr>
          <w:delText>DD.</w:delText>
        </w:r>
      </w:del>
      <w:r>
        <w:rPr>
          <w:sz w:val="22"/>
          <w:szCs w:val="22"/>
        </w:rPr>
        <w:t>MM.</w:t>
      </w:r>
      <w:ins w:id="199" w:author="Arroyo, Wendy" w:date="2025-06-19T17:34:00Z">
        <w:r w:rsidR="00A12BE9">
          <w:rPr>
            <w:sz w:val="22"/>
            <w:szCs w:val="22"/>
          </w:rPr>
          <w:t>DD.</w:t>
        </w:r>
      </w:ins>
      <w:r>
        <w:rPr>
          <w:sz w:val="22"/>
          <w:szCs w:val="22"/>
        </w:rPr>
        <w:t>YYYY]</w:t>
      </w:r>
      <w:ins w:id="200" w:author="Arroyo, Wendy" w:date="2025-06-20T12:00:00Z">
        <w:r w:rsidR="0035648B">
          <w:rPr>
            <w:sz w:val="22"/>
            <w:szCs w:val="22"/>
          </w:rPr>
          <w:t xml:space="preserve"> </w:t>
        </w:r>
      </w:ins>
    </w:p>
    <w:p w14:paraId="6665CF4A" w14:textId="028A736F" w:rsidR="007216E2" w:rsidRDefault="007216E2" w:rsidP="006E537D">
      <w:pPr>
        <w:pStyle w:val="ListParagraph"/>
        <w:numPr>
          <w:ilvl w:val="3"/>
          <w:numId w:val="52"/>
        </w:numPr>
        <w:ind w:left="1800"/>
        <w:rPr>
          <w:sz w:val="22"/>
          <w:szCs w:val="22"/>
        </w:rPr>
      </w:pPr>
      <w:r>
        <w:rPr>
          <w:sz w:val="22"/>
          <w:szCs w:val="22"/>
        </w:rPr>
        <w:t xml:space="preserve">If the search does not produce results, </w:t>
      </w:r>
      <w:r w:rsidR="00823EE2">
        <w:rPr>
          <w:sz w:val="22"/>
          <w:szCs w:val="22"/>
        </w:rPr>
        <w:t xml:space="preserve">the Investigator </w:t>
      </w:r>
      <w:r w:rsidR="00A72204">
        <w:rPr>
          <w:sz w:val="22"/>
          <w:szCs w:val="22"/>
        </w:rPr>
        <w:t xml:space="preserve">will </w:t>
      </w:r>
      <w:r>
        <w:rPr>
          <w:sz w:val="22"/>
          <w:szCs w:val="22"/>
        </w:rPr>
        <w:t xml:space="preserve">repeat the process for the remaining focal entity or sampled counterparties. </w:t>
      </w:r>
      <w:r w:rsidRPr="007216E2">
        <w:rPr>
          <w:b/>
          <w:bCs/>
          <w:sz w:val="22"/>
          <w:szCs w:val="22"/>
        </w:rPr>
        <w:t>NOTE: the minimum name score indicator must be reset to 90% after each search</w:t>
      </w:r>
      <w:r w:rsidR="004C74B0">
        <w:rPr>
          <w:b/>
          <w:bCs/>
          <w:sz w:val="22"/>
          <w:szCs w:val="22"/>
        </w:rPr>
        <w:t xml:space="preserve"> that produces results</w:t>
      </w:r>
      <w:r w:rsidRPr="007216E2">
        <w:rPr>
          <w:b/>
          <w:bCs/>
          <w:sz w:val="22"/>
          <w:szCs w:val="22"/>
        </w:rPr>
        <w:t>. It defaults to 100</w:t>
      </w:r>
      <w:r>
        <w:rPr>
          <w:sz w:val="22"/>
          <w:szCs w:val="22"/>
        </w:rPr>
        <w:t xml:space="preserve">% </w:t>
      </w:r>
    </w:p>
    <w:p w14:paraId="7780897B" w14:textId="4D6EFE7A" w:rsidR="00DF523E" w:rsidRDefault="00394CCD" w:rsidP="006E537D">
      <w:pPr>
        <w:pStyle w:val="ListParagraph"/>
        <w:numPr>
          <w:ilvl w:val="3"/>
          <w:numId w:val="52"/>
        </w:numPr>
        <w:ind w:left="1800"/>
        <w:rPr>
          <w:sz w:val="22"/>
          <w:szCs w:val="22"/>
        </w:rPr>
      </w:pPr>
      <w:r>
        <w:rPr>
          <w:sz w:val="22"/>
          <w:szCs w:val="22"/>
        </w:rPr>
        <w:t xml:space="preserve">If there are results where the “score” column list a percentage </w:t>
      </w:r>
      <w:r w:rsidR="0041458C">
        <w:rPr>
          <w:sz w:val="22"/>
          <w:szCs w:val="22"/>
        </w:rPr>
        <w:t xml:space="preserve">of 90% or above, click </w:t>
      </w:r>
      <w:r w:rsidR="00133054">
        <w:rPr>
          <w:sz w:val="22"/>
          <w:szCs w:val="22"/>
        </w:rPr>
        <w:t xml:space="preserve">on the hyperlink for the </w:t>
      </w:r>
      <w:r w:rsidR="00654D3F">
        <w:rPr>
          <w:sz w:val="22"/>
          <w:szCs w:val="22"/>
        </w:rPr>
        <w:t>profile of the result</w:t>
      </w:r>
    </w:p>
    <w:p w14:paraId="2E33223B" w14:textId="3D1A43E3" w:rsidR="00654D3F" w:rsidRDefault="00654D3F" w:rsidP="006E537D">
      <w:pPr>
        <w:pStyle w:val="ListParagraph"/>
        <w:numPr>
          <w:ilvl w:val="4"/>
          <w:numId w:val="54"/>
        </w:numPr>
        <w:ind w:left="1800"/>
        <w:rPr>
          <w:sz w:val="22"/>
          <w:szCs w:val="22"/>
        </w:rPr>
      </w:pPr>
      <w:del w:id="201" w:author="Arroyo, Wendy" w:date="2025-06-20T11:54:00Z">
        <w:r w:rsidDel="00181997">
          <w:rPr>
            <w:sz w:val="22"/>
            <w:szCs w:val="22"/>
          </w:rPr>
          <w:delText xml:space="preserve">Screenshot </w:delText>
        </w:r>
      </w:del>
      <w:ins w:id="202" w:author="Arroyo, Wendy" w:date="2025-06-20T11:54:00Z">
        <w:r w:rsidR="00181997">
          <w:rPr>
            <w:sz w:val="22"/>
            <w:szCs w:val="22"/>
          </w:rPr>
          <w:t xml:space="preserve">Save </w:t>
        </w:r>
      </w:ins>
      <w:r>
        <w:rPr>
          <w:sz w:val="22"/>
          <w:szCs w:val="22"/>
        </w:rPr>
        <w:t>the profile of the result</w:t>
      </w:r>
      <w:r w:rsidR="00D213A5">
        <w:rPr>
          <w:sz w:val="22"/>
          <w:szCs w:val="22"/>
        </w:rPr>
        <w:t>s page</w:t>
      </w:r>
      <w:ins w:id="203" w:author="Arroyo, Wendy" w:date="2025-06-20T11:54:00Z">
        <w:r w:rsidR="00181997">
          <w:rPr>
            <w:sz w:val="22"/>
            <w:szCs w:val="22"/>
          </w:rPr>
          <w:t xml:space="preserve"> as a PDF,</w:t>
        </w:r>
      </w:ins>
      <w:r w:rsidR="00D213A5">
        <w:rPr>
          <w:sz w:val="22"/>
          <w:szCs w:val="22"/>
        </w:rPr>
        <w:t xml:space="preserve"> using print to PDF</w:t>
      </w:r>
      <w:r w:rsidR="00E85095" w:rsidRPr="00225825">
        <w:footnoteReference w:id="20"/>
      </w:r>
    </w:p>
    <w:p w14:paraId="5DEBF64A" w14:textId="77777777" w:rsidR="00D213A5" w:rsidRDefault="00133054" w:rsidP="006E537D">
      <w:pPr>
        <w:pStyle w:val="ListParagraph"/>
        <w:numPr>
          <w:ilvl w:val="4"/>
          <w:numId w:val="54"/>
        </w:numPr>
        <w:ind w:left="1800"/>
        <w:rPr>
          <w:sz w:val="22"/>
          <w:szCs w:val="22"/>
        </w:rPr>
      </w:pPr>
      <w:r>
        <w:rPr>
          <w:sz w:val="22"/>
          <w:szCs w:val="22"/>
        </w:rPr>
        <w:t xml:space="preserve">Review the information in the details page for the result, to determine whether </w:t>
      </w:r>
      <w:r w:rsidR="00985E69">
        <w:rPr>
          <w:sz w:val="22"/>
          <w:szCs w:val="22"/>
        </w:rPr>
        <w:t xml:space="preserve">the focal entity name is a match to the entity name </w:t>
      </w:r>
    </w:p>
    <w:p w14:paraId="6F68C549" w14:textId="48D55B9C" w:rsidR="00442D39" w:rsidRPr="00D213A5" w:rsidRDefault="00D213A5" w:rsidP="006E537D">
      <w:pPr>
        <w:pStyle w:val="ListParagraph"/>
        <w:numPr>
          <w:ilvl w:val="4"/>
          <w:numId w:val="54"/>
        </w:numPr>
        <w:ind w:left="1800"/>
        <w:rPr>
          <w:sz w:val="22"/>
          <w:szCs w:val="22"/>
        </w:rPr>
      </w:pPr>
      <w:r>
        <w:rPr>
          <w:sz w:val="22"/>
          <w:szCs w:val="22"/>
        </w:rPr>
        <w:t xml:space="preserve">Review the aliases section to determine if the focal entity name is a match to any of the </w:t>
      </w:r>
      <w:r w:rsidR="00985E69">
        <w:rPr>
          <w:sz w:val="22"/>
          <w:szCs w:val="22"/>
        </w:rPr>
        <w:t xml:space="preserve">aliases listed within the </w:t>
      </w:r>
      <w:r w:rsidR="00442D39">
        <w:rPr>
          <w:sz w:val="22"/>
          <w:szCs w:val="22"/>
        </w:rPr>
        <w:t>details page</w:t>
      </w:r>
    </w:p>
    <w:p w14:paraId="56262358" w14:textId="0397CAD5" w:rsidR="0041458C" w:rsidRDefault="0041458C" w:rsidP="006E537D">
      <w:pPr>
        <w:pStyle w:val="ListParagraph"/>
        <w:numPr>
          <w:ilvl w:val="4"/>
          <w:numId w:val="54"/>
        </w:numPr>
        <w:ind w:left="1800"/>
        <w:rPr>
          <w:sz w:val="22"/>
          <w:szCs w:val="22"/>
        </w:rPr>
      </w:pPr>
      <w:r>
        <w:rPr>
          <w:sz w:val="22"/>
          <w:szCs w:val="22"/>
        </w:rPr>
        <w:t xml:space="preserve">If the focal entity name </w:t>
      </w:r>
      <w:r w:rsidR="00A5614C">
        <w:rPr>
          <w:sz w:val="22"/>
          <w:szCs w:val="22"/>
        </w:rPr>
        <w:t>is a match to the</w:t>
      </w:r>
      <w:r w:rsidR="000D2154">
        <w:rPr>
          <w:sz w:val="22"/>
          <w:szCs w:val="22"/>
        </w:rPr>
        <w:t xml:space="preserve"> result </w:t>
      </w:r>
      <w:r w:rsidR="00A5614C">
        <w:rPr>
          <w:sz w:val="22"/>
          <w:szCs w:val="22"/>
        </w:rPr>
        <w:t>name or an alias name</w:t>
      </w:r>
      <w:r w:rsidR="00E54D56">
        <w:rPr>
          <w:sz w:val="22"/>
          <w:szCs w:val="22"/>
        </w:rPr>
        <w:t>, the result is a potential hit and should be escalated</w:t>
      </w:r>
      <w:r w:rsidR="00DD65CD">
        <w:rPr>
          <w:sz w:val="22"/>
          <w:szCs w:val="22"/>
        </w:rPr>
        <w:t xml:space="preserve"> to a Team Lead</w:t>
      </w:r>
      <w:r w:rsidR="00E54D56">
        <w:rPr>
          <w:sz w:val="22"/>
          <w:szCs w:val="22"/>
        </w:rPr>
        <w:t xml:space="preserve"> for further review </w:t>
      </w:r>
      <w:r w:rsidR="00DD65CD">
        <w:rPr>
          <w:sz w:val="22"/>
          <w:szCs w:val="22"/>
        </w:rPr>
        <w:t>via the Issue Management queue</w:t>
      </w:r>
    </w:p>
    <w:p w14:paraId="1E6F4C5D" w14:textId="77777777" w:rsidR="00225825" w:rsidRDefault="000D2154" w:rsidP="006E537D">
      <w:pPr>
        <w:pStyle w:val="ListParagraph"/>
        <w:numPr>
          <w:ilvl w:val="4"/>
          <w:numId w:val="54"/>
        </w:numPr>
        <w:ind w:left="1800"/>
        <w:rPr>
          <w:sz w:val="22"/>
          <w:szCs w:val="22"/>
        </w:rPr>
      </w:pPr>
      <w:r>
        <w:rPr>
          <w:sz w:val="22"/>
          <w:szCs w:val="22"/>
        </w:rPr>
        <w:t xml:space="preserve">If the focal entity name does not match the result name or an alias name, </w:t>
      </w:r>
      <w:r w:rsidR="00470C78">
        <w:rPr>
          <w:sz w:val="22"/>
          <w:szCs w:val="22"/>
        </w:rPr>
        <w:t xml:space="preserve">disposition the result as a </w:t>
      </w:r>
      <w:r w:rsidR="009A2FF9">
        <w:rPr>
          <w:sz w:val="22"/>
          <w:szCs w:val="22"/>
        </w:rPr>
        <w:t>non-match due to name mismatch</w:t>
      </w:r>
      <w:r w:rsidR="00BE0DEE">
        <w:rPr>
          <w:sz w:val="22"/>
          <w:szCs w:val="22"/>
        </w:rPr>
        <w:t xml:space="preserve"> (include a text box in the PDF)</w:t>
      </w:r>
      <w:r w:rsidR="005C22A6">
        <w:rPr>
          <w:sz w:val="22"/>
          <w:szCs w:val="22"/>
        </w:rPr>
        <w:t>.</w:t>
      </w:r>
    </w:p>
    <w:p w14:paraId="4983495F" w14:textId="542BE4D0" w:rsidR="005C22A6" w:rsidRPr="00225825" w:rsidRDefault="005C22A6" w:rsidP="006E537D">
      <w:pPr>
        <w:pStyle w:val="ListParagraph"/>
        <w:numPr>
          <w:ilvl w:val="4"/>
          <w:numId w:val="54"/>
        </w:numPr>
        <w:ind w:left="1800"/>
        <w:rPr>
          <w:sz w:val="22"/>
          <w:szCs w:val="22"/>
        </w:rPr>
      </w:pPr>
      <w:r w:rsidRPr="00225825">
        <w:rPr>
          <w:sz w:val="22"/>
          <w:szCs w:val="22"/>
        </w:rPr>
        <w:t>Save the screening results as [</w:t>
      </w:r>
      <w:ins w:id="204" w:author="Arroyo, Wendy" w:date="2025-06-22T12:13:00Z">
        <w:r w:rsidR="00B838E2">
          <w:rPr>
            <w:sz w:val="22"/>
            <w:szCs w:val="22"/>
          </w:rPr>
          <w:t xml:space="preserve">OFAC Screening Results_ </w:t>
        </w:r>
      </w:ins>
      <w:r w:rsidRPr="00225825">
        <w:rPr>
          <w:sz w:val="22"/>
          <w:szCs w:val="22"/>
        </w:rPr>
        <w:t>Focal Entity/Counterparty Name]_</w:t>
      </w:r>
      <w:del w:id="205" w:author="Arroyo, Wendy" w:date="2025-06-22T12:13:00Z">
        <w:r w:rsidRPr="00225825" w:rsidDel="00B838E2">
          <w:rPr>
            <w:sz w:val="22"/>
            <w:szCs w:val="22"/>
          </w:rPr>
          <w:delText>OFAC Screening Results_</w:delText>
        </w:r>
      </w:del>
      <w:r w:rsidRPr="00225825">
        <w:rPr>
          <w:sz w:val="22"/>
          <w:szCs w:val="22"/>
        </w:rPr>
        <w:t>[</w:t>
      </w:r>
      <w:del w:id="206" w:author="Arroyo, Wendy" w:date="2025-06-19T17:34:00Z">
        <w:r w:rsidRPr="00225825" w:rsidDel="00A12BE9">
          <w:rPr>
            <w:sz w:val="22"/>
            <w:szCs w:val="22"/>
          </w:rPr>
          <w:delText>DD.</w:delText>
        </w:r>
      </w:del>
      <w:r w:rsidRPr="00225825">
        <w:rPr>
          <w:sz w:val="22"/>
          <w:szCs w:val="22"/>
        </w:rPr>
        <w:t>MM.</w:t>
      </w:r>
      <w:ins w:id="207" w:author="Arroyo, Wendy" w:date="2025-06-19T17:34:00Z">
        <w:r w:rsidR="00A12BE9">
          <w:rPr>
            <w:sz w:val="22"/>
            <w:szCs w:val="22"/>
          </w:rPr>
          <w:t>DD.</w:t>
        </w:r>
      </w:ins>
      <w:r w:rsidRPr="00225825">
        <w:rPr>
          <w:sz w:val="22"/>
          <w:szCs w:val="22"/>
        </w:rPr>
        <w:t>YYYY]</w:t>
      </w:r>
    </w:p>
    <w:p w14:paraId="3B7E6B91" w14:textId="242401A4" w:rsidR="00FE213B" w:rsidRDefault="005A605C" w:rsidP="006E537D">
      <w:pPr>
        <w:pStyle w:val="ListParagraph"/>
        <w:numPr>
          <w:ilvl w:val="3"/>
          <w:numId w:val="52"/>
        </w:numPr>
        <w:ind w:left="1800"/>
        <w:rPr>
          <w:sz w:val="22"/>
          <w:szCs w:val="22"/>
        </w:rPr>
      </w:pPr>
      <w:r>
        <w:rPr>
          <w:sz w:val="22"/>
          <w:szCs w:val="22"/>
        </w:rPr>
        <w:t>Repeat the search for each additional focal entity or researched counterparty</w:t>
      </w:r>
      <w:r w:rsidR="00BE0DEE">
        <w:rPr>
          <w:sz w:val="22"/>
          <w:szCs w:val="22"/>
        </w:rPr>
        <w:t xml:space="preserve"> </w:t>
      </w:r>
      <w:r w:rsidR="00BE0DEE" w:rsidRPr="007216E2">
        <w:rPr>
          <w:b/>
          <w:bCs/>
          <w:sz w:val="22"/>
          <w:szCs w:val="22"/>
        </w:rPr>
        <w:t>NOTE: the minimum name score indicator must be reset to 90% after each search</w:t>
      </w:r>
      <w:r w:rsidR="004C74B0">
        <w:rPr>
          <w:b/>
          <w:bCs/>
          <w:sz w:val="22"/>
          <w:szCs w:val="22"/>
        </w:rPr>
        <w:t xml:space="preserve"> that produces results</w:t>
      </w:r>
      <w:r w:rsidR="00BE0DEE" w:rsidRPr="007216E2">
        <w:rPr>
          <w:b/>
          <w:bCs/>
          <w:sz w:val="22"/>
          <w:szCs w:val="22"/>
        </w:rPr>
        <w:t>. It defaults to 100</w:t>
      </w:r>
      <w:r w:rsidR="00BE0DEE">
        <w:rPr>
          <w:sz w:val="22"/>
          <w:szCs w:val="22"/>
        </w:rPr>
        <w:t>%</w:t>
      </w:r>
    </w:p>
    <w:p w14:paraId="1C8EE170" w14:textId="0A97FF25" w:rsidR="00CA4651" w:rsidRPr="00991135" w:rsidRDefault="00C778D8" w:rsidP="006E537D">
      <w:pPr>
        <w:keepNext/>
        <w:numPr>
          <w:ilvl w:val="2"/>
          <w:numId w:val="52"/>
        </w:numPr>
        <w:spacing w:before="240" w:line="22" w:lineRule="atLeast"/>
        <w:ind w:left="864"/>
        <w:jc w:val="both"/>
        <w:outlineLvl w:val="1"/>
        <w:rPr>
          <w:rFonts w:eastAsia="Times New Roman" w:cs="Calibri"/>
          <w:b/>
          <w:sz w:val="22"/>
          <w:szCs w:val="22"/>
        </w:rPr>
      </w:pPr>
      <w:bookmarkStart w:id="208" w:name="_Toc200364638"/>
      <w:bookmarkStart w:id="209" w:name="_Hlk198558408"/>
      <w:r w:rsidRPr="00991135">
        <w:rPr>
          <w:rFonts w:eastAsia="Times New Roman" w:cs="Calibri"/>
          <w:b/>
          <w:sz w:val="22"/>
          <w:szCs w:val="22"/>
        </w:rPr>
        <w:t xml:space="preserve">Complete the </w:t>
      </w:r>
      <w:r w:rsidR="00646C7C" w:rsidRPr="00991135">
        <w:rPr>
          <w:rFonts w:eastAsia="Times New Roman" w:cs="Calibri"/>
          <w:b/>
          <w:sz w:val="22"/>
          <w:szCs w:val="22"/>
        </w:rPr>
        <w:t>Alert Disposition</w:t>
      </w:r>
      <w:bookmarkEnd w:id="208"/>
    </w:p>
    <w:bookmarkEnd w:id="209"/>
    <w:p w14:paraId="1BE60DEE" w14:textId="1852D606" w:rsidR="00646C7C" w:rsidRPr="00E97773" w:rsidRDefault="00646C7C" w:rsidP="006E537D">
      <w:pPr>
        <w:pStyle w:val="ListParagraph"/>
        <w:numPr>
          <w:ilvl w:val="0"/>
          <w:numId w:val="10"/>
        </w:numPr>
        <w:ind w:left="1440"/>
        <w:rPr>
          <w:sz w:val="22"/>
          <w:szCs w:val="22"/>
        </w:rPr>
      </w:pPr>
      <w:r w:rsidRPr="00E97773">
        <w:rPr>
          <w:sz w:val="22"/>
          <w:szCs w:val="22"/>
        </w:rPr>
        <w:t xml:space="preserve">In the </w:t>
      </w:r>
      <w:r w:rsidR="008D7CE3">
        <w:rPr>
          <w:sz w:val="22"/>
          <w:szCs w:val="22"/>
        </w:rPr>
        <w:t xml:space="preserve">Requirements tab - </w:t>
      </w:r>
      <w:r w:rsidRPr="00E97773">
        <w:rPr>
          <w:sz w:val="22"/>
          <w:szCs w:val="22"/>
        </w:rPr>
        <w:t>Alert Review, for each Alert:</w:t>
      </w:r>
    </w:p>
    <w:p w14:paraId="63B13727" w14:textId="0E0E4907" w:rsidR="00646C7C" w:rsidRPr="00E97773" w:rsidRDefault="00646C7C" w:rsidP="006E537D">
      <w:pPr>
        <w:pStyle w:val="ListParagraph"/>
        <w:numPr>
          <w:ilvl w:val="0"/>
          <w:numId w:val="11"/>
        </w:numPr>
        <w:ind w:left="1800"/>
        <w:rPr>
          <w:sz w:val="22"/>
          <w:szCs w:val="22"/>
        </w:rPr>
      </w:pPr>
      <w:r w:rsidRPr="00E97773">
        <w:rPr>
          <w:sz w:val="22"/>
          <w:szCs w:val="22"/>
        </w:rPr>
        <w:lastRenderedPageBreak/>
        <w:t>Based on the transaction review (</w:t>
      </w:r>
      <w:r w:rsidRPr="00E97773">
        <w:rPr>
          <w:color w:val="FF0000"/>
          <w:sz w:val="22"/>
          <w:szCs w:val="22"/>
        </w:rPr>
        <w:t>see step 4.d</w:t>
      </w:r>
      <w:r w:rsidRPr="00E97773">
        <w:rPr>
          <w:sz w:val="22"/>
          <w:szCs w:val="22"/>
        </w:rPr>
        <w:t>), focal entity and counterparty due</w:t>
      </w:r>
      <w:r w:rsidR="00323F35" w:rsidRPr="00E97773">
        <w:rPr>
          <w:sz w:val="22"/>
          <w:szCs w:val="22"/>
        </w:rPr>
        <w:t xml:space="preserve"> </w:t>
      </w:r>
      <w:r w:rsidRPr="00E97773">
        <w:rPr>
          <w:sz w:val="22"/>
          <w:szCs w:val="22"/>
        </w:rPr>
        <w:t xml:space="preserve">diligence </w:t>
      </w:r>
      <w:r w:rsidR="00BE0DEE">
        <w:rPr>
          <w:sz w:val="22"/>
          <w:szCs w:val="22"/>
        </w:rPr>
        <w:t xml:space="preserve">and screening </w:t>
      </w:r>
      <w:r w:rsidRPr="00E97773">
        <w:rPr>
          <w:sz w:val="22"/>
          <w:szCs w:val="22"/>
        </w:rPr>
        <w:t>(</w:t>
      </w:r>
      <w:r w:rsidRPr="00E97773">
        <w:rPr>
          <w:color w:val="FF0000"/>
          <w:sz w:val="22"/>
          <w:szCs w:val="22"/>
        </w:rPr>
        <w:t>see steps 5 and 6</w:t>
      </w:r>
      <w:r w:rsidRPr="00E97773">
        <w:rPr>
          <w:sz w:val="22"/>
          <w:szCs w:val="22"/>
        </w:rPr>
        <w:t xml:space="preserve">), determine if the activity should be </w:t>
      </w:r>
      <w:r w:rsidR="00865226">
        <w:rPr>
          <w:sz w:val="22"/>
          <w:szCs w:val="22"/>
        </w:rPr>
        <w:t>dispositioned as</w:t>
      </w:r>
      <w:r w:rsidR="00A40786">
        <w:rPr>
          <w:sz w:val="22"/>
          <w:szCs w:val="22"/>
        </w:rPr>
        <w:t>,</w:t>
      </w:r>
      <w:r w:rsidR="00865226">
        <w:rPr>
          <w:sz w:val="22"/>
          <w:szCs w:val="22"/>
        </w:rPr>
        <w:t xml:space="preserve"> </w:t>
      </w:r>
      <w:r w:rsidRPr="00E97773">
        <w:rPr>
          <w:sz w:val="22"/>
          <w:szCs w:val="22"/>
        </w:rPr>
        <w:t>“suspicious”</w:t>
      </w:r>
      <w:r w:rsidR="00A40786">
        <w:rPr>
          <w:sz w:val="22"/>
          <w:szCs w:val="22"/>
        </w:rPr>
        <w:t>,</w:t>
      </w:r>
      <w:r w:rsidRPr="00E97773">
        <w:rPr>
          <w:sz w:val="22"/>
          <w:szCs w:val="22"/>
        </w:rPr>
        <w:t xml:space="preserve"> “not suspicious”</w:t>
      </w:r>
      <w:r w:rsidR="007C2A99">
        <w:rPr>
          <w:sz w:val="22"/>
          <w:szCs w:val="22"/>
        </w:rPr>
        <w:t>, or “false positive</w:t>
      </w:r>
      <w:r w:rsidRPr="00E97773">
        <w:rPr>
          <w:sz w:val="22"/>
          <w:szCs w:val="22"/>
        </w:rPr>
        <w:t>”</w:t>
      </w:r>
    </w:p>
    <w:p w14:paraId="209DCF40" w14:textId="0CD234D6" w:rsidR="00646C7C" w:rsidRPr="00E97773" w:rsidRDefault="00646C7C" w:rsidP="006E537D">
      <w:pPr>
        <w:pStyle w:val="ListParagraph"/>
        <w:numPr>
          <w:ilvl w:val="0"/>
          <w:numId w:val="11"/>
        </w:numPr>
        <w:ind w:left="1800"/>
        <w:rPr>
          <w:sz w:val="22"/>
          <w:szCs w:val="22"/>
        </w:rPr>
      </w:pPr>
      <w:r w:rsidRPr="00E97773">
        <w:rPr>
          <w:sz w:val="22"/>
          <w:szCs w:val="22"/>
        </w:rPr>
        <w:t>Based on the determination of suspicious or not suspicious, select the applicable reason(s) for the determination</w:t>
      </w:r>
      <w:r w:rsidR="003477FE">
        <w:rPr>
          <w:sz w:val="22"/>
          <w:szCs w:val="22"/>
        </w:rPr>
        <w:t xml:space="preserve"> (</w:t>
      </w:r>
      <w:r w:rsidR="003477FE" w:rsidRPr="003477FE">
        <w:rPr>
          <w:i/>
          <w:iCs/>
          <w:sz w:val="22"/>
          <w:szCs w:val="22"/>
        </w:rPr>
        <w:t>note: at least one reason must be selected in order to progress</w:t>
      </w:r>
      <w:r w:rsidR="003477FE">
        <w:rPr>
          <w:sz w:val="22"/>
          <w:szCs w:val="22"/>
        </w:rPr>
        <w:t xml:space="preserve">). </w:t>
      </w:r>
    </w:p>
    <w:p w14:paraId="61249C4B" w14:textId="77777777" w:rsidR="00646C7C" w:rsidRPr="00E97773" w:rsidRDefault="00646C7C" w:rsidP="006E537D">
      <w:pPr>
        <w:pStyle w:val="ListParagraph"/>
        <w:numPr>
          <w:ilvl w:val="0"/>
          <w:numId w:val="11"/>
        </w:numPr>
        <w:ind w:left="1800"/>
        <w:rPr>
          <w:sz w:val="22"/>
          <w:szCs w:val="22"/>
        </w:rPr>
      </w:pPr>
      <w:r w:rsidRPr="00E97773">
        <w:rPr>
          <w:sz w:val="22"/>
          <w:szCs w:val="22"/>
        </w:rPr>
        <w:t>Include additional commentary / details in Alert Notes</w:t>
      </w:r>
    </w:p>
    <w:p w14:paraId="548CE57A" w14:textId="61E89637" w:rsidR="00646C7C" w:rsidRPr="00E97773" w:rsidRDefault="00646C7C" w:rsidP="006E537D">
      <w:pPr>
        <w:pStyle w:val="ListParagraph"/>
        <w:numPr>
          <w:ilvl w:val="0"/>
          <w:numId w:val="10"/>
        </w:numPr>
        <w:ind w:left="1440"/>
        <w:rPr>
          <w:sz w:val="22"/>
          <w:szCs w:val="22"/>
        </w:rPr>
      </w:pPr>
      <w:commentRangeStart w:id="210"/>
      <w:r w:rsidRPr="00E97773">
        <w:rPr>
          <w:sz w:val="22"/>
          <w:szCs w:val="22"/>
        </w:rPr>
        <w:t>Upon review and disposition of all alerts, click “generate case narrative”</w:t>
      </w:r>
      <w:commentRangeEnd w:id="210"/>
      <w:r w:rsidR="00573B0E" w:rsidRPr="00E97773">
        <w:rPr>
          <w:rStyle w:val="CommentReference"/>
          <w:rFonts w:hint="eastAsia"/>
          <w:sz w:val="22"/>
          <w:szCs w:val="22"/>
        </w:rPr>
        <w:commentReference w:id="210"/>
      </w:r>
    </w:p>
    <w:p w14:paraId="2849AB93" w14:textId="713D94C1" w:rsidR="003B16FF" w:rsidRPr="00991135" w:rsidRDefault="003B16FF" w:rsidP="006E537D">
      <w:pPr>
        <w:keepNext/>
        <w:numPr>
          <w:ilvl w:val="2"/>
          <w:numId w:val="52"/>
        </w:numPr>
        <w:spacing w:before="240" w:line="22" w:lineRule="atLeast"/>
        <w:ind w:left="864"/>
        <w:jc w:val="both"/>
        <w:outlineLvl w:val="1"/>
        <w:rPr>
          <w:rFonts w:eastAsia="Times New Roman" w:cs="Calibri"/>
          <w:b/>
          <w:sz w:val="22"/>
          <w:szCs w:val="22"/>
        </w:rPr>
      </w:pPr>
      <w:bookmarkStart w:id="211" w:name="_Toc200364639"/>
      <w:r w:rsidRPr="00991135">
        <w:rPr>
          <w:rFonts w:eastAsia="Times New Roman" w:cs="Calibri"/>
          <w:b/>
          <w:sz w:val="22"/>
          <w:szCs w:val="22"/>
        </w:rPr>
        <w:t>Review Case Narrative</w:t>
      </w:r>
      <w:bookmarkEnd w:id="211"/>
    </w:p>
    <w:p w14:paraId="0F40699B" w14:textId="674FCE29" w:rsidR="003B16FF" w:rsidRPr="00E97773" w:rsidRDefault="003B16FF" w:rsidP="006E537D">
      <w:pPr>
        <w:pStyle w:val="ListParagraph"/>
        <w:numPr>
          <w:ilvl w:val="0"/>
          <w:numId w:val="16"/>
        </w:numPr>
        <w:ind w:left="1440"/>
        <w:rPr>
          <w:sz w:val="22"/>
          <w:szCs w:val="22"/>
        </w:rPr>
      </w:pPr>
      <w:r w:rsidRPr="00E97773">
        <w:rPr>
          <w:sz w:val="22"/>
          <w:szCs w:val="22"/>
        </w:rPr>
        <w:t xml:space="preserve">In the </w:t>
      </w:r>
      <w:r w:rsidR="003C1B52">
        <w:rPr>
          <w:sz w:val="22"/>
          <w:szCs w:val="22"/>
        </w:rPr>
        <w:t xml:space="preserve">Requirements tab - </w:t>
      </w:r>
      <w:r w:rsidRPr="00E97773">
        <w:rPr>
          <w:sz w:val="22"/>
          <w:szCs w:val="22"/>
        </w:rPr>
        <w:t xml:space="preserve">Case Review, review the case disposition (note, if any alert has been deemed suspicious in Step 7.a, the Case Disposition </w:t>
      </w:r>
      <w:r w:rsidR="00323F35" w:rsidRPr="00E97773">
        <w:rPr>
          <w:sz w:val="22"/>
          <w:szCs w:val="22"/>
        </w:rPr>
        <w:t>will automatically be</w:t>
      </w:r>
      <w:r w:rsidRPr="00E97773">
        <w:rPr>
          <w:sz w:val="22"/>
          <w:szCs w:val="22"/>
        </w:rPr>
        <w:t xml:space="preserve"> considered “</w:t>
      </w:r>
      <w:del w:id="212" w:author="Arroyo, Wendy" w:date="2025-06-19T17:35:00Z">
        <w:r w:rsidRPr="00E97773" w:rsidDel="00880B5A">
          <w:rPr>
            <w:sz w:val="22"/>
            <w:szCs w:val="22"/>
          </w:rPr>
          <w:delText>Suspicious</w:delText>
        </w:r>
      </w:del>
      <w:ins w:id="213" w:author="Arroyo, Wendy" w:date="2025-06-19T17:35:00Z">
        <w:r w:rsidR="00880B5A">
          <w:rPr>
            <w:sz w:val="22"/>
            <w:szCs w:val="22"/>
          </w:rPr>
          <w:t>E</w:t>
        </w:r>
        <w:r w:rsidR="00A10002">
          <w:rPr>
            <w:sz w:val="22"/>
            <w:szCs w:val="22"/>
          </w:rPr>
          <w:t>scalation Recommended</w:t>
        </w:r>
      </w:ins>
      <w:r w:rsidRPr="00E97773">
        <w:rPr>
          <w:sz w:val="22"/>
          <w:szCs w:val="22"/>
        </w:rPr>
        <w:t xml:space="preserve">” </w:t>
      </w:r>
    </w:p>
    <w:p w14:paraId="35200945" w14:textId="594AF69F" w:rsidR="003B16FF" w:rsidRPr="00E97773" w:rsidRDefault="003B16FF" w:rsidP="006E537D">
      <w:pPr>
        <w:pStyle w:val="ListParagraph"/>
        <w:numPr>
          <w:ilvl w:val="0"/>
          <w:numId w:val="16"/>
        </w:numPr>
        <w:ind w:left="1440"/>
        <w:rPr>
          <w:sz w:val="22"/>
          <w:szCs w:val="22"/>
        </w:rPr>
      </w:pPr>
      <w:r w:rsidRPr="00E97773">
        <w:rPr>
          <w:sz w:val="22"/>
          <w:szCs w:val="22"/>
        </w:rPr>
        <w:t>Review the generated narrative, verifying the information is correct</w:t>
      </w:r>
    </w:p>
    <w:p w14:paraId="29106B1E" w14:textId="72C24081" w:rsidR="003B16FF" w:rsidRPr="00E97773" w:rsidRDefault="003B16FF" w:rsidP="006E537D">
      <w:pPr>
        <w:pStyle w:val="ListParagraph"/>
        <w:numPr>
          <w:ilvl w:val="0"/>
          <w:numId w:val="12"/>
        </w:numPr>
        <w:ind w:left="1800"/>
        <w:rPr>
          <w:sz w:val="22"/>
          <w:szCs w:val="22"/>
        </w:rPr>
      </w:pPr>
      <w:r w:rsidRPr="00E97773">
        <w:rPr>
          <w:sz w:val="22"/>
          <w:szCs w:val="22"/>
        </w:rPr>
        <w:t>Additional relevant information should be included as necessary (including any additional due</w:t>
      </w:r>
      <w:r w:rsidR="00AE406C" w:rsidRPr="00E97773">
        <w:rPr>
          <w:sz w:val="22"/>
          <w:szCs w:val="22"/>
        </w:rPr>
        <w:t xml:space="preserve"> </w:t>
      </w:r>
      <w:r w:rsidRPr="00E97773">
        <w:rPr>
          <w:sz w:val="22"/>
          <w:szCs w:val="22"/>
        </w:rPr>
        <w:t>diligence that may be helpful to explain the suspicious / non-suspicious activity)</w:t>
      </w:r>
    </w:p>
    <w:p w14:paraId="30105AA7" w14:textId="7B134308" w:rsidR="00204D2D" w:rsidRPr="00991135" w:rsidRDefault="00DE42D8" w:rsidP="006E537D">
      <w:pPr>
        <w:keepNext/>
        <w:numPr>
          <w:ilvl w:val="2"/>
          <w:numId w:val="52"/>
        </w:numPr>
        <w:spacing w:before="240" w:line="22" w:lineRule="atLeast"/>
        <w:ind w:left="864"/>
        <w:jc w:val="both"/>
        <w:outlineLvl w:val="1"/>
        <w:rPr>
          <w:rFonts w:eastAsia="Times New Roman" w:cs="Calibri"/>
          <w:b/>
          <w:sz w:val="22"/>
          <w:szCs w:val="22"/>
        </w:rPr>
      </w:pPr>
      <w:bookmarkStart w:id="214" w:name="_Toc200364640"/>
      <w:r w:rsidRPr="00991135">
        <w:rPr>
          <w:rFonts w:eastAsia="Times New Roman" w:cs="Calibri"/>
          <w:b/>
          <w:sz w:val="22"/>
          <w:szCs w:val="22"/>
        </w:rPr>
        <w:t>Attach Supporting Documentation</w:t>
      </w:r>
      <w:bookmarkEnd w:id="214"/>
    </w:p>
    <w:p w14:paraId="638198FC" w14:textId="2C8EF0DD" w:rsidR="00DE42D8" w:rsidRPr="00677B03" w:rsidRDefault="00252930" w:rsidP="006E537D">
      <w:pPr>
        <w:pStyle w:val="ListParagraph"/>
        <w:numPr>
          <w:ilvl w:val="0"/>
          <w:numId w:val="19"/>
        </w:numPr>
        <w:ind w:left="1440"/>
        <w:rPr>
          <w:sz w:val="22"/>
          <w:szCs w:val="22"/>
        </w:rPr>
      </w:pPr>
      <w:r w:rsidRPr="00677B03">
        <w:rPr>
          <w:sz w:val="22"/>
          <w:szCs w:val="22"/>
        </w:rPr>
        <w:t xml:space="preserve">The Investigator will </w:t>
      </w:r>
      <w:r w:rsidR="00DE42D8" w:rsidRPr="00677B03">
        <w:rPr>
          <w:sz w:val="22"/>
          <w:szCs w:val="22"/>
        </w:rPr>
        <w:t xml:space="preserve">upload </w:t>
      </w:r>
      <w:r w:rsidR="00E43244" w:rsidRPr="00677B03">
        <w:rPr>
          <w:sz w:val="22"/>
          <w:szCs w:val="22"/>
        </w:rPr>
        <w:t>the following</w:t>
      </w:r>
      <w:r w:rsidR="00DE42D8" w:rsidRPr="00677B03">
        <w:rPr>
          <w:sz w:val="22"/>
          <w:szCs w:val="22"/>
        </w:rPr>
        <w:t xml:space="preserve"> documents </w:t>
      </w:r>
      <w:r w:rsidR="00E43244" w:rsidRPr="00677B03">
        <w:rPr>
          <w:sz w:val="22"/>
          <w:szCs w:val="22"/>
        </w:rPr>
        <w:t>to ECM:</w:t>
      </w:r>
      <w:r w:rsidR="00DE42D8" w:rsidRPr="00677B03">
        <w:rPr>
          <w:sz w:val="22"/>
          <w:szCs w:val="22"/>
        </w:rPr>
        <w:t xml:space="preserve"> </w:t>
      </w:r>
    </w:p>
    <w:p w14:paraId="469C5345" w14:textId="2CFF919A" w:rsidR="00252930" w:rsidRPr="00677B03" w:rsidRDefault="00252930" w:rsidP="006E537D">
      <w:pPr>
        <w:pStyle w:val="ListParagraph"/>
        <w:numPr>
          <w:ilvl w:val="1"/>
          <w:numId w:val="19"/>
        </w:numPr>
        <w:ind w:left="1800"/>
        <w:rPr>
          <w:sz w:val="22"/>
          <w:szCs w:val="22"/>
        </w:rPr>
      </w:pPr>
      <w:r w:rsidRPr="00677B03">
        <w:rPr>
          <w:sz w:val="22"/>
          <w:szCs w:val="22"/>
        </w:rPr>
        <w:t>Alerted Transaction File to ECM (see section 4.2.9 below for additional details on uploading supporting documents to the Focal Entity(</w:t>
      </w:r>
      <w:proofErr w:type="spellStart"/>
      <w:r w:rsidRPr="00677B03">
        <w:rPr>
          <w:sz w:val="22"/>
          <w:szCs w:val="22"/>
        </w:rPr>
        <w:t>ies</w:t>
      </w:r>
      <w:proofErr w:type="spellEnd"/>
      <w:r w:rsidRPr="00677B03">
        <w:rPr>
          <w:sz w:val="22"/>
          <w:szCs w:val="22"/>
        </w:rPr>
        <w:t>) case in ECM)</w:t>
      </w:r>
    </w:p>
    <w:p w14:paraId="57623C59" w14:textId="08B184CE" w:rsidR="00991135" w:rsidRPr="00677B03" w:rsidRDefault="00991135" w:rsidP="006E537D">
      <w:pPr>
        <w:pStyle w:val="ListParagraph"/>
        <w:numPr>
          <w:ilvl w:val="1"/>
          <w:numId w:val="19"/>
        </w:numPr>
        <w:ind w:left="1800"/>
        <w:rPr>
          <w:sz w:val="22"/>
          <w:szCs w:val="22"/>
        </w:rPr>
      </w:pPr>
      <w:r w:rsidRPr="00677B03">
        <w:rPr>
          <w:sz w:val="22"/>
          <w:szCs w:val="22"/>
        </w:rPr>
        <w:t>Focal Entity Screening Results</w:t>
      </w:r>
    </w:p>
    <w:p w14:paraId="6C1CC57C" w14:textId="284ECB57" w:rsidR="00587C6F" w:rsidRPr="00677B03" w:rsidRDefault="00587C6F" w:rsidP="006E537D">
      <w:pPr>
        <w:pStyle w:val="ListParagraph"/>
        <w:numPr>
          <w:ilvl w:val="1"/>
          <w:numId w:val="19"/>
        </w:numPr>
        <w:ind w:left="1800"/>
        <w:rPr>
          <w:sz w:val="22"/>
          <w:szCs w:val="22"/>
        </w:rPr>
      </w:pPr>
      <w:r w:rsidRPr="00677B03">
        <w:rPr>
          <w:sz w:val="22"/>
          <w:szCs w:val="22"/>
        </w:rPr>
        <w:t>Focal Entity OFAC Screening Results</w:t>
      </w:r>
    </w:p>
    <w:p w14:paraId="4FFA5666" w14:textId="6899DD11" w:rsidR="00991135" w:rsidRPr="00077605" w:rsidRDefault="00991135" w:rsidP="006E537D">
      <w:pPr>
        <w:pStyle w:val="ListParagraph"/>
        <w:numPr>
          <w:ilvl w:val="1"/>
          <w:numId w:val="19"/>
        </w:numPr>
        <w:ind w:left="1800"/>
        <w:rPr>
          <w:sz w:val="22"/>
          <w:szCs w:val="22"/>
        </w:rPr>
      </w:pPr>
      <w:r w:rsidRPr="00077605">
        <w:rPr>
          <w:sz w:val="22"/>
          <w:szCs w:val="22"/>
        </w:rPr>
        <w:t>Focal Entity Due Diligence</w:t>
      </w:r>
    </w:p>
    <w:p w14:paraId="59F10260" w14:textId="51766A07" w:rsidR="00991135" w:rsidRPr="00077605" w:rsidRDefault="00991135" w:rsidP="006E537D">
      <w:pPr>
        <w:pStyle w:val="ListParagraph"/>
        <w:numPr>
          <w:ilvl w:val="1"/>
          <w:numId w:val="19"/>
        </w:numPr>
        <w:ind w:left="1800"/>
        <w:rPr>
          <w:sz w:val="22"/>
          <w:szCs w:val="22"/>
        </w:rPr>
      </w:pPr>
      <w:r w:rsidRPr="00077605">
        <w:rPr>
          <w:sz w:val="22"/>
          <w:szCs w:val="22"/>
        </w:rPr>
        <w:t>Counterparty Screening Results</w:t>
      </w:r>
    </w:p>
    <w:p w14:paraId="1C4E99E8" w14:textId="5C190721" w:rsidR="00587C6F" w:rsidRPr="00077605" w:rsidRDefault="00587C6F" w:rsidP="006E537D">
      <w:pPr>
        <w:pStyle w:val="ListParagraph"/>
        <w:numPr>
          <w:ilvl w:val="1"/>
          <w:numId w:val="19"/>
        </w:numPr>
        <w:ind w:left="1800"/>
        <w:rPr>
          <w:sz w:val="22"/>
          <w:szCs w:val="22"/>
        </w:rPr>
      </w:pPr>
      <w:r w:rsidRPr="00077605">
        <w:rPr>
          <w:sz w:val="22"/>
          <w:szCs w:val="22"/>
        </w:rPr>
        <w:t>Counterparty OFAC Screening Results</w:t>
      </w:r>
    </w:p>
    <w:p w14:paraId="7692F443" w14:textId="7BD93687" w:rsidR="00991135" w:rsidRPr="00077605" w:rsidRDefault="00587C6F" w:rsidP="006E537D">
      <w:pPr>
        <w:pStyle w:val="ListParagraph"/>
        <w:numPr>
          <w:ilvl w:val="1"/>
          <w:numId w:val="19"/>
        </w:numPr>
        <w:ind w:left="1800"/>
        <w:rPr>
          <w:sz w:val="22"/>
          <w:szCs w:val="22"/>
          <w:rPrChange w:id="215" w:author="Arroyo, Wendy" w:date="2025-06-19T17:35:00Z">
            <w:rPr>
              <w:sz w:val="22"/>
              <w:szCs w:val="22"/>
              <w:highlight w:val="yellow"/>
            </w:rPr>
          </w:rPrChange>
        </w:rPr>
      </w:pPr>
      <w:r w:rsidRPr="00077605">
        <w:rPr>
          <w:sz w:val="22"/>
          <w:szCs w:val="22"/>
        </w:rPr>
        <w:t>Counterparty Due Diligence</w:t>
      </w:r>
    </w:p>
    <w:p w14:paraId="5CC9186A" w14:textId="77777777" w:rsidR="00E43244" w:rsidRDefault="00E43244" w:rsidP="00FA5C7D">
      <w:pPr>
        <w:pStyle w:val="ListParagraph"/>
        <w:ind w:left="1944"/>
        <w:rPr>
          <w:sz w:val="22"/>
          <w:szCs w:val="22"/>
        </w:rPr>
      </w:pPr>
    </w:p>
    <w:p w14:paraId="1CD16748" w14:textId="47498F13" w:rsidR="00C34BEA" w:rsidRDefault="00E43244" w:rsidP="006E537D">
      <w:pPr>
        <w:pStyle w:val="ListParagraph"/>
        <w:numPr>
          <w:ilvl w:val="0"/>
          <w:numId w:val="19"/>
        </w:numPr>
        <w:ind w:left="1440"/>
        <w:rPr>
          <w:sz w:val="22"/>
          <w:szCs w:val="22"/>
        </w:rPr>
      </w:pPr>
      <w:r>
        <w:rPr>
          <w:sz w:val="22"/>
          <w:szCs w:val="22"/>
        </w:rPr>
        <w:t>In order to upload documents</w:t>
      </w:r>
      <w:r w:rsidR="0086505E">
        <w:rPr>
          <w:sz w:val="22"/>
          <w:szCs w:val="22"/>
        </w:rPr>
        <w:t>,</w:t>
      </w:r>
      <w:r>
        <w:rPr>
          <w:sz w:val="22"/>
          <w:szCs w:val="22"/>
        </w:rPr>
        <w:t xml:space="preserve"> </w:t>
      </w:r>
      <w:r w:rsidR="0086505E">
        <w:rPr>
          <w:sz w:val="22"/>
          <w:szCs w:val="22"/>
        </w:rPr>
        <w:t>t</w:t>
      </w:r>
      <w:r>
        <w:rPr>
          <w:sz w:val="22"/>
          <w:szCs w:val="22"/>
        </w:rPr>
        <w:t xml:space="preserve">he </w:t>
      </w:r>
      <w:r w:rsidR="00AE1F1F">
        <w:rPr>
          <w:sz w:val="22"/>
          <w:szCs w:val="22"/>
        </w:rPr>
        <w:t>I</w:t>
      </w:r>
      <w:r>
        <w:rPr>
          <w:sz w:val="22"/>
          <w:szCs w:val="22"/>
        </w:rPr>
        <w:t xml:space="preserve">nvestigator </w:t>
      </w:r>
      <w:r w:rsidR="00C34BEA">
        <w:rPr>
          <w:sz w:val="22"/>
          <w:szCs w:val="22"/>
        </w:rPr>
        <w:t>should:</w:t>
      </w:r>
    </w:p>
    <w:p w14:paraId="5E222646" w14:textId="6E16EF87" w:rsidR="00E43244" w:rsidRPr="00E97773" w:rsidRDefault="00C34BEA" w:rsidP="006E537D">
      <w:pPr>
        <w:pStyle w:val="ListParagraph"/>
        <w:numPr>
          <w:ilvl w:val="1"/>
          <w:numId w:val="19"/>
        </w:numPr>
        <w:ind w:left="1800"/>
        <w:rPr>
          <w:sz w:val="22"/>
          <w:szCs w:val="22"/>
        </w:rPr>
      </w:pPr>
      <w:r>
        <w:rPr>
          <w:sz w:val="22"/>
          <w:szCs w:val="22"/>
        </w:rPr>
        <w:t>Click on view attachments</w:t>
      </w:r>
      <w:r w:rsidR="00E43244">
        <w:rPr>
          <w:sz w:val="22"/>
          <w:szCs w:val="22"/>
        </w:rPr>
        <w:t xml:space="preserve"> </w:t>
      </w:r>
      <w:r w:rsidR="00144AA7">
        <w:rPr>
          <w:sz w:val="22"/>
          <w:szCs w:val="22"/>
        </w:rPr>
        <w:t>at the top of any ECM Case landing page</w:t>
      </w:r>
    </w:p>
    <w:p w14:paraId="12B2CB1E" w14:textId="54FC01C6" w:rsidR="00F003E4" w:rsidRPr="00E97773" w:rsidRDefault="00D13C3A" w:rsidP="006E537D">
      <w:pPr>
        <w:pStyle w:val="ListParagraph"/>
        <w:numPr>
          <w:ilvl w:val="1"/>
          <w:numId w:val="19"/>
        </w:numPr>
        <w:ind w:left="1800"/>
        <w:rPr>
          <w:sz w:val="22"/>
          <w:szCs w:val="22"/>
        </w:rPr>
      </w:pPr>
      <w:r>
        <w:rPr>
          <w:sz w:val="22"/>
          <w:szCs w:val="22"/>
        </w:rPr>
        <w:t>Select the type of document that is being</w:t>
      </w:r>
      <w:r w:rsidR="00A870B3">
        <w:rPr>
          <w:sz w:val="22"/>
          <w:szCs w:val="22"/>
        </w:rPr>
        <w:t xml:space="preserve"> uploaded</w:t>
      </w:r>
    </w:p>
    <w:p w14:paraId="52EF763C" w14:textId="2688CB82" w:rsidR="00C34BEA" w:rsidRDefault="00C34BEA" w:rsidP="006E537D">
      <w:pPr>
        <w:pStyle w:val="ListParagraph"/>
        <w:numPr>
          <w:ilvl w:val="1"/>
          <w:numId w:val="19"/>
        </w:numPr>
        <w:ind w:left="1800"/>
        <w:rPr>
          <w:sz w:val="22"/>
          <w:szCs w:val="22"/>
        </w:rPr>
      </w:pPr>
      <w:r>
        <w:rPr>
          <w:sz w:val="22"/>
          <w:szCs w:val="22"/>
        </w:rPr>
        <w:t xml:space="preserve">Click Choose Files </w:t>
      </w:r>
    </w:p>
    <w:p w14:paraId="125715EC" w14:textId="3F4393ED" w:rsidR="00C34BEA" w:rsidRDefault="00C34BEA" w:rsidP="006E537D">
      <w:pPr>
        <w:pStyle w:val="ListParagraph"/>
        <w:numPr>
          <w:ilvl w:val="1"/>
          <w:numId w:val="19"/>
        </w:numPr>
        <w:ind w:left="1800"/>
        <w:rPr>
          <w:sz w:val="22"/>
          <w:szCs w:val="22"/>
        </w:rPr>
      </w:pPr>
      <w:r>
        <w:rPr>
          <w:sz w:val="22"/>
          <w:szCs w:val="22"/>
        </w:rPr>
        <w:t xml:space="preserve">Upload the </w:t>
      </w:r>
      <w:r w:rsidR="00BA2F2A">
        <w:rPr>
          <w:sz w:val="22"/>
          <w:szCs w:val="22"/>
        </w:rPr>
        <w:t>respective file</w:t>
      </w:r>
      <w:r>
        <w:rPr>
          <w:sz w:val="22"/>
          <w:szCs w:val="22"/>
        </w:rPr>
        <w:t xml:space="preserve"> to the </w:t>
      </w:r>
      <w:proofErr w:type="gramStart"/>
      <w:r>
        <w:rPr>
          <w:sz w:val="22"/>
          <w:szCs w:val="22"/>
        </w:rPr>
        <w:t>folder</w:t>
      </w:r>
      <w:proofErr w:type="gramEnd"/>
    </w:p>
    <w:p w14:paraId="012D4200" w14:textId="77777777" w:rsidR="001541CC" w:rsidRPr="001541CC" w:rsidRDefault="00FA5C7D" w:rsidP="006E537D">
      <w:pPr>
        <w:keepNext/>
        <w:numPr>
          <w:ilvl w:val="2"/>
          <w:numId w:val="52"/>
        </w:numPr>
        <w:spacing w:before="240" w:line="22" w:lineRule="atLeast"/>
        <w:ind w:left="864"/>
        <w:jc w:val="both"/>
        <w:outlineLvl w:val="1"/>
        <w:rPr>
          <w:rFonts w:eastAsia="Times New Roman" w:cs="Calibri"/>
          <w:b/>
          <w:sz w:val="22"/>
          <w:szCs w:val="22"/>
        </w:rPr>
      </w:pPr>
      <w:bookmarkStart w:id="216" w:name="_Toc200364641"/>
      <w:r w:rsidRPr="001541CC">
        <w:rPr>
          <w:rFonts w:eastAsia="Times New Roman" w:cs="Calibri"/>
          <w:b/>
          <w:sz w:val="22"/>
          <w:szCs w:val="22"/>
        </w:rPr>
        <w:t xml:space="preserve">Promote the </w:t>
      </w:r>
      <w:r w:rsidR="00E6483D" w:rsidRPr="001541CC">
        <w:rPr>
          <w:rFonts w:eastAsia="Times New Roman" w:cs="Calibri"/>
          <w:b/>
          <w:sz w:val="22"/>
          <w:szCs w:val="22"/>
        </w:rPr>
        <w:t>Focal Entity(</w:t>
      </w:r>
      <w:proofErr w:type="spellStart"/>
      <w:r w:rsidR="00E6483D" w:rsidRPr="001541CC">
        <w:rPr>
          <w:rFonts w:eastAsia="Times New Roman" w:cs="Calibri"/>
          <w:b/>
          <w:sz w:val="22"/>
          <w:szCs w:val="22"/>
        </w:rPr>
        <w:t>ies</w:t>
      </w:r>
      <w:proofErr w:type="spellEnd"/>
      <w:r w:rsidR="00E6483D" w:rsidRPr="001541CC">
        <w:rPr>
          <w:rFonts w:eastAsia="Times New Roman" w:cs="Calibri"/>
          <w:b/>
          <w:sz w:val="22"/>
          <w:szCs w:val="22"/>
        </w:rPr>
        <w:t>)</w:t>
      </w:r>
      <w:r w:rsidRPr="001541CC">
        <w:rPr>
          <w:rFonts w:eastAsia="Times New Roman" w:cs="Calibri"/>
          <w:b/>
          <w:sz w:val="22"/>
          <w:szCs w:val="22"/>
        </w:rPr>
        <w:t xml:space="preserve"> Case </w:t>
      </w:r>
      <w:r w:rsidR="001541CC" w:rsidRPr="001541CC">
        <w:rPr>
          <w:rFonts w:eastAsia="Times New Roman" w:cs="Calibri"/>
          <w:b/>
          <w:sz w:val="22"/>
          <w:szCs w:val="22"/>
        </w:rPr>
        <w:t>to QC</w:t>
      </w:r>
      <w:r w:rsidR="00DB22CE" w:rsidRPr="001541CC">
        <w:rPr>
          <w:rFonts w:eastAsia="Times New Roman" w:cs="Calibri"/>
          <w:b/>
          <w:sz w:val="22"/>
          <w:szCs w:val="22"/>
        </w:rPr>
        <w:t>:</w:t>
      </w:r>
      <w:bookmarkEnd w:id="216"/>
      <w:r w:rsidR="00DB22CE" w:rsidRPr="001541CC">
        <w:rPr>
          <w:rFonts w:eastAsia="Times New Roman" w:cs="Calibri"/>
          <w:b/>
          <w:sz w:val="22"/>
          <w:szCs w:val="22"/>
        </w:rPr>
        <w:t xml:space="preserve"> </w:t>
      </w:r>
    </w:p>
    <w:p w14:paraId="11207685" w14:textId="4FA514BA" w:rsidR="00FA5C7D" w:rsidRPr="001541CC" w:rsidRDefault="00FA5C7D" w:rsidP="006E537D">
      <w:pPr>
        <w:pStyle w:val="ListParagraph"/>
        <w:keepNext/>
        <w:numPr>
          <w:ilvl w:val="0"/>
          <w:numId w:val="13"/>
        </w:numPr>
        <w:spacing w:before="240" w:line="22" w:lineRule="atLeast"/>
        <w:ind w:left="1080"/>
        <w:jc w:val="both"/>
        <w:rPr>
          <w:sz w:val="22"/>
          <w:szCs w:val="22"/>
        </w:rPr>
      </w:pPr>
      <w:r w:rsidRPr="001541CC">
        <w:rPr>
          <w:sz w:val="22"/>
          <w:szCs w:val="22"/>
        </w:rPr>
        <w:t xml:space="preserve">Once the Case narrative has been completed and all documents have been uploaded, </w:t>
      </w:r>
      <w:r w:rsidR="001541CC">
        <w:rPr>
          <w:sz w:val="22"/>
          <w:szCs w:val="22"/>
        </w:rPr>
        <w:t>the Investigator will move the case to</w:t>
      </w:r>
      <w:r w:rsidRPr="001541CC">
        <w:rPr>
          <w:sz w:val="22"/>
          <w:szCs w:val="22"/>
        </w:rPr>
        <w:t xml:space="preserve"> QC in ECM</w:t>
      </w:r>
    </w:p>
    <w:p w14:paraId="3758B196" w14:textId="7A873176" w:rsidR="00B62AE4" w:rsidRPr="00E97773" w:rsidRDefault="00CA0A09" w:rsidP="006E537D">
      <w:pPr>
        <w:pStyle w:val="ListParagraph"/>
        <w:numPr>
          <w:ilvl w:val="1"/>
          <w:numId w:val="13"/>
        </w:numPr>
        <w:ind w:left="1800"/>
        <w:rPr>
          <w:sz w:val="22"/>
          <w:szCs w:val="22"/>
        </w:rPr>
      </w:pPr>
      <w:r>
        <w:rPr>
          <w:sz w:val="22"/>
          <w:szCs w:val="22"/>
        </w:rPr>
        <w:t xml:space="preserve">Go to </w:t>
      </w:r>
      <w:r w:rsidR="002A77FC">
        <w:rPr>
          <w:sz w:val="22"/>
          <w:szCs w:val="22"/>
        </w:rPr>
        <w:t>Requirement Page</w:t>
      </w:r>
      <w:r>
        <w:rPr>
          <w:sz w:val="22"/>
          <w:szCs w:val="22"/>
        </w:rPr>
        <w:t xml:space="preserve"> and click </w:t>
      </w:r>
      <w:r w:rsidR="00683AC4">
        <w:rPr>
          <w:sz w:val="22"/>
          <w:szCs w:val="22"/>
        </w:rPr>
        <w:t xml:space="preserve">the </w:t>
      </w:r>
      <w:r>
        <w:rPr>
          <w:sz w:val="22"/>
          <w:szCs w:val="22"/>
        </w:rPr>
        <w:t xml:space="preserve">L1 QC </w:t>
      </w:r>
      <w:r w:rsidR="00683AC4">
        <w:rPr>
          <w:sz w:val="22"/>
          <w:szCs w:val="22"/>
        </w:rPr>
        <w:t>circle</w:t>
      </w:r>
    </w:p>
    <w:p w14:paraId="20C3BDE3" w14:textId="62D97C55" w:rsidR="00452F43" w:rsidRDefault="00683AC4" w:rsidP="006E537D">
      <w:pPr>
        <w:pStyle w:val="ListParagraph"/>
        <w:numPr>
          <w:ilvl w:val="1"/>
          <w:numId w:val="13"/>
        </w:numPr>
        <w:ind w:left="1800"/>
        <w:rPr>
          <w:sz w:val="22"/>
          <w:szCs w:val="22"/>
        </w:rPr>
      </w:pPr>
      <w:r>
        <w:rPr>
          <w:sz w:val="22"/>
          <w:szCs w:val="22"/>
        </w:rPr>
        <w:t>Choose to promote the case to L1 QC – “Escalation Review Pending” or “Non-Esc Review Pending”</w:t>
      </w:r>
    </w:p>
    <w:p w14:paraId="05103C12" w14:textId="1E7F9F8E" w:rsidR="00452F43" w:rsidRPr="00452F43" w:rsidRDefault="00D9598E" w:rsidP="006E537D">
      <w:pPr>
        <w:pStyle w:val="ListParagraph"/>
        <w:numPr>
          <w:ilvl w:val="0"/>
          <w:numId w:val="13"/>
        </w:numPr>
        <w:ind w:left="1080"/>
        <w:rPr>
          <w:sz w:val="22"/>
          <w:szCs w:val="22"/>
        </w:rPr>
      </w:pPr>
      <w:r>
        <w:rPr>
          <w:sz w:val="22"/>
          <w:szCs w:val="22"/>
        </w:rPr>
        <w:t>If QC</w:t>
      </w:r>
      <w:r w:rsidR="0098292A">
        <w:rPr>
          <w:sz w:val="22"/>
          <w:szCs w:val="22"/>
        </w:rPr>
        <w:t>1 or 2</w:t>
      </w:r>
      <w:r>
        <w:rPr>
          <w:sz w:val="22"/>
          <w:szCs w:val="22"/>
        </w:rPr>
        <w:t xml:space="preserve"> </w:t>
      </w:r>
      <w:r w:rsidR="004665F7">
        <w:rPr>
          <w:sz w:val="22"/>
          <w:szCs w:val="22"/>
        </w:rPr>
        <w:t xml:space="preserve">returns the case for rework (see section </w:t>
      </w:r>
      <w:r w:rsidR="0098292A">
        <w:rPr>
          <w:sz w:val="22"/>
          <w:szCs w:val="22"/>
        </w:rPr>
        <w:t xml:space="preserve">5), the Analyst should review the case fully and update based on QC comments (note a change in </w:t>
      </w:r>
      <w:r w:rsidR="00E500B9">
        <w:rPr>
          <w:sz w:val="22"/>
          <w:szCs w:val="22"/>
        </w:rPr>
        <w:t xml:space="preserve">one section may have </w:t>
      </w:r>
      <w:r w:rsidR="00E500B9">
        <w:rPr>
          <w:sz w:val="22"/>
          <w:szCs w:val="22"/>
        </w:rPr>
        <w:lastRenderedPageBreak/>
        <w:t xml:space="preserve">effects on other sections, so the Investigator should </w:t>
      </w:r>
      <w:r w:rsidR="00553176">
        <w:rPr>
          <w:sz w:val="22"/>
          <w:szCs w:val="22"/>
        </w:rPr>
        <w:t xml:space="preserve">review the entire case upon return to </w:t>
      </w:r>
      <w:r w:rsidR="00371497">
        <w:rPr>
          <w:sz w:val="22"/>
          <w:szCs w:val="22"/>
        </w:rPr>
        <w:t xml:space="preserve">help achieve </w:t>
      </w:r>
      <w:r w:rsidR="003675F6">
        <w:rPr>
          <w:sz w:val="22"/>
          <w:szCs w:val="22"/>
        </w:rPr>
        <w:t xml:space="preserve">consistency across the entire review). </w:t>
      </w:r>
    </w:p>
    <w:p w14:paraId="2B3145C4" w14:textId="1B9DE531" w:rsidR="001541CC" w:rsidRPr="001541CC" w:rsidRDefault="001541CC" w:rsidP="006E537D">
      <w:pPr>
        <w:keepNext/>
        <w:numPr>
          <w:ilvl w:val="2"/>
          <w:numId w:val="52"/>
        </w:numPr>
        <w:spacing w:before="240" w:line="22" w:lineRule="atLeast"/>
        <w:ind w:left="864"/>
        <w:jc w:val="both"/>
        <w:outlineLvl w:val="1"/>
        <w:rPr>
          <w:rFonts w:eastAsia="Times New Roman" w:cs="Calibri"/>
          <w:b/>
          <w:sz w:val="22"/>
          <w:szCs w:val="22"/>
        </w:rPr>
      </w:pPr>
      <w:bookmarkStart w:id="217" w:name="_Toc200364642"/>
      <w:r w:rsidRPr="001541CC">
        <w:rPr>
          <w:rFonts w:eastAsia="Times New Roman" w:cs="Calibri"/>
          <w:b/>
          <w:sz w:val="22"/>
          <w:szCs w:val="22"/>
        </w:rPr>
        <w:t>Promote the Focal Entity(</w:t>
      </w:r>
      <w:proofErr w:type="spellStart"/>
      <w:r w:rsidRPr="001541CC">
        <w:rPr>
          <w:rFonts w:eastAsia="Times New Roman" w:cs="Calibri"/>
          <w:b/>
          <w:sz w:val="22"/>
          <w:szCs w:val="22"/>
        </w:rPr>
        <w:t>ies</w:t>
      </w:r>
      <w:proofErr w:type="spellEnd"/>
      <w:r w:rsidRPr="001541CC">
        <w:rPr>
          <w:rFonts w:eastAsia="Times New Roman" w:cs="Calibri"/>
          <w:b/>
          <w:sz w:val="22"/>
          <w:szCs w:val="22"/>
        </w:rPr>
        <w:t xml:space="preserve">) Case to </w:t>
      </w:r>
      <w:r>
        <w:rPr>
          <w:rFonts w:eastAsia="Times New Roman" w:cs="Calibri"/>
          <w:b/>
          <w:sz w:val="22"/>
          <w:szCs w:val="22"/>
        </w:rPr>
        <w:t>Issue Management</w:t>
      </w:r>
      <w:bookmarkEnd w:id="217"/>
    </w:p>
    <w:p w14:paraId="64ECC314" w14:textId="7E9FA20D" w:rsidR="00C432A9" w:rsidRPr="0080507E" w:rsidRDefault="00221D28" w:rsidP="006E537D">
      <w:pPr>
        <w:pStyle w:val="ListParagraph"/>
        <w:numPr>
          <w:ilvl w:val="0"/>
          <w:numId w:val="42"/>
        </w:numPr>
        <w:tabs>
          <w:tab w:val="left" w:pos="1440"/>
        </w:tabs>
        <w:rPr>
          <w:sz w:val="22"/>
          <w:szCs w:val="22"/>
        </w:rPr>
      </w:pPr>
      <w:r>
        <w:rPr>
          <w:sz w:val="22"/>
          <w:szCs w:val="22"/>
        </w:rPr>
        <w:t>If issues are identified</w:t>
      </w:r>
      <w:r w:rsidR="0080507E">
        <w:rPr>
          <w:sz w:val="22"/>
          <w:szCs w:val="22"/>
        </w:rPr>
        <w:t xml:space="preserve"> </w:t>
      </w:r>
      <w:r w:rsidR="00201B86">
        <w:rPr>
          <w:sz w:val="22"/>
          <w:szCs w:val="22"/>
        </w:rPr>
        <w:t>with the case</w:t>
      </w:r>
      <w:r>
        <w:rPr>
          <w:sz w:val="22"/>
          <w:szCs w:val="22"/>
        </w:rPr>
        <w:t>, including but no</w:t>
      </w:r>
      <w:r w:rsidR="0080507E">
        <w:rPr>
          <w:sz w:val="22"/>
          <w:szCs w:val="22"/>
        </w:rPr>
        <w:t>t</w:t>
      </w:r>
      <w:r w:rsidR="00201B86">
        <w:rPr>
          <w:sz w:val="22"/>
          <w:szCs w:val="22"/>
        </w:rPr>
        <w:t xml:space="preserve"> limited to the</w:t>
      </w:r>
      <w:r>
        <w:rPr>
          <w:sz w:val="22"/>
          <w:szCs w:val="22"/>
        </w:rPr>
        <w:t xml:space="preserve"> following, the </w:t>
      </w:r>
      <w:r w:rsidR="00201B86">
        <w:rPr>
          <w:sz w:val="22"/>
          <w:szCs w:val="22"/>
        </w:rPr>
        <w:t>Investigator</w:t>
      </w:r>
      <w:r w:rsidR="00C432A9">
        <w:rPr>
          <w:sz w:val="22"/>
          <w:szCs w:val="22"/>
        </w:rPr>
        <w:t xml:space="preserve"> should move the Case to the Issue Management queue for review by a Team Lead</w:t>
      </w:r>
      <w:r w:rsidR="0080507E">
        <w:rPr>
          <w:sz w:val="22"/>
          <w:szCs w:val="22"/>
        </w:rPr>
        <w:t>:</w:t>
      </w:r>
    </w:p>
    <w:p w14:paraId="51B0B398" w14:textId="02E6A24B" w:rsidR="00C432A9" w:rsidRDefault="001541CC" w:rsidP="006E537D">
      <w:pPr>
        <w:pStyle w:val="ListParagraph"/>
        <w:numPr>
          <w:ilvl w:val="1"/>
          <w:numId w:val="28"/>
        </w:numPr>
        <w:ind w:left="1800"/>
        <w:rPr>
          <w:sz w:val="22"/>
          <w:szCs w:val="22"/>
        </w:rPr>
      </w:pPr>
      <w:r w:rsidRPr="001541CC">
        <w:rPr>
          <w:sz w:val="22"/>
          <w:szCs w:val="22"/>
        </w:rPr>
        <w:t>Additional information from Green Dot</w:t>
      </w:r>
    </w:p>
    <w:p w14:paraId="117D8009" w14:textId="31A5ED94" w:rsidR="001541CC" w:rsidRDefault="001541CC" w:rsidP="006E537D">
      <w:pPr>
        <w:pStyle w:val="ListParagraph"/>
        <w:numPr>
          <w:ilvl w:val="1"/>
          <w:numId w:val="28"/>
        </w:numPr>
        <w:ind w:left="1800"/>
        <w:rPr>
          <w:sz w:val="22"/>
          <w:szCs w:val="22"/>
        </w:rPr>
      </w:pPr>
      <w:r w:rsidRPr="00C432A9">
        <w:rPr>
          <w:sz w:val="22"/>
          <w:szCs w:val="22"/>
        </w:rPr>
        <w:t>Determination of a False Positive</w:t>
      </w:r>
      <w:r w:rsidR="00CC7794">
        <w:rPr>
          <w:sz w:val="22"/>
          <w:szCs w:val="22"/>
        </w:rPr>
        <w:t xml:space="preserve"> alert</w:t>
      </w:r>
    </w:p>
    <w:p w14:paraId="1C7B0915" w14:textId="1A8D3553" w:rsidR="00CC7794" w:rsidRDefault="00CC7794" w:rsidP="006E537D">
      <w:pPr>
        <w:pStyle w:val="ListParagraph"/>
        <w:numPr>
          <w:ilvl w:val="1"/>
          <w:numId w:val="28"/>
        </w:numPr>
        <w:ind w:left="1800"/>
        <w:rPr>
          <w:sz w:val="22"/>
          <w:szCs w:val="22"/>
        </w:rPr>
      </w:pPr>
      <w:r>
        <w:rPr>
          <w:sz w:val="22"/>
          <w:szCs w:val="22"/>
        </w:rPr>
        <w:t xml:space="preserve">Information in ECM is </w:t>
      </w:r>
      <w:r w:rsidR="004B3DD6">
        <w:rPr>
          <w:sz w:val="22"/>
          <w:szCs w:val="22"/>
        </w:rPr>
        <w:t>incomplete</w:t>
      </w:r>
    </w:p>
    <w:p w14:paraId="33B97574" w14:textId="0B534F7A" w:rsidR="00201B86" w:rsidRPr="00C432A9" w:rsidRDefault="00D60B47" w:rsidP="006E537D">
      <w:pPr>
        <w:pStyle w:val="ListParagraph"/>
        <w:numPr>
          <w:ilvl w:val="0"/>
          <w:numId w:val="28"/>
        </w:numPr>
        <w:ind w:left="1080"/>
        <w:rPr>
          <w:sz w:val="22"/>
          <w:szCs w:val="22"/>
        </w:rPr>
      </w:pPr>
      <w:r>
        <w:rPr>
          <w:sz w:val="22"/>
          <w:szCs w:val="22"/>
        </w:rPr>
        <w:t>If an investigator determines that a case should be moved to the issue management queue:</w:t>
      </w:r>
    </w:p>
    <w:p w14:paraId="04406F57" w14:textId="2C669063" w:rsidR="00ED3DB0" w:rsidRDefault="00ED3DB0" w:rsidP="006E537D">
      <w:pPr>
        <w:pStyle w:val="ListParagraph"/>
        <w:numPr>
          <w:ilvl w:val="1"/>
          <w:numId w:val="28"/>
        </w:numPr>
        <w:ind w:left="1800"/>
        <w:rPr>
          <w:sz w:val="22"/>
          <w:szCs w:val="22"/>
        </w:rPr>
      </w:pPr>
      <w:r>
        <w:rPr>
          <w:sz w:val="22"/>
          <w:szCs w:val="22"/>
        </w:rPr>
        <w:t xml:space="preserve">They should enter an explanatory note in the View Notes Section. Notes should </w:t>
      </w:r>
      <w:r w:rsidR="000254F2">
        <w:rPr>
          <w:sz w:val="22"/>
          <w:szCs w:val="22"/>
        </w:rPr>
        <w:t xml:space="preserve">be complete sentences and provide enough detail for the TL to </w:t>
      </w:r>
      <w:r w:rsidR="004337DE">
        <w:rPr>
          <w:sz w:val="22"/>
          <w:szCs w:val="22"/>
        </w:rPr>
        <w:t xml:space="preserve">under </w:t>
      </w:r>
    </w:p>
    <w:p w14:paraId="67BD9F02" w14:textId="42885C0E" w:rsidR="00D60B47" w:rsidRDefault="00D60B47" w:rsidP="006E537D">
      <w:pPr>
        <w:pStyle w:val="ListParagraph"/>
        <w:numPr>
          <w:ilvl w:val="1"/>
          <w:numId w:val="28"/>
        </w:numPr>
        <w:ind w:left="1800"/>
        <w:rPr>
          <w:sz w:val="22"/>
          <w:szCs w:val="22"/>
        </w:rPr>
      </w:pPr>
      <w:r>
        <w:rPr>
          <w:sz w:val="22"/>
          <w:szCs w:val="22"/>
        </w:rPr>
        <w:t xml:space="preserve">Go to the </w:t>
      </w:r>
      <w:r w:rsidR="006E1E9D">
        <w:rPr>
          <w:sz w:val="22"/>
          <w:szCs w:val="22"/>
        </w:rPr>
        <w:t>Requirements Page and Workflow Movement</w:t>
      </w:r>
    </w:p>
    <w:p w14:paraId="062173BD" w14:textId="630ADB2C" w:rsidR="00D60B47" w:rsidRDefault="00D60B47" w:rsidP="006E537D">
      <w:pPr>
        <w:pStyle w:val="ListParagraph"/>
        <w:numPr>
          <w:ilvl w:val="1"/>
          <w:numId w:val="28"/>
        </w:numPr>
        <w:ind w:left="1800"/>
        <w:rPr>
          <w:sz w:val="22"/>
          <w:szCs w:val="22"/>
        </w:rPr>
      </w:pPr>
      <w:r>
        <w:rPr>
          <w:sz w:val="22"/>
          <w:szCs w:val="22"/>
        </w:rPr>
        <w:t>Click on the L1 Team Lead circle</w:t>
      </w:r>
    </w:p>
    <w:p w14:paraId="01A47FE7" w14:textId="7EC15859" w:rsidR="00D60B47" w:rsidRDefault="00D60B47" w:rsidP="006E537D">
      <w:pPr>
        <w:pStyle w:val="ListParagraph"/>
        <w:numPr>
          <w:ilvl w:val="1"/>
          <w:numId w:val="28"/>
        </w:numPr>
        <w:ind w:left="1800"/>
        <w:rPr>
          <w:sz w:val="22"/>
          <w:szCs w:val="22"/>
        </w:rPr>
      </w:pPr>
      <w:r>
        <w:rPr>
          <w:sz w:val="22"/>
          <w:szCs w:val="22"/>
        </w:rPr>
        <w:t xml:space="preserve">Choose to promote the case to “Issue Review Pending” </w:t>
      </w:r>
    </w:p>
    <w:p w14:paraId="147D01B4" w14:textId="77777777" w:rsidR="00C428BE" w:rsidRDefault="006F38B8" w:rsidP="006E537D">
      <w:pPr>
        <w:pStyle w:val="ListParagraph"/>
        <w:numPr>
          <w:ilvl w:val="0"/>
          <w:numId w:val="28"/>
        </w:numPr>
        <w:ind w:left="1080"/>
        <w:rPr>
          <w:sz w:val="22"/>
          <w:szCs w:val="22"/>
        </w:rPr>
      </w:pPr>
      <w:r>
        <w:rPr>
          <w:sz w:val="22"/>
          <w:szCs w:val="22"/>
        </w:rPr>
        <w:t>The L1 Team Lead will review</w:t>
      </w:r>
      <w:r w:rsidR="000254F2">
        <w:rPr>
          <w:sz w:val="22"/>
          <w:szCs w:val="22"/>
        </w:rPr>
        <w:t xml:space="preserve"> the issue and add notes based on their review</w:t>
      </w:r>
      <w:r w:rsidR="00AA4ECD">
        <w:rPr>
          <w:sz w:val="22"/>
          <w:szCs w:val="22"/>
        </w:rPr>
        <w:t xml:space="preserve">. </w:t>
      </w:r>
    </w:p>
    <w:p w14:paraId="419728A0" w14:textId="47129BE7" w:rsidR="001F2737" w:rsidRDefault="001F2737" w:rsidP="006E537D">
      <w:pPr>
        <w:pStyle w:val="ListParagraph"/>
        <w:numPr>
          <w:ilvl w:val="1"/>
          <w:numId w:val="28"/>
        </w:numPr>
        <w:rPr>
          <w:sz w:val="22"/>
          <w:szCs w:val="22"/>
        </w:rPr>
      </w:pPr>
      <w:r>
        <w:rPr>
          <w:sz w:val="22"/>
          <w:szCs w:val="22"/>
        </w:rPr>
        <w:t>If additional time is needed</w:t>
      </w:r>
      <w:r w:rsidR="00F2174A">
        <w:rPr>
          <w:sz w:val="22"/>
          <w:szCs w:val="22"/>
        </w:rPr>
        <w:t xml:space="preserve"> to review (e.g., discuss with </w:t>
      </w:r>
      <w:r w:rsidR="008B48BB">
        <w:rPr>
          <w:sz w:val="22"/>
          <w:szCs w:val="22"/>
        </w:rPr>
        <w:t>L1 management), the case should be moved to On-Hold</w:t>
      </w:r>
      <w:r w:rsidR="001809DD">
        <w:rPr>
          <w:sz w:val="22"/>
          <w:szCs w:val="22"/>
        </w:rPr>
        <w:t xml:space="preserve"> (</w:t>
      </w:r>
      <w:r w:rsidR="00D77171">
        <w:rPr>
          <w:sz w:val="22"/>
          <w:szCs w:val="22"/>
        </w:rPr>
        <w:t>u</w:t>
      </w:r>
      <w:r w:rsidR="001809DD">
        <w:rPr>
          <w:sz w:val="22"/>
          <w:szCs w:val="22"/>
        </w:rPr>
        <w:t>nder “L1 Team Lead”)</w:t>
      </w:r>
    </w:p>
    <w:p w14:paraId="273FBF0D" w14:textId="3612BF57" w:rsidR="00FE08D3" w:rsidRDefault="00FE08D3" w:rsidP="006E537D">
      <w:pPr>
        <w:pStyle w:val="ListParagraph"/>
        <w:numPr>
          <w:ilvl w:val="1"/>
          <w:numId w:val="28"/>
        </w:numPr>
        <w:rPr>
          <w:sz w:val="22"/>
          <w:szCs w:val="22"/>
        </w:rPr>
      </w:pPr>
      <w:r>
        <w:rPr>
          <w:sz w:val="22"/>
          <w:szCs w:val="22"/>
        </w:rPr>
        <w:t>Upon resolution</w:t>
      </w:r>
      <w:r w:rsidR="00630DB0">
        <w:rPr>
          <w:sz w:val="22"/>
          <w:szCs w:val="22"/>
        </w:rPr>
        <w:t xml:space="preserve">, the L1 Team Lead will </w:t>
      </w:r>
      <w:r w:rsidR="001809DD">
        <w:rPr>
          <w:sz w:val="22"/>
          <w:szCs w:val="22"/>
        </w:rPr>
        <w:t xml:space="preserve">return the case by choosing “Returned- Issue Resolved” </w:t>
      </w:r>
      <w:r w:rsidR="00D77171">
        <w:rPr>
          <w:sz w:val="22"/>
          <w:szCs w:val="22"/>
        </w:rPr>
        <w:t>(under L1 “Team Lead”)</w:t>
      </w:r>
    </w:p>
    <w:p w14:paraId="3CBF0AA6" w14:textId="44172EB5" w:rsidR="006F38B8" w:rsidRDefault="00AA4ECD" w:rsidP="006E537D">
      <w:pPr>
        <w:pStyle w:val="ListParagraph"/>
        <w:numPr>
          <w:ilvl w:val="0"/>
          <w:numId w:val="28"/>
        </w:numPr>
        <w:ind w:left="1080"/>
        <w:rPr>
          <w:sz w:val="22"/>
          <w:szCs w:val="22"/>
        </w:rPr>
      </w:pPr>
      <w:r>
        <w:rPr>
          <w:sz w:val="22"/>
          <w:szCs w:val="22"/>
        </w:rPr>
        <w:t xml:space="preserve">If additional </w:t>
      </w:r>
      <w:r w:rsidR="00F54B17">
        <w:rPr>
          <w:sz w:val="22"/>
          <w:szCs w:val="22"/>
        </w:rPr>
        <w:t>guidance is needed from management or an issue needs to be opined by Green Dot</w:t>
      </w:r>
      <w:r w:rsidR="00C428BE">
        <w:rPr>
          <w:sz w:val="22"/>
          <w:szCs w:val="22"/>
        </w:rPr>
        <w:t xml:space="preserve">, </w:t>
      </w:r>
      <w:r w:rsidR="00F54B17">
        <w:rPr>
          <w:sz w:val="22"/>
          <w:szCs w:val="22"/>
        </w:rPr>
        <w:t xml:space="preserve">the </w:t>
      </w:r>
      <w:r w:rsidR="001F2737">
        <w:rPr>
          <w:sz w:val="22"/>
          <w:szCs w:val="22"/>
        </w:rPr>
        <w:t>Case should be moved to</w:t>
      </w:r>
      <w:r w:rsidR="00C20DD8">
        <w:rPr>
          <w:sz w:val="22"/>
          <w:szCs w:val="22"/>
        </w:rPr>
        <w:t xml:space="preserve"> </w:t>
      </w:r>
      <w:r w:rsidR="00A770B8">
        <w:rPr>
          <w:sz w:val="22"/>
          <w:szCs w:val="22"/>
        </w:rPr>
        <w:t>L2 Team Lead b</w:t>
      </w:r>
      <w:r w:rsidR="004E69BD">
        <w:rPr>
          <w:sz w:val="22"/>
          <w:szCs w:val="22"/>
        </w:rPr>
        <w:t>y adding additional notes</w:t>
      </w:r>
      <w:r w:rsidR="00200EA0">
        <w:rPr>
          <w:sz w:val="22"/>
          <w:szCs w:val="22"/>
        </w:rPr>
        <w:t xml:space="preserve"> and</w:t>
      </w:r>
      <w:r w:rsidR="00550E63">
        <w:rPr>
          <w:sz w:val="22"/>
          <w:szCs w:val="22"/>
        </w:rPr>
        <w:t xml:space="preserve"> moving the case in New Summary Status</w:t>
      </w:r>
      <w:r w:rsidR="005B778D">
        <w:rPr>
          <w:sz w:val="22"/>
          <w:szCs w:val="22"/>
        </w:rPr>
        <w:t xml:space="preserve"> to L2 Team Lead</w:t>
      </w:r>
    </w:p>
    <w:p w14:paraId="64733745" w14:textId="6A0ADB11" w:rsidR="00AA6EFE" w:rsidRDefault="00830780" w:rsidP="006E537D">
      <w:pPr>
        <w:pStyle w:val="ListParagraph"/>
        <w:numPr>
          <w:ilvl w:val="1"/>
          <w:numId w:val="28"/>
        </w:numPr>
        <w:rPr>
          <w:sz w:val="22"/>
          <w:szCs w:val="22"/>
        </w:rPr>
      </w:pPr>
      <w:r>
        <w:rPr>
          <w:sz w:val="22"/>
          <w:szCs w:val="22"/>
        </w:rPr>
        <w:t>The L2 Team Lead should review. If additional time is needed to discuss with Management, the case should be moved to On-Hold. If a response is pending Green Dot, then th</w:t>
      </w:r>
      <w:r w:rsidR="006B396A">
        <w:rPr>
          <w:sz w:val="22"/>
          <w:szCs w:val="22"/>
        </w:rPr>
        <w:t>e</w:t>
      </w:r>
      <w:r>
        <w:rPr>
          <w:sz w:val="22"/>
          <w:szCs w:val="22"/>
        </w:rPr>
        <w:t xml:space="preserve"> case should be moved to Awaiting GD Response</w:t>
      </w:r>
    </w:p>
    <w:p w14:paraId="48E5C0F2" w14:textId="3CC2E3F8" w:rsidR="007A3482" w:rsidRDefault="007A3482" w:rsidP="006E537D">
      <w:pPr>
        <w:pStyle w:val="ListParagraph"/>
        <w:numPr>
          <w:ilvl w:val="1"/>
          <w:numId w:val="28"/>
        </w:numPr>
        <w:rPr>
          <w:sz w:val="22"/>
          <w:szCs w:val="22"/>
        </w:rPr>
      </w:pPr>
      <w:r>
        <w:rPr>
          <w:sz w:val="22"/>
          <w:szCs w:val="22"/>
        </w:rPr>
        <w:t xml:space="preserve">Upon completion, the </w:t>
      </w:r>
      <w:r w:rsidR="00594D8D">
        <w:rPr>
          <w:sz w:val="22"/>
          <w:szCs w:val="22"/>
        </w:rPr>
        <w:t>L2 Team Lead should return to the L1 Analyst</w:t>
      </w:r>
      <w:r w:rsidR="001506E7">
        <w:rPr>
          <w:sz w:val="22"/>
          <w:szCs w:val="22"/>
        </w:rPr>
        <w:t xml:space="preserve"> (“Returned – Issue Resolved)</w:t>
      </w:r>
    </w:p>
    <w:p w14:paraId="5980B5A9" w14:textId="6C4F9A6E" w:rsidR="00646C7C" w:rsidRPr="0080507E" w:rsidRDefault="00646C7C" w:rsidP="0080507E">
      <w:pPr>
        <w:rPr>
          <w:sz w:val="22"/>
          <w:szCs w:val="22"/>
        </w:rPr>
      </w:pPr>
    </w:p>
    <w:p w14:paraId="6AA7997B" w14:textId="66C9DC7A" w:rsidR="002B0224" w:rsidRPr="0005111A" w:rsidRDefault="005C320A" w:rsidP="006E537D">
      <w:pPr>
        <w:pStyle w:val="ListParagraph"/>
        <w:keepNext/>
        <w:keepLines/>
        <w:numPr>
          <w:ilvl w:val="0"/>
          <w:numId w:val="1"/>
        </w:numPr>
        <w:pBdr>
          <w:bottom w:val="single" w:sz="6" w:space="1" w:color="auto"/>
        </w:pBdr>
        <w:spacing w:before="240" w:line="22" w:lineRule="atLeast"/>
        <w:outlineLvl w:val="0"/>
        <w:rPr>
          <w:rFonts w:eastAsia="Times New Roman" w:cs="Calibri"/>
          <w:b/>
          <w:sz w:val="22"/>
          <w:szCs w:val="22"/>
        </w:rPr>
      </w:pPr>
      <w:bookmarkStart w:id="218" w:name="_Toc200364643"/>
      <w:r w:rsidRPr="0005111A">
        <w:rPr>
          <w:rFonts w:eastAsia="Times New Roman" w:cs="Calibri"/>
          <w:b/>
          <w:sz w:val="22"/>
          <w:szCs w:val="22"/>
        </w:rPr>
        <w:t>Quality Control Procedures</w:t>
      </w:r>
      <w:bookmarkEnd w:id="218"/>
    </w:p>
    <w:p w14:paraId="5C6A4DDB" w14:textId="7FB19EB3" w:rsidR="005C320A" w:rsidRPr="0005111A" w:rsidRDefault="007F2678" w:rsidP="006E537D">
      <w:pPr>
        <w:pStyle w:val="ListParagraph"/>
        <w:keepNext/>
        <w:numPr>
          <w:ilvl w:val="1"/>
          <w:numId w:val="15"/>
        </w:numPr>
        <w:spacing w:before="240" w:line="22" w:lineRule="atLeast"/>
        <w:jc w:val="both"/>
        <w:outlineLvl w:val="1"/>
        <w:rPr>
          <w:rFonts w:eastAsia="Times New Roman" w:cs="Calibri"/>
          <w:b/>
          <w:sz w:val="22"/>
          <w:szCs w:val="22"/>
        </w:rPr>
      </w:pPr>
      <w:bookmarkStart w:id="219" w:name="_Toc200364644"/>
      <w:r w:rsidRPr="0005111A">
        <w:rPr>
          <w:rFonts w:eastAsia="Times New Roman" w:cs="Calibri"/>
          <w:b/>
          <w:sz w:val="22"/>
          <w:szCs w:val="22"/>
        </w:rPr>
        <w:t>QC</w:t>
      </w:r>
      <w:r w:rsidR="008F2D65">
        <w:rPr>
          <w:rFonts w:eastAsia="Times New Roman" w:cs="Calibri"/>
          <w:b/>
          <w:sz w:val="22"/>
          <w:szCs w:val="22"/>
        </w:rPr>
        <w:t xml:space="preserve"> 1</w:t>
      </w:r>
      <w:r w:rsidR="00D614B4" w:rsidRPr="0005111A">
        <w:rPr>
          <w:rFonts w:eastAsia="Times New Roman" w:cs="Calibri"/>
          <w:b/>
          <w:sz w:val="22"/>
          <w:szCs w:val="22"/>
        </w:rPr>
        <w:t xml:space="preserve"> (Offshore)</w:t>
      </w:r>
      <w:r w:rsidRPr="0005111A">
        <w:rPr>
          <w:rFonts w:eastAsia="Times New Roman" w:cs="Calibri"/>
          <w:b/>
          <w:sz w:val="22"/>
          <w:szCs w:val="22"/>
        </w:rPr>
        <w:t xml:space="preserve">: </w:t>
      </w:r>
      <w:r w:rsidRPr="0005111A">
        <w:rPr>
          <w:rFonts w:eastAsia="Times New Roman" w:cs="Calibri"/>
          <w:bCs/>
          <w:sz w:val="22"/>
          <w:szCs w:val="22"/>
        </w:rPr>
        <w:t xml:space="preserve">The QC </w:t>
      </w:r>
      <w:r w:rsidR="008F2D65">
        <w:rPr>
          <w:rFonts w:eastAsia="Times New Roman" w:cs="Calibri"/>
          <w:bCs/>
          <w:sz w:val="22"/>
          <w:szCs w:val="22"/>
        </w:rPr>
        <w:t xml:space="preserve">1 </w:t>
      </w:r>
      <w:r w:rsidRPr="0005111A">
        <w:rPr>
          <w:rFonts w:eastAsia="Times New Roman" w:cs="Calibri"/>
          <w:bCs/>
          <w:sz w:val="22"/>
          <w:szCs w:val="22"/>
        </w:rPr>
        <w:t>Analyst</w:t>
      </w:r>
      <w:r w:rsidR="008F2D65">
        <w:rPr>
          <w:rFonts w:eastAsia="Times New Roman" w:cs="Calibri"/>
          <w:bCs/>
          <w:sz w:val="22"/>
          <w:szCs w:val="22"/>
        </w:rPr>
        <w:t xml:space="preserve"> (QC Analyst)</w:t>
      </w:r>
      <w:r w:rsidRPr="0005111A">
        <w:rPr>
          <w:rFonts w:eastAsia="Times New Roman" w:cs="Calibri"/>
          <w:bCs/>
          <w:sz w:val="22"/>
          <w:szCs w:val="22"/>
        </w:rPr>
        <w:t xml:space="preserve"> is responsible for the preliminary evaluation of the </w:t>
      </w:r>
      <w:r w:rsidR="00981CB2">
        <w:rPr>
          <w:rFonts w:eastAsia="Times New Roman" w:cs="Calibri"/>
          <w:bCs/>
          <w:sz w:val="22"/>
          <w:szCs w:val="22"/>
        </w:rPr>
        <w:t>cases</w:t>
      </w:r>
      <w:r w:rsidRPr="0005111A">
        <w:rPr>
          <w:rFonts w:eastAsia="Times New Roman" w:cs="Calibri"/>
          <w:bCs/>
          <w:sz w:val="22"/>
          <w:szCs w:val="22"/>
        </w:rPr>
        <w:t xml:space="preserve"> completed by Investigators, regardless of the alert classification recommended by the Investigator.</w:t>
      </w:r>
      <w:bookmarkEnd w:id="219"/>
      <w:r w:rsidRPr="0005111A">
        <w:rPr>
          <w:rFonts w:eastAsia="Times New Roman" w:cs="Calibri"/>
          <w:b/>
          <w:sz w:val="22"/>
          <w:szCs w:val="22"/>
        </w:rPr>
        <w:t xml:space="preserve"> </w:t>
      </w:r>
    </w:p>
    <w:p w14:paraId="47CC706F" w14:textId="6135D758" w:rsidR="0005111A" w:rsidRPr="0005111A" w:rsidRDefault="0005111A" w:rsidP="0005111A">
      <w:pPr>
        <w:pStyle w:val="BodyText"/>
        <w:ind w:left="360" w:right="242"/>
        <w:rPr>
          <w:rFonts w:cstheme="minorHAnsi"/>
          <w:sz w:val="22"/>
        </w:rPr>
      </w:pPr>
      <w:r w:rsidRPr="0005111A">
        <w:rPr>
          <w:rFonts w:cstheme="minorHAnsi"/>
          <w:sz w:val="22"/>
        </w:rPr>
        <w:t xml:space="preserve">For each assigned </w:t>
      </w:r>
      <w:r w:rsidR="00981CB2">
        <w:rPr>
          <w:rFonts w:cstheme="minorHAnsi"/>
          <w:sz w:val="22"/>
        </w:rPr>
        <w:t>case</w:t>
      </w:r>
      <w:r w:rsidRPr="0005111A">
        <w:rPr>
          <w:rFonts w:cstheme="minorHAnsi"/>
          <w:sz w:val="22"/>
        </w:rPr>
        <w:t>, the QC Analyst:</w:t>
      </w:r>
    </w:p>
    <w:p w14:paraId="09023A7A" w14:textId="36A17DAC" w:rsidR="0005111A" w:rsidRPr="0005111A" w:rsidRDefault="0005111A" w:rsidP="006E537D">
      <w:pPr>
        <w:pStyle w:val="ListParagraph"/>
        <w:numPr>
          <w:ilvl w:val="0"/>
          <w:numId w:val="45"/>
        </w:numPr>
        <w:tabs>
          <w:tab w:val="left" w:pos="1440"/>
        </w:tabs>
        <w:rPr>
          <w:sz w:val="22"/>
        </w:rPr>
      </w:pPr>
      <w:r w:rsidRPr="4C2E429F">
        <w:rPr>
          <w:sz w:val="22"/>
        </w:rPr>
        <w:t xml:space="preserve">Logs into ECM and identifies </w:t>
      </w:r>
      <w:r w:rsidR="00976B57" w:rsidRPr="4C2E429F">
        <w:rPr>
          <w:sz w:val="22"/>
        </w:rPr>
        <w:t>c</w:t>
      </w:r>
      <w:r w:rsidR="00981CB2" w:rsidRPr="4C2E429F">
        <w:rPr>
          <w:sz w:val="22"/>
        </w:rPr>
        <w:t>ase</w:t>
      </w:r>
      <w:r w:rsidR="00976B57" w:rsidRPr="4C2E429F">
        <w:rPr>
          <w:sz w:val="22"/>
        </w:rPr>
        <w:t>s</w:t>
      </w:r>
      <w:r w:rsidRPr="4C2E429F">
        <w:rPr>
          <w:sz w:val="22"/>
        </w:rPr>
        <w:t xml:space="preserve"> </w:t>
      </w:r>
      <w:r w:rsidR="3AB8986A" w:rsidRPr="4304DEA6">
        <w:rPr>
          <w:sz w:val="22"/>
        </w:rPr>
        <w:t>that</w:t>
      </w:r>
      <w:r w:rsidRPr="4304DEA6">
        <w:rPr>
          <w:sz w:val="22"/>
        </w:rPr>
        <w:t xml:space="preserve"> </w:t>
      </w:r>
      <w:r w:rsidRPr="4C2E429F">
        <w:rPr>
          <w:sz w:val="22"/>
        </w:rPr>
        <w:t>are</w:t>
      </w:r>
      <w:r w:rsidRPr="00F70415">
        <w:rPr>
          <w:sz w:val="22"/>
          <w:szCs w:val="22"/>
        </w:rPr>
        <w:t xml:space="preserve"> </w:t>
      </w:r>
      <w:r w:rsidRPr="4C2E429F">
        <w:rPr>
          <w:sz w:val="22"/>
        </w:rPr>
        <w:t>ready</w:t>
      </w:r>
      <w:r w:rsidRPr="00F70415">
        <w:rPr>
          <w:sz w:val="22"/>
          <w:szCs w:val="22"/>
        </w:rPr>
        <w:t xml:space="preserve"> </w:t>
      </w:r>
      <w:r w:rsidRPr="4C2E429F">
        <w:rPr>
          <w:sz w:val="22"/>
        </w:rPr>
        <w:t>for</w:t>
      </w:r>
      <w:r w:rsidRPr="00F70415">
        <w:rPr>
          <w:sz w:val="22"/>
          <w:szCs w:val="22"/>
        </w:rPr>
        <w:t xml:space="preserve"> </w:t>
      </w:r>
      <w:r w:rsidR="2EC35AF9" w:rsidRPr="61F5E7C2">
        <w:rPr>
          <w:sz w:val="22"/>
        </w:rPr>
        <w:t>QC</w:t>
      </w:r>
      <w:r w:rsidR="2EC35AF9" w:rsidRPr="00F70415">
        <w:rPr>
          <w:sz w:val="22"/>
          <w:szCs w:val="22"/>
        </w:rPr>
        <w:t xml:space="preserve"> </w:t>
      </w:r>
      <w:r w:rsidR="2EC35AF9" w:rsidRPr="61F5E7C2">
        <w:rPr>
          <w:sz w:val="22"/>
        </w:rPr>
        <w:t>Analys</w:t>
      </w:r>
      <w:r w:rsidR="298E7BE3" w:rsidRPr="61F5E7C2">
        <w:rPr>
          <w:sz w:val="22"/>
        </w:rPr>
        <w:t>is</w:t>
      </w:r>
      <w:r w:rsidR="2EC35AF9" w:rsidRPr="61F5E7C2">
        <w:rPr>
          <w:sz w:val="22"/>
        </w:rPr>
        <w:t>.</w:t>
      </w:r>
      <w:r w:rsidRPr="4C2E429F">
        <w:rPr>
          <w:sz w:val="22"/>
        </w:rPr>
        <w:t xml:space="preserve"> These</w:t>
      </w:r>
      <w:r w:rsidRPr="00F70415">
        <w:rPr>
          <w:sz w:val="22"/>
          <w:szCs w:val="22"/>
        </w:rPr>
        <w:t xml:space="preserve"> </w:t>
      </w:r>
      <w:r w:rsidR="0091132D" w:rsidRPr="00F70415">
        <w:rPr>
          <w:sz w:val="22"/>
          <w:szCs w:val="22"/>
        </w:rPr>
        <w:t xml:space="preserve">Cases </w:t>
      </w:r>
      <w:r w:rsidRPr="4C2E429F">
        <w:rPr>
          <w:sz w:val="22"/>
        </w:rPr>
        <w:t xml:space="preserve">are </w:t>
      </w:r>
      <w:r w:rsidRPr="00F70415">
        <w:rPr>
          <w:sz w:val="22"/>
          <w:szCs w:val="22"/>
        </w:rPr>
        <w:t xml:space="preserve">identified </w:t>
      </w:r>
      <w:r w:rsidRPr="4C2E429F">
        <w:rPr>
          <w:sz w:val="22"/>
        </w:rPr>
        <w:t>by</w:t>
      </w:r>
      <w:r w:rsidRPr="00F70415">
        <w:rPr>
          <w:sz w:val="22"/>
          <w:szCs w:val="22"/>
        </w:rPr>
        <w:t xml:space="preserve"> </w:t>
      </w:r>
      <w:r w:rsidRPr="4C2E429F">
        <w:rPr>
          <w:sz w:val="22"/>
        </w:rPr>
        <w:t>the</w:t>
      </w:r>
      <w:r w:rsidRPr="00F70415">
        <w:rPr>
          <w:sz w:val="22"/>
          <w:szCs w:val="22"/>
        </w:rPr>
        <w:t xml:space="preserve"> </w:t>
      </w:r>
      <w:r w:rsidRPr="4C2E429F">
        <w:rPr>
          <w:sz w:val="22"/>
        </w:rPr>
        <w:t>status descriptions:</w:t>
      </w:r>
    </w:p>
    <w:p w14:paraId="0F033CF8" w14:textId="4CF4FD46" w:rsidR="0005111A" w:rsidRPr="0005111A" w:rsidRDefault="00916AF4" w:rsidP="006E537D">
      <w:pPr>
        <w:pStyle w:val="ListParagraph"/>
        <w:numPr>
          <w:ilvl w:val="1"/>
          <w:numId w:val="45"/>
        </w:numPr>
        <w:tabs>
          <w:tab w:val="left" w:pos="1440"/>
        </w:tabs>
        <w:rPr>
          <w:sz w:val="22"/>
        </w:rPr>
      </w:pPr>
      <w:r w:rsidRPr="34102C11">
        <w:rPr>
          <w:sz w:val="22"/>
        </w:rPr>
        <w:t>Not Suspicious</w:t>
      </w:r>
      <w:r w:rsidR="0005111A" w:rsidRPr="34102C11">
        <w:rPr>
          <w:sz w:val="22"/>
        </w:rPr>
        <w:t xml:space="preserve"> - Assigned, but unopened</w:t>
      </w:r>
    </w:p>
    <w:p w14:paraId="0A46BF27" w14:textId="5A0AA77B" w:rsidR="0005111A" w:rsidRPr="0005111A" w:rsidRDefault="00916AF4" w:rsidP="006E537D">
      <w:pPr>
        <w:pStyle w:val="ListParagraph"/>
        <w:numPr>
          <w:ilvl w:val="1"/>
          <w:numId w:val="45"/>
        </w:numPr>
        <w:tabs>
          <w:tab w:val="left" w:pos="1440"/>
        </w:tabs>
        <w:rPr>
          <w:sz w:val="22"/>
        </w:rPr>
      </w:pPr>
      <w:r w:rsidRPr="61F5E7C2">
        <w:rPr>
          <w:sz w:val="22"/>
        </w:rPr>
        <w:t>Potentially Suspicious</w:t>
      </w:r>
      <w:r w:rsidR="0005111A" w:rsidRPr="61F5E7C2">
        <w:rPr>
          <w:sz w:val="22"/>
        </w:rPr>
        <w:t xml:space="preserve"> - Assigned, but unopened</w:t>
      </w:r>
    </w:p>
    <w:p w14:paraId="2BEC3845" w14:textId="347DB213" w:rsidR="17880349" w:rsidRDefault="17880349" w:rsidP="006E537D">
      <w:pPr>
        <w:pStyle w:val="BodyText"/>
        <w:widowControl w:val="0"/>
        <w:numPr>
          <w:ilvl w:val="0"/>
          <w:numId w:val="46"/>
        </w:numPr>
        <w:rPr>
          <w:rFonts w:ascii="Aptos" w:eastAsia="Aptos" w:hAnsi="Aptos" w:cs="Aptos"/>
          <w:sz w:val="22"/>
        </w:rPr>
      </w:pPr>
      <w:r w:rsidRPr="61F5E7C2">
        <w:rPr>
          <w:rFonts w:ascii="Aptos" w:eastAsia="Aptos" w:hAnsi="Aptos" w:cs="Aptos"/>
          <w:sz w:val="22"/>
        </w:rPr>
        <w:lastRenderedPageBreak/>
        <w:t>Selects and opens a case:</w:t>
      </w:r>
    </w:p>
    <w:p w14:paraId="5E80863B" w14:textId="4EFB71E1" w:rsidR="17880349" w:rsidRDefault="17880349" w:rsidP="006E537D">
      <w:pPr>
        <w:pStyle w:val="BodyText"/>
        <w:widowControl w:val="0"/>
        <w:numPr>
          <w:ilvl w:val="1"/>
          <w:numId w:val="20"/>
        </w:numPr>
        <w:ind w:left="1800"/>
        <w:rPr>
          <w:rFonts w:ascii="Aptos" w:eastAsia="Aptos" w:hAnsi="Aptos" w:cs="Aptos"/>
          <w:sz w:val="22"/>
        </w:rPr>
      </w:pPr>
      <w:r w:rsidRPr="61F5E7C2">
        <w:rPr>
          <w:rFonts w:ascii="Aptos" w:eastAsia="Aptos" w:hAnsi="Aptos" w:cs="Aptos"/>
          <w:sz w:val="22"/>
        </w:rPr>
        <w:t xml:space="preserve">The QC 2 Analyst prioritizes selection of new cases based on the following order of status descriptions:  </w:t>
      </w:r>
    </w:p>
    <w:p w14:paraId="59C27EE2" w14:textId="5F70074B" w:rsidR="0005111A" w:rsidRDefault="00F57CA5" w:rsidP="006E537D">
      <w:pPr>
        <w:pStyle w:val="BodyText"/>
        <w:widowControl w:val="0"/>
        <w:numPr>
          <w:ilvl w:val="2"/>
          <w:numId w:val="29"/>
        </w:numPr>
        <w:ind w:left="2520"/>
        <w:rPr>
          <w:rFonts w:ascii="Aptos" w:eastAsia="Aptos" w:hAnsi="Aptos" w:cs="Aptos"/>
          <w:sz w:val="22"/>
        </w:rPr>
      </w:pPr>
      <w:r w:rsidRPr="61F5E7C2">
        <w:rPr>
          <w:rFonts w:ascii="Aptos" w:eastAsia="Aptos" w:hAnsi="Aptos" w:cs="Aptos"/>
          <w:sz w:val="22"/>
        </w:rPr>
        <w:t xml:space="preserve">Potentially Suspicious </w:t>
      </w:r>
      <w:r w:rsidR="17880349" w:rsidRPr="61F5E7C2">
        <w:rPr>
          <w:rFonts w:ascii="Aptos" w:eastAsia="Aptos" w:hAnsi="Aptos" w:cs="Aptos"/>
          <w:sz w:val="22"/>
        </w:rPr>
        <w:t xml:space="preserve"> </w:t>
      </w:r>
    </w:p>
    <w:p w14:paraId="2E99A065" w14:textId="7C47A615" w:rsidR="0005111A" w:rsidRDefault="0005111A" w:rsidP="006E537D">
      <w:pPr>
        <w:pStyle w:val="BodyText"/>
        <w:widowControl w:val="0"/>
        <w:numPr>
          <w:ilvl w:val="2"/>
          <w:numId w:val="29"/>
        </w:numPr>
        <w:ind w:left="2520"/>
        <w:rPr>
          <w:rFonts w:ascii="Aptos" w:eastAsia="Aptos" w:hAnsi="Aptos" w:cs="Aptos"/>
          <w:sz w:val="22"/>
        </w:rPr>
      </w:pPr>
      <w:r w:rsidRPr="61F5E7C2">
        <w:rPr>
          <w:rFonts w:ascii="Aptos" w:eastAsia="Aptos" w:hAnsi="Aptos" w:cs="Aptos"/>
          <w:sz w:val="22"/>
        </w:rPr>
        <w:t>Close Case</w:t>
      </w:r>
      <w:r w:rsidR="17880349" w:rsidRPr="61F5E7C2">
        <w:rPr>
          <w:rFonts w:ascii="Aptos" w:eastAsia="Aptos" w:hAnsi="Aptos" w:cs="Aptos"/>
          <w:sz w:val="22"/>
        </w:rPr>
        <w:t xml:space="preserve"> </w:t>
      </w:r>
    </w:p>
    <w:p w14:paraId="33DB1892" w14:textId="73AAD256" w:rsidR="17880349" w:rsidRDefault="17880349" w:rsidP="006E537D">
      <w:pPr>
        <w:pStyle w:val="BodyText"/>
        <w:widowControl w:val="0"/>
        <w:numPr>
          <w:ilvl w:val="1"/>
          <w:numId w:val="20"/>
        </w:numPr>
        <w:ind w:left="1800"/>
        <w:rPr>
          <w:rFonts w:ascii="Aptos" w:eastAsia="Aptos" w:hAnsi="Aptos" w:cs="Aptos"/>
          <w:sz w:val="22"/>
        </w:rPr>
      </w:pPr>
      <w:r w:rsidRPr="61F5E7C2">
        <w:rPr>
          <w:rFonts w:ascii="Aptos" w:eastAsia="Aptos" w:hAnsi="Aptos" w:cs="Aptos"/>
          <w:sz w:val="22"/>
        </w:rPr>
        <w:t>Within each category, prioritize alerts which have been in process the longest.</w:t>
      </w:r>
    </w:p>
    <w:p w14:paraId="7EB263FC" w14:textId="7BD33DBF" w:rsidR="0005111A" w:rsidRPr="0005111A" w:rsidRDefault="0005111A" w:rsidP="006E537D">
      <w:pPr>
        <w:pStyle w:val="BodyText"/>
        <w:widowControl w:val="0"/>
        <w:numPr>
          <w:ilvl w:val="0"/>
          <w:numId w:val="46"/>
        </w:numPr>
        <w:rPr>
          <w:b/>
          <w:sz w:val="22"/>
        </w:rPr>
      </w:pPr>
      <w:r w:rsidRPr="741DAAF8">
        <w:rPr>
          <w:spacing w:val="-1"/>
          <w:sz w:val="22"/>
        </w:rPr>
        <w:t xml:space="preserve">Once </w:t>
      </w:r>
      <w:r w:rsidR="293954A6" w:rsidRPr="741DAAF8">
        <w:rPr>
          <w:spacing w:val="-1"/>
          <w:sz w:val="22"/>
        </w:rPr>
        <w:t>open</w:t>
      </w:r>
      <w:r w:rsidRPr="741DAAF8">
        <w:rPr>
          <w:spacing w:val="-1"/>
          <w:sz w:val="22"/>
        </w:rPr>
        <w:t xml:space="preserve">ed, the </w:t>
      </w:r>
      <w:r w:rsidR="692F8CC3" w:rsidRPr="04EBD1BE">
        <w:rPr>
          <w:spacing w:val="-1"/>
          <w:sz w:val="22"/>
        </w:rPr>
        <w:t>c</w:t>
      </w:r>
      <w:r w:rsidR="00F5674A" w:rsidRPr="04EBD1BE">
        <w:rPr>
          <w:spacing w:val="-1"/>
          <w:sz w:val="22"/>
        </w:rPr>
        <w:t>ase</w:t>
      </w:r>
      <w:r w:rsidRPr="741DAAF8">
        <w:rPr>
          <w:spacing w:val="-1"/>
          <w:sz w:val="22"/>
        </w:rPr>
        <w:t xml:space="preserve"> sub-status description changes from </w:t>
      </w:r>
      <w:r w:rsidRPr="741DAAF8">
        <w:rPr>
          <w:b/>
          <w:i/>
          <w:spacing w:val="-1"/>
          <w:sz w:val="22"/>
        </w:rPr>
        <w:t>“Assigned but unopened”</w:t>
      </w:r>
      <w:r w:rsidRPr="741DAAF8">
        <w:rPr>
          <w:spacing w:val="-1"/>
          <w:sz w:val="22"/>
        </w:rPr>
        <w:t xml:space="preserve"> to </w:t>
      </w:r>
      <w:r w:rsidRPr="741DAAF8">
        <w:rPr>
          <w:b/>
          <w:i/>
          <w:spacing w:val="-1"/>
          <w:sz w:val="22"/>
        </w:rPr>
        <w:t>“In Progress</w:t>
      </w:r>
      <w:r w:rsidR="00DA7659">
        <w:rPr>
          <w:b/>
          <w:i/>
          <w:spacing w:val="-1"/>
          <w:sz w:val="22"/>
        </w:rPr>
        <w:t>.</w:t>
      </w:r>
      <w:r w:rsidR="2EC35AF9" w:rsidRPr="61F5E7C2">
        <w:rPr>
          <w:b/>
          <w:bCs/>
          <w:i/>
          <w:iCs/>
          <w:spacing w:val="-1"/>
          <w:sz w:val="22"/>
        </w:rPr>
        <w:t>”</w:t>
      </w:r>
      <w:r w:rsidR="21486285" w:rsidRPr="61F5E7C2">
        <w:rPr>
          <w:b/>
          <w:bCs/>
          <w:i/>
          <w:iCs/>
          <w:spacing w:val="-1"/>
          <w:sz w:val="22"/>
        </w:rPr>
        <w:t>.</w:t>
      </w:r>
    </w:p>
    <w:p w14:paraId="1CB2AE3D" w14:textId="30F4BF34" w:rsidR="0005111A" w:rsidRPr="0005111A" w:rsidRDefault="0005111A" w:rsidP="006E537D">
      <w:pPr>
        <w:pStyle w:val="BodyText"/>
        <w:widowControl w:val="0"/>
        <w:numPr>
          <w:ilvl w:val="0"/>
          <w:numId w:val="46"/>
        </w:numPr>
        <w:rPr>
          <w:sz w:val="22"/>
        </w:rPr>
      </w:pPr>
      <w:r w:rsidRPr="61F5E7C2">
        <w:rPr>
          <w:sz w:val="22"/>
        </w:rPr>
        <w:t xml:space="preserve">Conducts the QC evaluation. </w:t>
      </w:r>
      <w:r w:rsidR="00921A00" w:rsidRPr="61F5E7C2">
        <w:rPr>
          <w:sz w:val="22"/>
        </w:rPr>
        <w:t>All feedback is provided</w:t>
      </w:r>
      <w:r w:rsidRPr="61F5E7C2">
        <w:rPr>
          <w:sz w:val="22"/>
        </w:rPr>
        <w:t xml:space="preserve"> </w:t>
      </w:r>
      <w:r w:rsidR="00C1320C" w:rsidRPr="61F5E7C2">
        <w:rPr>
          <w:sz w:val="22"/>
        </w:rPr>
        <w:t>and</w:t>
      </w:r>
      <w:r w:rsidRPr="61F5E7C2">
        <w:rPr>
          <w:sz w:val="22"/>
        </w:rPr>
        <w:t xml:space="preserve"> evaluated </w:t>
      </w:r>
      <w:r w:rsidR="3BFB5679" w:rsidRPr="61F5E7C2">
        <w:rPr>
          <w:sz w:val="22"/>
        </w:rPr>
        <w:t>based</w:t>
      </w:r>
      <w:r w:rsidR="2EC35AF9" w:rsidRPr="61F5E7C2">
        <w:rPr>
          <w:sz w:val="22"/>
        </w:rPr>
        <w:t xml:space="preserve"> </w:t>
      </w:r>
      <w:r w:rsidRPr="61F5E7C2">
        <w:rPr>
          <w:sz w:val="22"/>
        </w:rPr>
        <w:t xml:space="preserve">on </w:t>
      </w:r>
      <w:r w:rsidR="00C0430F" w:rsidRPr="61F5E7C2">
        <w:rPr>
          <w:sz w:val="22"/>
        </w:rPr>
        <w:t>Lookback and QC Procedures</w:t>
      </w:r>
      <w:r w:rsidR="00A338DF">
        <w:rPr>
          <w:sz w:val="22"/>
        </w:rPr>
        <w:t xml:space="preserve"> and </w:t>
      </w:r>
      <w:r w:rsidRPr="61F5E7C2">
        <w:rPr>
          <w:sz w:val="22"/>
        </w:rPr>
        <w:t xml:space="preserve"> including:</w:t>
      </w:r>
    </w:p>
    <w:p w14:paraId="25735352" w14:textId="57399E24" w:rsidR="73B2EB98" w:rsidRDefault="73B2EB98" w:rsidP="006E537D">
      <w:pPr>
        <w:pStyle w:val="BodyText"/>
        <w:widowControl w:val="0"/>
        <w:numPr>
          <w:ilvl w:val="1"/>
          <w:numId w:val="46"/>
        </w:numPr>
        <w:tabs>
          <w:tab w:val="left" w:pos="540"/>
        </w:tabs>
        <w:ind w:left="1800"/>
        <w:rPr>
          <w:sz w:val="22"/>
        </w:rPr>
      </w:pPr>
      <w:r w:rsidRPr="61F5E7C2">
        <w:rPr>
          <w:sz w:val="22"/>
        </w:rPr>
        <w:t xml:space="preserve">The validity of each alert for the case was analyzed and confirmed (i.e., an alert was not a false positive)  </w:t>
      </w:r>
    </w:p>
    <w:p w14:paraId="0DD31F06" w14:textId="3045C065" w:rsidR="0005111A" w:rsidRPr="0005111A" w:rsidRDefault="2EC35AF9" w:rsidP="006E537D">
      <w:pPr>
        <w:pStyle w:val="BodyText"/>
        <w:widowControl w:val="0"/>
        <w:numPr>
          <w:ilvl w:val="1"/>
          <w:numId w:val="46"/>
        </w:numPr>
        <w:tabs>
          <w:tab w:val="left" w:pos="540"/>
        </w:tabs>
        <w:ind w:left="1800"/>
        <w:rPr>
          <w:sz w:val="22"/>
        </w:rPr>
      </w:pPr>
      <w:r w:rsidRPr="61F5E7C2">
        <w:rPr>
          <w:sz w:val="22"/>
        </w:rPr>
        <w:t>The Focal Entity, Counterparty(</w:t>
      </w:r>
      <w:proofErr w:type="spellStart"/>
      <w:r w:rsidR="092ADF00" w:rsidRPr="61F5E7C2">
        <w:rPr>
          <w:sz w:val="22"/>
        </w:rPr>
        <w:t>ie</w:t>
      </w:r>
      <w:r w:rsidRPr="61F5E7C2">
        <w:rPr>
          <w:sz w:val="22"/>
        </w:rPr>
        <w:t>s</w:t>
      </w:r>
      <w:proofErr w:type="spellEnd"/>
      <w:r w:rsidR="0005111A" w:rsidRPr="61F5E7C2">
        <w:rPr>
          <w:sz w:val="22"/>
        </w:rPr>
        <w:t>)</w:t>
      </w:r>
      <w:r w:rsidR="0033488C" w:rsidRPr="61F5E7C2">
        <w:rPr>
          <w:sz w:val="22"/>
        </w:rPr>
        <w:t xml:space="preserve"> </w:t>
      </w:r>
      <w:r w:rsidR="0005111A" w:rsidRPr="61F5E7C2">
        <w:rPr>
          <w:spacing w:val="-1"/>
          <w:sz w:val="22"/>
        </w:rPr>
        <w:t>research</w:t>
      </w:r>
      <w:r w:rsidR="00C1320C" w:rsidRPr="61F5E7C2">
        <w:rPr>
          <w:spacing w:val="-1"/>
          <w:sz w:val="22"/>
        </w:rPr>
        <w:t>,</w:t>
      </w:r>
      <w:r w:rsidR="0033488C" w:rsidRPr="61F5E7C2">
        <w:rPr>
          <w:spacing w:val="-1"/>
          <w:sz w:val="22"/>
        </w:rPr>
        <w:t xml:space="preserve"> and screening</w:t>
      </w:r>
      <w:r w:rsidR="0005111A" w:rsidRPr="61F5E7C2">
        <w:rPr>
          <w:sz w:val="22"/>
        </w:rPr>
        <w:t xml:space="preserve"> </w:t>
      </w:r>
      <w:r w:rsidR="0005111A" w:rsidRPr="61F5E7C2">
        <w:rPr>
          <w:spacing w:val="-1"/>
          <w:sz w:val="22"/>
        </w:rPr>
        <w:t>performed</w:t>
      </w:r>
      <w:r w:rsidR="0005111A" w:rsidRPr="61F5E7C2">
        <w:rPr>
          <w:sz w:val="22"/>
        </w:rPr>
        <w:t xml:space="preserve"> and </w:t>
      </w:r>
      <w:r w:rsidR="0005111A" w:rsidRPr="61F5E7C2">
        <w:rPr>
          <w:spacing w:val="-1"/>
          <w:sz w:val="22"/>
        </w:rPr>
        <w:t>documented</w:t>
      </w:r>
    </w:p>
    <w:p w14:paraId="7759D9E1" w14:textId="47B0A491" w:rsidR="0005111A" w:rsidRPr="0005111A" w:rsidRDefault="0005111A" w:rsidP="006E537D">
      <w:pPr>
        <w:pStyle w:val="BodyText"/>
        <w:widowControl w:val="0"/>
        <w:numPr>
          <w:ilvl w:val="1"/>
          <w:numId w:val="46"/>
        </w:numPr>
        <w:tabs>
          <w:tab w:val="left" w:pos="540"/>
        </w:tabs>
        <w:ind w:left="1800"/>
        <w:rPr>
          <w:sz w:val="22"/>
        </w:rPr>
      </w:pPr>
      <w:r w:rsidRPr="61F5E7C2">
        <w:rPr>
          <w:spacing w:val="-1"/>
          <w:sz w:val="22"/>
        </w:rPr>
        <w:t xml:space="preserve">The transaction analysis </w:t>
      </w:r>
      <w:r w:rsidR="50F7E0F2" w:rsidRPr="61F5E7C2">
        <w:rPr>
          <w:spacing w:val="-1"/>
          <w:sz w:val="22"/>
        </w:rPr>
        <w:t xml:space="preserve">that was </w:t>
      </w:r>
      <w:r w:rsidRPr="61F5E7C2">
        <w:rPr>
          <w:spacing w:val="-1"/>
          <w:sz w:val="22"/>
        </w:rPr>
        <w:t>performed</w:t>
      </w:r>
    </w:p>
    <w:p w14:paraId="4D088F7D" w14:textId="77777777" w:rsidR="0005111A" w:rsidRPr="0005111A" w:rsidRDefault="0005111A" w:rsidP="006E537D">
      <w:pPr>
        <w:pStyle w:val="BodyText"/>
        <w:widowControl w:val="0"/>
        <w:numPr>
          <w:ilvl w:val="1"/>
          <w:numId w:val="46"/>
        </w:numPr>
        <w:tabs>
          <w:tab w:val="left" w:pos="540"/>
        </w:tabs>
        <w:ind w:left="1800"/>
        <w:rPr>
          <w:rFonts w:cstheme="minorHAnsi"/>
          <w:sz w:val="22"/>
        </w:rPr>
      </w:pPr>
      <w:r w:rsidRPr="0005111A">
        <w:rPr>
          <w:rFonts w:cstheme="minorHAnsi"/>
          <w:sz w:val="22"/>
        </w:rPr>
        <w:t xml:space="preserve">The </w:t>
      </w:r>
      <w:r w:rsidRPr="0005111A">
        <w:rPr>
          <w:rFonts w:cstheme="minorHAnsi"/>
          <w:spacing w:val="-1"/>
          <w:sz w:val="22"/>
        </w:rPr>
        <w:t xml:space="preserve">conclusion reached and documented </w:t>
      </w:r>
      <w:r w:rsidRPr="0005111A">
        <w:rPr>
          <w:rFonts w:cstheme="minorHAnsi"/>
          <w:sz w:val="22"/>
        </w:rPr>
        <w:t>by</w:t>
      </w:r>
      <w:r w:rsidRPr="0005111A">
        <w:rPr>
          <w:rFonts w:cstheme="minorHAnsi"/>
          <w:spacing w:val="-1"/>
          <w:sz w:val="22"/>
        </w:rPr>
        <w:t xml:space="preserve"> </w:t>
      </w:r>
      <w:r w:rsidRPr="0005111A">
        <w:rPr>
          <w:rFonts w:cstheme="minorHAnsi"/>
          <w:sz w:val="22"/>
        </w:rPr>
        <w:t>the</w:t>
      </w:r>
      <w:r w:rsidRPr="0005111A">
        <w:rPr>
          <w:rFonts w:cstheme="minorHAnsi"/>
          <w:spacing w:val="-1"/>
          <w:sz w:val="22"/>
        </w:rPr>
        <w:t xml:space="preserve"> </w:t>
      </w:r>
      <w:r w:rsidRPr="0005111A">
        <w:rPr>
          <w:rFonts w:cstheme="minorHAnsi"/>
          <w:sz w:val="22"/>
        </w:rPr>
        <w:t xml:space="preserve">Investigator in the alert closure/alert referral form </w:t>
      </w:r>
    </w:p>
    <w:p w14:paraId="5C7586E6" w14:textId="6047D320" w:rsidR="0005111A" w:rsidRPr="0005111A" w:rsidRDefault="4F5EBD8F" w:rsidP="006E537D">
      <w:pPr>
        <w:pStyle w:val="BodyText"/>
        <w:widowControl w:val="0"/>
        <w:numPr>
          <w:ilvl w:val="1"/>
          <w:numId w:val="46"/>
        </w:numPr>
        <w:tabs>
          <w:tab w:val="left" w:pos="540"/>
        </w:tabs>
        <w:ind w:left="1800"/>
        <w:rPr>
          <w:sz w:val="22"/>
        </w:rPr>
      </w:pPr>
      <w:r w:rsidRPr="61F5E7C2">
        <w:rPr>
          <w:sz w:val="22"/>
        </w:rPr>
        <w:t>Investigator’s c</w:t>
      </w:r>
      <w:r w:rsidR="2EC35AF9" w:rsidRPr="61F5E7C2">
        <w:rPr>
          <w:sz w:val="22"/>
        </w:rPr>
        <w:t>ompliance</w:t>
      </w:r>
      <w:r w:rsidR="0005111A" w:rsidRPr="61F5E7C2">
        <w:rPr>
          <w:sz w:val="22"/>
        </w:rPr>
        <w:t xml:space="preserve"> with the Lookback and QC Procedures</w:t>
      </w:r>
    </w:p>
    <w:p w14:paraId="64BBE46C" w14:textId="1E491B21" w:rsidR="00F878C4" w:rsidRDefault="00F878C4" w:rsidP="006E537D">
      <w:pPr>
        <w:pStyle w:val="BodyText"/>
        <w:widowControl w:val="0"/>
        <w:numPr>
          <w:ilvl w:val="0"/>
          <w:numId w:val="46"/>
        </w:numPr>
        <w:rPr>
          <w:sz w:val="22"/>
        </w:rPr>
      </w:pPr>
      <w:r>
        <w:rPr>
          <w:sz w:val="22"/>
        </w:rPr>
        <w:t xml:space="preserve">If </w:t>
      </w:r>
      <w:r w:rsidR="00261A3C">
        <w:rPr>
          <w:sz w:val="22"/>
        </w:rPr>
        <w:t xml:space="preserve">feedback is identified, QC1 should check “Analyst Correction Required” and add an </w:t>
      </w:r>
      <w:r w:rsidR="00DA7659">
        <w:rPr>
          <w:sz w:val="22"/>
        </w:rPr>
        <w:t>explanation</w:t>
      </w:r>
      <w:r w:rsidR="00261A3C">
        <w:rPr>
          <w:sz w:val="22"/>
        </w:rPr>
        <w:t xml:space="preserve"> of what is required to be changed in “QC </w:t>
      </w:r>
      <w:r w:rsidR="00DA7659">
        <w:rPr>
          <w:sz w:val="22"/>
        </w:rPr>
        <w:t>C</w:t>
      </w:r>
      <w:r w:rsidR="00261A3C">
        <w:rPr>
          <w:sz w:val="22"/>
        </w:rPr>
        <w:t>omments</w:t>
      </w:r>
      <w:r w:rsidR="00DA7659">
        <w:rPr>
          <w:sz w:val="22"/>
        </w:rPr>
        <w:t>.</w:t>
      </w:r>
      <w:r w:rsidR="00261A3C">
        <w:rPr>
          <w:sz w:val="22"/>
        </w:rPr>
        <w:t xml:space="preserve">” </w:t>
      </w:r>
    </w:p>
    <w:p w14:paraId="0DABCEBC" w14:textId="35D4642F" w:rsidR="0005111A" w:rsidRPr="0088697D" w:rsidRDefault="1F6FF441" w:rsidP="006E537D">
      <w:pPr>
        <w:pStyle w:val="BodyText"/>
        <w:widowControl w:val="0"/>
        <w:numPr>
          <w:ilvl w:val="0"/>
          <w:numId w:val="46"/>
        </w:numPr>
        <w:rPr>
          <w:sz w:val="22"/>
        </w:rPr>
      </w:pPr>
      <w:r w:rsidRPr="61F5E7C2">
        <w:rPr>
          <w:sz w:val="22"/>
        </w:rPr>
        <w:t xml:space="preserve">Reviews the </w:t>
      </w:r>
      <w:r w:rsidR="2EEE2714" w:rsidRPr="61F5E7C2">
        <w:rPr>
          <w:sz w:val="22"/>
        </w:rPr>
        <w:t>Alerted</w:t>
      </w:r>
      <w:r w:rsidR="4AA677B0" w:rsidRPr="61F5E7C2">
        <w:rPr>
          <w:sz w:val="22"/>
        </w:rPr>
        <w:t xml:space="preserve"> Transaction </w:t>
      </w:r>
      <w:r w:rsidR="2EEE2714" w:rsidRPr="61F5E7C2">
        <w:rPr>
          <w:sz w:val="22"/>
        </w:rPr>
        <w:t>File.</w:t>
      </w:r>
      <w:r w:rsidR="33E4AD65" w:rsidRPr="61F5E7C2">
        <w:rPr>
          <w:sz w:val="22"/>
        </w:rPr>
        <w:t xml:space="preserve"> In performing the assessment, consideration is given to identification and documentation of appropriate transaction patterns, account history, red flags, False Positives and explainable closes, </w:t>
      </w:r>
      <w:r w:rsidR="52D3EBE3" w:rsidRPr="61F5E7C2">
        <w:rPr>
          <w:sz w:val="22"/>
        </w:rPr>
        <w:t>Alerted Transaction File</w:t>
      </w:r>
      <w:r w:rsidR="33E4AD65" w:rsidRPr="61F5E7C2">
        <w:rPr>
          <w:sz w:val="22"/>
        </w:rPr>
        <w:t>, Investigator notes and comments</w:t>
      </w:r>
      <w:r w:rsidR="64E7617C" w:rsidRPr="61F5E7C2">
        <w:rPr>
          <w:sz w:val="22"/>
        </w:rPr>
        <w:t>.</w:t>
      </w:r>
    </w:p>
    <w:p w14:paraId="16CB264F" w14:textId="627E1672" w:rsidR="0005111A" w:rsidRPr="0088697D" w:rsidRDefault="059CCCE7" w:rsidP="006E537D">
      <w:pPr>
        <w:pStyle w:val="BodyText"/>
        <w:widowControl w:val="0"/>
        <w:numPr>
          <w:ilvl w:val="1"/>
          <w:numId w:val="46"/>
        </w:numPr>
        <w:ind w:left="1800"/>
        <w:rPr>
          <w:sz w:val="22"/>
        </w:rPr>
      </w:pPr>
      <w:r w:rsidRPr="61F5E7C2">
        <w:rPr>
          <w:sz w:val="22"/>
        </w:rPr>
        <w:t>QC Analysts should i</w:t>
      </w:r>
      <w:r w:rsidR="2EC35AF9" w:rsidRPr="61F5E7C2">
        <w:rPr>
          <w:sz w:val="22"/>
        </w:rPr>
        <w:t>dentify</w:t>
      </w:r>
      <w:r w:rsidR="0005111A" w:rsidRPr="61F5E7C2">
        <w:rPr>
          <w:sz w:val="22"/>
        </w:rPr>
        <w:t xml:space="preserve"> the Focal Entities and Counterparty(</w:t>
      </w:r>
      <w:proofErr w:type="spellStart"/>
      <w:r w:rsidR="031B7448" w:rsidRPr="61F5E7C2">
        <w:rPr>
          <w:sz w:val="22"/>
        </w:rPr>
        <w:t>ie</w:t>
      </w:r>
      <w:r w:rsidR="2EC35AF9" w:rsidRPr="61F5E7C2">
        <w:rPr>
          <w:sz w:val="22"/>
        </w:rPr>
        <w:t>s</w:t>
      </w:r>
      <w:proofErr w:type="spellEnd"/>
      <w:r w:rsidR="0005111A" w:rsidRPr="61F5E7C2">
        <w:rPr>
          <w:sz w:val="22"/>
        </w:rPr>
        <w:t>) involved</w:t>
      </w:r>
      <w:r w:rsidR="0088697D" w:rsidRPr="61F5E7C2">
        <w:rPr>
          <w:sz w:val="22"/>
        </w:rPr>
        <w:t xml:space="preserve"> and determine if any additional counterparties should be selected based on </w:t>
      </w:r>
      <w:r w:rsidR="00527B19" w:rsidRPr="61F5E7C2">
        <w:rPr>
          <w:sz w:val="22"/>
        </w:rPr>
        <w:t>the activity</w:t>
      </w:r>
      <w:r w:rsidR="69F26577" w:rsidRPr="61F5E7C2">
        <w:rPr>
          <w:sz w:val="22"/>
        </w:rPr>
        <w:t>.</w:t>
      </w:r>
    </w:p>
    <w:p w14:paraId="5BF63168" w14:textId="3ABF172F" w:rsidR="00787A80" w:rsidRDefault="00787A80" w:rsidP="006E537D">
      <w:pPr>
        <w:pStyle w:val="BodyText"/>
        <w:widowControl w:val="0"/>
        <w:numPr>
          <w:ilvl w:val="0"/>
          <w:numId w:val="46"/>
        </w:numPr>
        <w:rPr>
          <w:sz w:val="22"/>
        </w:rPr>
      </w:pPr>
      <w:r w:rsidRPr="61F5E7C2">
        <w:rPr>
          <w:sz w:val="22"/>
        </w:rPr>
        <w:t xml:space="preserve">Reviews the Due Diligence tab </w:t>
      </w:r>
      <w:r w:rsidR="00603B4C" w:rsidRPr="61F5E7C2">
        <w:rPr>
          <w:sz w:val="22"/>
        </w:rPr>
        <w:t xml:space="preserve">in ECM </w:t>
      </w:r>
      <w:r w:rsidRPr="61F5E7C2">
        <w:rPr>
          <w:sz w:val="22"/>
        </w:rPr>
        <w:t xml:space="preserve">to determine that </w:t>
      </w:r>
      <w:r w:rsidR="00D1662E" w:rsidRPr="61F5E7C2">
        <w:rPr>
          <w:sz w:val="22"/>
        </w:rPr>
        <w:t xml:space="preserve">all </w:t>
      </w:r>
      <w:r w:rsidR="780CA0D9" w:rsidRPr="61F5E7C2">
        <w:rPr>
          <w:sz w:val="22"/>
        </w:rPr>
        <w:t>Focal Entities</w:t>
      </w:r>
      <w:r w:rsidR="00D1662E" w:rsidRPr="61F5E7C2">
        <w:rPr>
          <w:sz w:val="22"/>
        </w:rPr>
        <w:t xml:space="preserve"> and applicable </w:t>
      </w:r>
      <w:r w:rsidR="780CA0D9" w:rsidRPr="61F5E7C2">
        <w:rPr>
          <w:sz w:val="22"/>
        </w:rPr>
        <w:t>Counterparty(</w:t>
      </w:r>
      <w:proofErr w:type="spellStart"/>
      <w:r w:rsidR="780CA0D9" w:rsidRPr="61F5E7C2">
        <w:rPr>
          <w:sz w:val="22"/>
        </w:rPr>
        <w:t>ies</w:t>
      </w:r>
      <w:proofErr w:type="spellEnd"/>
      <w:r w:rsidR="780CA0D9" w:rsidRPr="61F5E7C2">
        <w:rPr>
          <w:sz w:val="22"/>
        </w:rPr>
        <w:t>)</w:t>
      </w:r>
      <w:r w:rsidR="00D1662E" w:rsidRPr="61F5E7C2">
        <w:rPr>
          <w:sz w:val="22"/>
        </w:rPr>
        <w:t xml:space="preserve"> have been subject to sufficient screening and due diligence. In performing the assessment</w:t>
      </w:r>
      <w:r w:rsidR="003B4A86" w:rsidRPr="61F5E7C2">
        <w:rPr>
          <w:sz w:val="22"/>
        </w:rPr>
        <w:t xml:space="preserve"> for each Focal Entity and Counterparty</w:t>
      </w:r>
      <w:r w:rsidR="00D1662E" w:rsidRPr="61F5E7C2">
        <w:rPr>
          <w:sz w:val="22"/>
        </w:rPr>
        <w:t xml:space="preserve">, consideration is given </w:t>
      </w:r>
      <w:r w:rsidR="00DE76FC" w:rsidRPr="61F5E7C2">
        <w:rPr>
          <w:sz w:val="22"/>
        </w:rPr>
        <w:t xml:space="preserve">to: </w:t>
      </w:r>
    </w:p>
    <w:p w14:paraId="6159619B" w14:textId="103DD244" w:rsidR="00527B19" w:rsidRPr="0050293E" w:rsidRDefault="003B4A86" w:rsidP="006E537D">
      <w:pPr>
        <w:pStyle w:val="BodyText"/>
        <w:widowControl w:val="0"/>
        <w:numPr>
          <w:ilvl w:val="1"/>
          <w:numId w:val="46"/>
        </w:numPr>
        <w:ind w:left="1800"/>
        <w:rPr>
          <w:spacing w:val="-1"/>
          <w:sz w:val="22"/>
        </w:rPr>
      </w:pPr>
      <w:r w:rsidRPr="61F5E7C2">
        <w:rPr>
          <w:spacing w:val="-1"/>
          <w:sz w:val="22"/>
        </w:rPr>
        <w:t xml:space="preserve">The Focal Entity / </w:t>
      </w:r>
      <w:r w:rsidR="0C9C8351" w:rsidRPr="61F5E7C2">
        <w:rPr>
          <w:spacing w:val="-1"/>
          <w:sz w:val="22"/>
        </w:rPr>
        <w:t>Counterparty</w:t>
      </w:r>
      <w:r w:rsidR="00BF7FA1" w:rsidRPr="61F5E7C2">
        <w:rPr>
          <w:spacing w:val="-1"/>
          <w:sz w:val="22"/>
        </w:rPr>
        <w:t xml:space="preserve"> </w:t>
      </w:r>
      <w:r w:rsidR="008D27CC" w:rsidRPr="61F5E7C2">
        <w:rPr>
          <w:spacing w:val="-1"/>
          <w:sz w:val="22"/>
        </w:rPr>
        <w:t xml:space="preserve">geographic location (City and State) appears to be accurate based on account / CIP information for </w:t>
      </w:r>
      <w:r w:rsidR="5ADBB7C1" w:rsidRPr="61F5E7C2">
        <w:rPr>
          <w:spacing w:val="-1"/>
          <w:sz w:val="22"/>
        </w:rPr>
        <w:t>Focal Entities</w:t>
      </w:r>
      <w:r w:rsidR="008D27CC" w:rsidRPr="61F5E7C2">
        <w:rPr>
          <w:spacing w:val="-1"/>
          <w:sz w:val="22"/>
        </w:rPr>
        <w:t xml:space="preserve">, and </w:t>
      </w:r>
      <w:r w:rsidR="00B528D1" w:rsidRPr="61F5E7C2">
        <w:rPr>
          <w:spacing w:val="-1"/>
          <w:sz w:val="22"/>
        </w:rPr>
        <w:t xml:space="preserve">information in the transaction file for </w:t>
      </w:r>
      <w:r w:rsidR="2F5B83A3" w:rsidRPr="61F5E7C2">
        <w:rPr>
          <w:spacing w:val="-1"/>
          <w:sz w:val="22"/>
        </w:rPr>
        <w:t>Counterparties</w:t>
      </w:r>
      <w:r w:rsidR="00B528D1" w:rsidRPr="61F5E7C2">
        <w:rPr>
          <w:spacing w:val="-1"/>
          <w:sz w:val="22"/>
        </w:rPr>
        <w:t xml:space="preserve"> </w:t>
      </w:r>
    </w:p>
    <w:p w14:paraId="0F009F74" w14:textId="5013DC2B" w:rsidR="000B1936" w:rsidRDefault="000B1936" w:rsidP="006E537D">
      <w:pPr>
        <w:pStyle w:val="BodyText"/>
        <w:widowControl w:val="0"/>
        <w:numPr>
          <w:ilvl w:val="1"/>
          <w:numId w:val="46"/>
        </w:numPr>
        <w:ind w:left="1800"/>
        <w:rPr>
          <w:rFonts w:cstheme="minorHAnsi"/>
          <w:spacing w:val="-1"/>
          <w:sz w:val="22"/>
        </w:rPr>
      </w:pPr>
      <w:r w:rsidRPr="0050293E">
        <w:rPr>
          <w:rFonts w:cstheme="minorHAnsi"/>
          <w:spacing w:val="-1"/>
          <w:sz w:val="22"/>
        </w:rPr>
        <w:t xml:space="preserve">The Focal Entity / Counterparty </w:t>
      </w:r>
      <w:r w:rsidR="00C123A6" w:rsidRPr="0050293E">
        <w:rPr>
          <w:rFonts w:cstheme="minorHAnsi"/>
          <w:spacing w:val="-1"/>
          <w:sz w:val="22"/>
        </w:rPr>
        <w:t>Entity Status and Industry / Nature of Business appear accurate based on due</w:t>
      </w:r>
      <w:r w:rsidR="005912D4" w:rsidRPr="0050293E">
        <w:rPr>
          <w:rFonts w:cstheme="minorHAnsi"/>
          <w:spacing w:val="-1"/>
          <w:sz w:val="22"/>
        </w:rPr>
        <w:t xml:space="preserve"> </w:t>
      </w:r>
      <w:r w:rsidR="00C123A6" w:rsidRPr="0050293E">
        <w:rPr>
          <w:rFonts w:cstheme="minorHAnsi"/>
          <w:spacing w:val="-1"/>
          <w:sz w:val="22"/>
        </w:rPr>
        <w:t>diligence</w:t>
      </w:r>
      <w:r w:rsidR="006D2FF0">
        <w:rPr>
          <w:rFonts w:cstheme="minorHAnsi"/>
          <w:spacing w:val="-1"/>
          <w:sz w:val="22"/>
        </w:rPr>
        <w:t xml:space="preserve"> and information on file</w:t>
      </w:r>
    </w:p>
    <w:p w14:paraId="2A01CBFA" w14:textId="7D577DA6" w:rsidR="00955648" w:rsidRPr="00AB19E5" w:rsidRDefault="002C6AA2" w:rsidP="006E537D">
      <w:pPr>
        <w:pStyle w:val="BodyText"/>
        <w:widowControl w:val="0"/>
        <w:numPr>
          <w:ilvl w:val="1"/>
          <w:numId w:val="46"/>
        </w:numPr>
        <w:ind w:left="1800"/>
        <w:rPr>
          <w:rFonts w:cstheme="minorHAnsi"/>
          <w:spacing w:val="-1"/>
          <w:sz w:val="22"/>
        </w:rPr>
      </w:pPr>
      <w:r>
        <w:rPr>
          <w:rFonts w:cstheme="minorHAnsi"/>
          <w:spacing w:val="-1"/>
          <w:sz w:val="22"/>
        </w:rPr>
        <w:t xml:space="preserve">Focal Entity / Counterparty Screening Results </w:t>
      </w:r>
      <w:r w:rsidR="00955648">
        <w:rPr>
          <w:rFonts w:cstheme="minorHAnsi"/>
          <w:spacing w:val="-1"/>
          <w:sz w:val="22"/>
        </w:rPr>
        <w:t xml:space="preserve">are accurate and align to the documentation saved in ECM (see </w:t>
      </w:r>
      <w:r w:rsidR="007F0DA6">
        <w:rPr>
          <w:rFonts w:cstheme="minorHAnsi"/>
          <w:spacing w:val="-1"/>
          <w:sz w:val="22"/>
        </w:rPr>
        <w:t>5.1.</w:t>
      </w:r>
      <w:r w:rsidR="00955648">
        <w:rPr>
          <w:rFonts w:cstheme="minorHAnsi"/>
          <w:spacing w:val="-1"/>
          <w:sz w:val="22"/>
        </w:rPr>
        <w:t xml:space="preserve">vii.b and </w:t>
      </w:r>
      <w:r w:rsidR="007F0DA6">
        <w:rPr>
          <w:rFonts w:cstheme="minorHAnsi"/>
          <w:spacing w:val="-1"/>
          <w:sz w:val="22"/>
        </w:rPr>
        <w:t>5.1.</w:t>
      </w:r>
      <w:r w:rsidR="00955648">
        <w:rPr>
          <w:rFonts w:cstheme="minorHAnsi"/>
          <w:spacing w:val="-1"/>
          <w:sz w:val="22"/>
        </w:rPr>
        <w:t xml:space="preserve">vii.c) </w:t>
      </w:r>
    </w:p>
    <w:p w14:paraId="7E2D08C9" w14:textId="09194A31" w:rsidR="003B4A86" w:rsidRPr="0050293E" w:rsidRDefault="00BC3B9D" w:rsidP="006E537D">
      <w:pPr>
        <w:pStyle w:val="BodyText"/>
        <w:widowControl w:val="0"/>
        <w:numPr>
          <w:ilvl w:val="1"/>
          <w:numId w:val="46"/>
        </w:numPr>
        <w:ind w:left="1800"/>
        <w:rPr>
          <w:spacing w:val="-1"/>
          <w:sz w:val="22"/>
        </w:rPr>
      </w:pPr>
      <w:r w:rsidRPr="61F5E7C2">
        <w:rPr>
          <w:spacing w:val="-1"/>
          <w:sz w:val="22"/>
        </w:rPr>
        <w:t xml:space="preserve">For Focal Entities that have been marked as duplicates / also known as, whether </w:t>
      </w:r>
      <w:r w:rsidRPr="61F5E7C2">
        <w:rPr>
          <w:spacing w:val="-1"/>
          <w:sz w:val="22"/>
        </w:rPr>
        <w:lastRenderedPageBreak/>
        <w:t xml:space="preserve">this </w:t>
      </w:r>
      <w:r w:rsidR="0050293E" w:rsidRPr="61F5E7C2">
        <w:rPr>
          <w:spacing w:val="-1"/>
          <w:sz w:val="22"/>
        </w:rPr>
        <w:t>designation</w:t>
      </w:r>
      <w:r w:rsidRPr="61F5E7C2">
        <w:rPr>
          <w:spacing w:val="-1"/>
          <w:sz w:val="22"/>
        </w:rPr>
        <w:t xml:space="preserve"> is correct</w:t>
      </w:r>
    </w:p>
    <w:p w14:paraId="0A8963F1" w14:textId="7C76049E" w:rsidR="0005111A" w:rsidRPr="0005111A" w:rsidRDefault="0005111A" w:rsidP="006E537D">
      <w:pPr>
        <w:pStyle w:val="BodyText"/>
        <w:widowControl w:val="0"/>
        <w:numPr>
          <w:ilvl w:val="0"/>
          <w:numId w:val="46"/>
        </w:numPr>
        <w:rPr>
          <w:sz w:val="22"/>
        </w:rPr>
      </w:pPr>
      <w:r w:rsidRPr="61F5E7C2">
        <w:rPr>
          <w:sz w:val="22"/>
        </w:rPr>
        <w:t xml:space="preserve">Reads and assesses the </w:t>
      </w:r>
      <w:r w:rsidRPr="61F5E7C2">
        <w:rPr>
          <w:spacing w:val="-1"/>
          <w:sz w:val="22"/>
        </w:rPr>
        <w:t>documentation</w:t>
      </w:r>
      <w:r w:rsidRPr="61F5E7C2">
        <w:rPr>
          <w:sz w:val="22"/>
        </w:rPr>
        <w:t xml:space="preserve"> in ECM</w:t>
      </w:r>
      <w:r w:rsidRPr="61F5E7C2">
        <w:rPr>
          <w:spacing w:val="-1"/>
          <w:sz w:val="22"/>
        </w:rPr>
        <w:t xml:space="preserve"> </w:t>
      </w:r>
      <w:r w:rsidRPr="61F5E7C2">
        <w:rPr>
          <w:sz w:val="22"/>
        </w:rPr>
        <w:t xml:space="preserve">for the </w:t>
      </w:r>
      <w:r w:rsidRPr="61F5E7C2">
        <w:rPr>
          <w:spacing w:val="-1"/>
          <w:sz w:val="22"/>
        </w:rPr>
        <w:t>accuracy</w:t>
      </w:r>
      <w:r w:rsidRPr="61F5E7C2">
        <w:rPr>
          <w:sz w:val="22"/>
        </w:rPr>
        <w:t xml:space="preserve"> and comprehensiveness of </w:t>
      </w:r>
      <w:r w:rsidR="132B0793" w:rsidRPr="61F5E7C2">
        <w:rPr>
          <w:sz w:val="22"/>
        </w:rPr>
        <w:t>the</w:t>
      </w:r>
      <w:r w:rsidR="2EC35AF9" w:rsidRPr="61F5E7C2">
        <w:rPr>
          <w:sz w:val="22"/>
        </w:rPr>
        <w:t xml:space="preserve"> </w:t>
      </w:r>
      <w:r w:rsidR="6B490DFB" w:rsidRPr="61F5E7C2">
        <w:rPr>
          <w:sz w:val="22"/>
        </w:rPr>
        <w:t xml:space="preserve">research performed on </w:t>
      </w:r>
      <w:r w:rsidRPr="61F5E7C2">
        <w:rPr>
          <w:sz w:val="22"/>
        </w:rPr>
        <w:t>both the Focal Entity and Counterparty(</w:t>
      </w:r>
      <w:proofErr w:type="spellStart"/>
      <w:r w:rsidR="539E6FE5" w:rsidRPr="61F5E7C2">
        <w:rPr>
          <w:sz w:val="22"/>
        </w:rPr>
        <w:t>ie</w:t>
      </w:r>
      <w:r w:rsidR="2EC35AF9" w:rsidRPr="61F5E7C2">
        <w:rPr>
          <w:sz w:val="22"/>
        </w:rPr>
        <w:t>s</w:t>
      </w:r>
      <w:proofErr w:type="spellEnd"/>
      <w:r w:rsidR="2EC35AF9" w:rsidRPr="61F5E7C2">
        <w:rPr>
          <w:sz w:val="22"/>
        </w:rPr>
        <w:t xml:space="preserve">) </w:t>
      </w:r>
      <w:r w:rsidRPr="61F5E7C2">
        <w:rPr>
          <w:sz w:val="22"/>
        </w:rPr>
        <w:t xml:space="preserve">and the </w:t>
      </w:r>
      <w:r w:rsidRPr="61F5E7C2">
        <w:rPr>
          <w:spacing w:val="-1"/>
          <w:sz w:val="22"/>
        </w:rPr>
        <w:t>documentation of findings.</w:t>
      </w:r>
      <w:r w:rsidRPr="61F5E7C2">
        <w:rPr>
          <w:sz w:val="22"/>
        </w:rPr>
        <w:t xml:space="preserve"> In performing the assessment, consideration is given to:</w:t>
      </w:r>
    </w:p>
    <w:p w14:paraId="4D85F20A" w14:textId="6AF76D7F" w:rsidR="0005111A" w:rsidRDefault="0005111A" w:rsidP="006E537D">
      <w:pPr>
        <w:pStyle w:val="BodyText"/>
        <w:widowControl w:val="0"/>
        <w:numPr>
          <w:ilvl w:val="1"/>
          <w:numId w:val="46"/>
        </w:numPr>
        <w:ind w:left="1800"/>
        <w:rPr>
          <w:rFonts w:cstheme="minorHAnsi"/>
          <w:sz w:val="22"/>
        </w:rPr>
      </w:pPr>
      <w:r w:rsidRPr="0005111A">
        <w:rPr>
          <w:rFonts w:cstheme="minorHAnsi"/>
          <w:spacing w:val="-1"/>
          <w:sz w:val="22"/>
        </w:rPr>
        <w:t>Comprehensiveness</w:t>
      </w:r>
      <w:r w:rsidRPr="0005111A">
        <w:rPr>
          <w:rFonts w:cstheme="minorHAnsi"/>
          <w:sz w:val="22"/>
        </w:rPr>
        <w:t xml:space="preserve"> of the research </w:t>
      </w:r>
      <w:r w:rsidR="000C3169">
        <w:rPr>
          <w:rFonts w:cstheme="minorHAnsi"/>
          <w:spacing w:val="-1"/>
          <w:sz w:val="22"/>
        </w:rPr>
        <w:t>performed on the Focal Entities and Counterparties</w:t>
      </w:r>
      <w:r w:rsidR="0050293E">
        <w:rPr>
          <w:rFonts w:cstheme="minorHAnsi"/>
          <w:spacing w:val="-1"/>
          <w:sz w:val="22"/>
        </w:rPr>
        <w:t xml:space="preserve"> </w:t>
      </w:r>
    </w:p>
    <w:p w14:paraId="68D31525" w14:textId="65919183" w:rsidR="00055A37" w:rsidRPr="0005111A" w:rsidRDefault="00260851" w:rsidP="006E537D">
      <w:pPr>
        <w:pStyle w:val="BodyText"/>
        <w:widowControl w:val="0"/>
        <w:numPr>
          <w:ilvl w:val="1"/>
          <w:numId w:val="46"/>
        </w:numPr>
        <w:ind w:left="1800"/>
        <w:rPr>
          <w:sz w:val="22"/>
        </w:rPr>
      </w:pPr>
      <w:r w:rsidRPr="61F5E7C2">
        <w:rPr>
          <w:sz w:val="22"/>
        </w:rPr>
        <w:t xml:space="preserve">Accuracy of dispositioning the OFAC search and adequate information </w:t>
      </w:r>
      <w:r w:rsidR="2FCB07BA" w:rsidRPr="61F5E7C2">
        <w:rPr>
          <w:sz w:val="22"/>
        </w:rPr>
        <w:t>provided</w:t>
      </w:r>
      <w:r w:rsidR="70D87589" w:rsidRPr="61F5E7C2">
        <w:rPr>
          <w:sz w:val="22"/>
        </w:rPr>
        <w:t xml:space="preserve"> </w:t>
      </w:r>
      <w:r w:rsidRPr="61F5E7C2">
        <w:rPr>
          <w:sz w:val="22"/>
        </w:rPr>
        <w:t xml:space="preserve">to determine if any potential matches were false </w:t>
      </w:r>
      <w:proofErr w:type="gramStart"/>
      <w:r w:rsidRPr="61F5E7C2">
        <w:rPr>
          <w:sz w:val="22"/>
        </w:rPr>
        <w:t>positives</w:t>
      </w:r>
      <w:proofErr w:type="gramEnd"/>
    </w:p>
    <w:p w14:paraId="26A34C51" w14:textId="3FB0C62E" w:rsidR="0005111A" w:rsidRPr="0005111A" w:rsidRDefault="0005111A" w:rsidP="006E537D">
      <w:pPr>
        <w:pStyle w:val="BodyText"/>
        <w:widowControl w:val="0"/>
        <w:numPr>
          <w:ilvl w:val="1"/>
          <w:numId w:val="46"/>
        </w:numPr>
        <w:ind w:left="1800"/>
        <w:rPr>
          <w:sz w:val="22"/>
        </w:rPr>
      </w:pPr>
      <w:r w:rsidRPr="61F5E7C2">
        <w:rPr>
          <w:sz w:val="22"/>
        </w:rPr>
        <w:t xml:space="preserve">Analysis of adverse news for agreement on </w:t>
      </w:r>
      <w:r w:rsidR="0B774AA6" w:rsidRPr="61F5E7C2">
        <w:rPr>
          <w:sz w:val="22"/>
        </w:rPr>
        <w:t xml:space="preserve">the </w:t>
      </w:r>
      <w:r w:rsidRPr="61F5E7C2">
        <w:rPr>
          <w:sz w:val="22"/>
        </w:rPr>
        <w:t xml:space="preserve">relevance </w:t>
      </w:r>
      <w:r w:rsidR="0B774AA6" w:rsidRPr="61F5E7C2">
        <w:rPr>
          <w:sz w:val="22"/>
        </w:rPr>
        <w:t xml:space="preserve">of materiality </w:t>
      </w:r>
      <w:r w:rsidRPr="61F5E7C2">
        <w:rPr>
          <w:sz w:val="22"/>
        </w:rPr>
        <w:t xml:space="preserve">and </w:t>
      </w:r>
      <w:r w:rsidR="0B774AA6" w:rsidRPr="61F5E7C2">
        <w:rPr>
          <w:sz w:val="22"/>
        </w:rPr>
        <w:t>age</w:t>
      </w:r>
      <w:r w:rsidRPr="61F5E7C2">
        <w:rPr>
          <w:sz w:val="22"/>
        </w:rPr>
        <w:t xml:space="preserve"> of the </w:t>
      </w:r>
      <w:r w:rsidR="00055A37" w:rsidRPr="61F5E7C2">
        <w:rPr>
          <w:sz w:val="22"/>
        </w:rPr>
        <w:t>adverse event</w:t>
      </w:r>
      <w:r w:rsidRPr="61F5E7C2">
        <w:rPr>
          <w:sz w:val="22"/>
        </w:rPr>
        <w:t xml:space="preserve"> (i.e., although the adverse news may be old it may still be relevant due to the nature of the adverse news)</w:t>
      </w:r>
    </w:p>
    <w:p w14:paraId="3D90AAFA" w14:textId="3AEBDF7C" w:rsidR="0005111A" w:rsidRPr="00CE2813" w:rsidRDefault="0005111A" w:rsidP="006E537D">
      <w:pPr>
        <w:pStyle w:val="BodyText"/>
        <w:widowControl w:val="0"/>
        <w:numPr>
          <w:ilvl w:val="1"/>
          <w:numId w:val="46"/>
        </w:numPr>
        <w:ind w:left="1800"/>
        <w:rPr>
          <w:rFonts w:cstheme="minorHAnsi"/>
          <w:sz w:val="22"/>
        </w:rPr>
      </w:pPr>
      <w:r w:rsidRPr="0005111A">
        <w:rPr>
          <w:rFonts w:cstheme="minorHAnsi"/>
          <w:sz w:val="22"/>
        </w:rPr>
        <w:t xml:space="preserve">Clarity and thoroughness of the </w:t>
      </w:r>
      <w:r w:rsidRPr="0005111A">
        <w:rPr>
          <w:rFonts w:cstheme="minorHAnsi"/>
          <w:spacing w:val="-1"/>
          <w:sz w:val="22"/>
        </w:rPr>
        <w:t>documentation</w:t>
      </w:r>
      <w:r w:rsidRPr="0005111A">
        <w:rPr>
          <w:rFonts w:cstheme="minorHAnsi"/>
          <w:sz w:val="22"/>
        </w:rPr>
        <w:t xml:space="preserve"> regarding</w:t>
      </w:r>
      <w:r w:rsidRPr="0005111A">
        <w:rPr>
          <w:rFonts w:cstheme="minorHAnsi"/>
          <w:spacing w:val="-1"/>
          <w:sz w:val="22"/>
        </w:rPr>
        <w:t xml:space="preserve"> research findings</w:t>
      </w:r>
    </w:p>
    <w:p w14:paraId="07C5F7C6" w14:textId="7058CB66" w:rsidR="00A70594" w:rsidRDefault="00A70594" w:rsidP="006E537D">
      <w:pPr>
        <w:pStyle w:val="BodyText"/>
        <w:widowControl w:val="0"/>
        <w:numPr>
          <w:ilvl w:val="0"/>
          <w:numId w:val="46"/>
        </w:numPr>
        <w:rPr>
          <w:sz w:val="22"/>
        </w:rPr>
      </w:pPr>
      <w:r w:rsidRPr="2E69B1AA">
        <w:rPr>
          <w:sz w:val="22"/>
        </w:rPr>
        <w:t xml:space="preserve">Reviews each Alert </w:t>
      </w:r>
      <w:r w:rsidR="00594C86" w:rsidRPr="2E69B1AA">
        <w:rPr>
          <w:sz w:val="22"/>
        </w:rPr>
        <w:t xml:space="preserve">disposition (Alert Review), considering the </w:t>
      </w:r>
      <w:r w:rsidR="009464AE" w:rsidRPr="2E69B1AA">
        <w:rPr>
          <w:sz w:val="22"/>
        </w:rPr>
        <w:t xml:space="preserve">Rule Violations Transaction Excel and the documentation on </w:t>
      </w:r>
      <w:r w:rsidR="4A574653" w:rsidRPr="61F5E7C2">
        <w:rPr>
          <w:sz w:val="22"/>
        </w:rPr>
        <w:t>Focal Entities</w:t>
      </w:r>
      <w:r w:rsidR="009464AE" w:rsidRPr="2E69B1AA">
        <w:rPr>
          <w:sz w:val="22"/>
        </w:rPr>
        <w:t xml:space="preserve"> and </w:t>
      </w:r>
      <w:r w:rsidR="4A574653" w:rsidRPr="61F5E7C2">
        <w:rPr>
          <w:sz w:val="22"/>
        </w:rPr>
        <w:t>Counterparties</w:t>
      </w:r>
      <w:r w:rsidR="009464AE" w:rsidRPr="2E69B1AA">
        <w:rPr>
          <w:sz w:val="22"/>
        </w:rPr>
        <w:t xml:space="preserve"> (e.g., screening results)</w:t>
      </w:r>
      <w:r w:rsidR="00AC3378" w:rsidRPr="2E69B1AA">
        <w:rPr>
          <w:sz w:val="22"/>
        </w:rPr>
        <w:t>. In performing the assessment, consideration is given to:</w:t>
      </w:r>
    </w:p>
    <w:p w14:paraId="1D4F9B42" w14:textId="5CDC573F" w:rsidR="58F6F8F3" w:rsidRDefault="58F6F8F3" w:rsidP="006E537D">
      <w:pPr>
        <w:pStyle w:val="BodyText"/>
        <w:widowControl w:val="0"/>
        <w:numPr>
          <w:ilvl w:val="1"/>
          <w:numId w:val="46"/>
        </w:numPr>
        <w:ind w:left="1800"/>
        <w:rPr>
          <w:sz w:val="22"/>
        </w:rPr>
      </w:pPr>
      <w:r w:rsidRPr="61F5E7C2">
        <w:rPr>
          <w:sz w:val="22"/>
        </w:rPr>
        <w:t>Counterparty Screening: At least one counterparty was screened for each alert, and if, based on review of the Rule Violation Transaction Excel, additional counterparties should be subject to screening.</w:t>
      </w:r>
    </w:p>
    <w:p w14:paraId="7BE4A2EA" w14:textId="363A54C4" w:rsidR="0007246F" w:rsidRPr="00527B19" w:rsidRDefault="0007246F" w:rsidP="006E537D">
      <w:pPr>
        <w:pStyle w:val="BodyText"/>
        <w:widowControl w:val="0"/>
        <w:numPr>
          <w:ilvl w:val="1"/>
          <w:numId w:val="46"/>
        </w:numPr>
        <w:ind w:left="1800"/>
        <w:rPr>
          <w:rFonts w:cstheme="minorHAnsi"/>
          <w:spacing w:val="-1"/>
          <w:sz w:val="22"/>
        </w:rPr>
      </w:pPr>
      <w:r w:rsidRPr="00527B19">
        <w:rPr>
          <w:rFonts w:cstheme="minorHAnsi"/>
          <w:spacing w:val="-1"/>
          <w:sz w:val="22"/>
        </w:rPr>
        <w:t xml:space="preserve">The alert disposition and the rationale for determining whether the alert </w:t>
      </w:r>
      <w:r w:rsidR="006D2FF0">
        <w:rPr>
          <w:rFonts w:cstheme="minorHAnsi"/>
          <w:spacing w:val="-1"/>
          <w:sz w:val="22"/>
        </w:rPr>
        <w:t>was suspicious / not suspicious</w:t>
      </w:r>
    </w:p>
    <w:p w14:paraId="71FC0CE3" w14:textId="01C8CFDB" w:rsidR="0005111A" w:rsidRPr="0005111A" w:rsidRDefault="0005111A" w:rsidP="006E537D">
      <w:pPr>
        <w:pStyle w:val="BodyText"/>
        <w:widowControl w:val="0"/>
        <w:numPr>
          <w:ilvl w:val="0"/>
          <w:numId w:val="46"/>
        </w:numPr>
        <w:rPr>
          <w:sz w:val="22"/>
        </w:rPr>
      </w:pPr>
      <w:r w:rsidRPr="400D68F0">
        <w:rPr>
          <w:sz w:val="22"/>
        </w:rPr>
        <w:t xml:space="preserve">Reads and assesses the </w:t>
      </w:r>
      <w:r w:rsidR="0063465A" w:rsidRPr="400D68F0">
        <w:rPr>
          <w:sz w:val="22"/>
        </w:rPr>
        <w:t>Case Narrative</w:t>
      </w:r>
      <w:r w:rsidR="00282334" w:rsidRPr="400D68F0">
        <w:rPr>
          <w:sz w:val="22"/>
        </w:rPr>
        <w:t xml:space="preserve"> for accuracy and alignment with information in the </w:t>
      </w:r>
      <w:r w:rsidR="00282334" w:rsidRPr="61F5E7C2">
        <w:rPr>
          <w:sz w:val="22"/>
        </w:rPr>
        <w:t>Alert</w:t>
      </w:r>
      <w:r w:rsidR="6CC21F13" w:rsidRPr="61F5E7C2">
        <w:rPr>
          <w:sz w:val="22"/>
        </w:rPr>
        <w:t xml:space="preserve">. QC Analysts will </w:t>
      </w:r>
      <w:proofErr w:type="gramStart"/>
      <w:r w:rsidR="6CC21F13" w:rsidRPr="61F5E7C2">
        <w:rPr>
          <w:sz w:val="22"/>
        </w:rPr>
        <w:t>review</w:t>
      </w:r>
      <w:proofErr w:type="gramEnd"/>
      <w:r w:rsidR="6CC21F13" w:rsidRPr="61F5E7C2">
        <w:rPr>
          <w:sz w:val="22"/>
        </w:rPr>
        <w:t xml:space="preserve"> and document required edits as necessary</w:t>
      </w:r>
      <w:r w:rsidR="4B6EEF1B" w:rsidRPr="61F5E7C2">
        <w:rPr>
          <w:sz w:val="22"/>
        </w:rPr>
        <w:t>. Feedback may be focused on</w:t>
      </w:r>
      <w:r w:rsidR="6CC21F13" w:rsidRPr="61F5E7C2">
        <w:rPr>
          <w:sz w:val="22"/>
        </w:rPr>
        <w:t>:</w:t>
      </w:r>
    </w:p>
    <w:p w14:paraId="283482AA" w14:textId="207C319B" w:rsidR="00282334" w:rsidRDefault="00E3291C" w:rsidP="006E537D">
      <w:pPr>
        <w:pStyle w:val="BodyText"/>
        <w:widowControl w:val="0"/>
        <w:numPr>
          <w:ilvl w:val="1"/>
          <w:numId w:val="46"/>
        </w:numPr>
        <w:tabs>
          <w:tab w:val="left" w:pos="540"/>
        </w:tabs>
        <w:ind w:left="1800"/>
        <w:rPr>
          <w:rFonts w:cstheme="minorHAnsi"/>
          <w:sz w:val="22"/>
        </w:rPr>
      </w:pPr>
      <w:r>
        <w:rPr>
          <w:rFonts w:cstheme="minorHAnsi"/>
          <w:sz w:val="22"/>
        </w:rPr>
        <w:t>Case Disposition aligns with the dispositions in Alert Review (see</w:t>
      </w:r>
      <w:r w:rsidR="007F0DA6">
        <w:rPr>
          <w:rFonts w:cstheme="minorHAnsi"/>
          <w:sz w:val="22"/>
        </w:rPr>
        <w:t xml:space="preserve"> 5.1.viii)</w:t>
      </w:r>
    </w:p>
    <w:p w14:paraId="6D875906" w14:textId="564F3B98" w:rsidR="0005111A" w:rsidRPr="0005111A" w:rsidRDefault="0005111A" w:rsidP="006E537D">
      <w:pPr>
        <w:pStyle w:val="BodyText"/>
        <w:widowControl w:val="0"/>
        <w:numPr>
          <w:ilvl w:val="1"/>
          <w:numId w:val="46"/>
        </w:numPr>
        <w:tabs>
          <w:tab w:val="left" w:pos="540"/>
        </w:tabs>
        <w:ind w:left="1800"/>
        <w:rPr>
          <w:sz w:val="22"/>
        </w:rPr>
      </w:pPr>
      <w:r w:rsidRPr="187A578A">
        <w:rPr>
          <w:sz w:val="22"/>
        </w:rPr>
        <w:t xml:space="preserve">Overall compliance with Lookback Procedures including </w:t>
      </w:r>
      <w:r w:rsidR="1D1EEE21" w:rsidRPr="77672EC6">
        <w:rPr>
          <w:sz w:val="22"/>
        </w:rPr>
        <w:t>all</w:t>
      </w:r>
      <w:r w:rsidRPr="187A578A">
        <w:rPr>
          <w:sz w:val="22"/>
        </w:rPr>
        <w:t xml:space="preserve"> required elements identified by the respective instructions and templates</w:t>
      </w:r>
    </w:p>
    <w:p w14:paraId="7C6F1F0E" w14:textId="77777777" w:rsidR="0005111A" w:rsidRPr="0005111A" w:rsidRDefault="0005111A" w:rsidP="006E537D">
      <w:pPr>
        <w:pStyle w:val="BodyText"/>
        <w:widowControl w:val="0"/>
        <w:numPr>
          <w:ilvl w:val="1"/>
          <w:numId w:val="46"/>
        </w:numPr>
        <w:tabs>
          <w:tab w:val="left" w:pos="540"/>
        </w:tabs>
        <w:ind w:left="1800"/>
        <w:rPr>
          <w:rFonts w:cstheme="minorHAnsi"/>
          <w:sz w:val="22"/>
        </w:rPr>
      </w:pPr>
      <w:r w:rsidRPr="0005111A">
        <w:rPr>
          <w:rFonts w:cstheme="minorHAnsi"/>
          <w:sz w:val="22"/>
        </w:rPr>
        <w:t xml:space="preserve">Any missing information as identified based on assessment of supporting documentation in the ECM </w:t>
      </w:r>
    </w:p>
    <w:p w14:paraId="4E07613C" w14:textId="6931A244" w:rsidR="0005111A" w:rsidRPr="0005111A" w:rsidRDefault="534EBC29" w:rsidP="006E537D">
      <w:pPr>
        <w:pStyle w:val="BodyText"/>
        <w:widowControl w:val="0"/>
        <w:numPr>
          <w:ilvl w:val="1"/>
          <w:numId w:val="46"/>
        </w:numPr>
        <w:tabs>
          <w:tab w:val="left" w:pos="540"/>
        </w:tabs>
        <w:ind w:left="1800"/>
        <w:rPr>
          <w:sz w:val="22"/>
        </w:rPr>
      </w:pPr>
      <w:r w:rsidRPr="4C0E9599">
        <w:rPr>
          <w:sz w:val="22"/>
        </w:rPr>
        <w:t>Over</w:t>
      </w:r>
      <w:r w:rsidR="5AC6DB4C" w:rsidRPr="4C0E9599">
        <w:rPr>
          <w:sz w:val="22"/>
        </w:rPr>
        <w:t>al</w:t>
      </w:r>
      <w:r w:rsidRPr="4C0E9599">
        <w:rPr>
          <w:sz w:val="22"/>
        </w:rPr>
        <w:t>l</w:t>
      </w:r>
      <w:r w:rsidRPr="02BDB96F">
        <w:rPr>
          <w:sz w:val="22"/>
        </w:rPr>
        <w:t xml:space="preserve"> c</w:t>
      </w:r>
      <w:r w:rsidR="0005111A" w:rsidRPr="02BDB96F">
        <w:rPr>
          <w:sz w:val="22"/>
        </w:rPr>
        <w:t>larity</w:t>
      </w:r>
      <w:r w:rsidR="3672E52C" w:rsidRPr="51B5F465">
        <w:rPr>
          <w:sz w:val="22"/>
        </w:rPr>
        <w:t xml:space="preserve"> and</w:t>
      </w:r>
      <w:r w:rsidR="0005111A" w:rsidRPr="050D7E3E">
        <w:rPr>
          <w:sz w:val="22"/>
        </w:rPr>
        <w:t xml:space="preserve"> readability, and </w:t>
      </w:r>
      <w:r w:rsidR="14281DA6" w:rsidRPr="02BDB96F">
        <w:rPr>
          <w:sz w:val="22"/>
        </w:rPr>
        <w:t>any</w:t>
      </w:r>
      <w:r w:rsidR="0005111A" w:rsidRPr="02BDB96F">
        <w:rPr>
          <w:sz w:val="22"/>
        </w:rPr>
        <w:t xml:space="preserve"> </w:t>
      </w:r>
      <w:r w:rsidR="0005111A" w:rsidRPr="050D7E3E">
        <w:rPr>
          <w:sz w:val="22"/>
        </w:rPr>
        <w:t xml:space="preserve">inconsistencies based on research conducted, supporting documentation, as applicable </w:t>
      </w:r>
    </w:p>
    <w:p w14:paraId="48535D7D" w14:textId="10B41D5B" w:rsidR="00CD0B5D" w:rsidRDefault="37ACF997" w:rsidP="006E537D">
      <w:pPr>
        <w:pStyle w:val="BodyText"/>
        <w:widowControl w:val="0"/>
        <w:numPr>
          <w:ilvl w:val="0"/>
          <w:numId w:val="46"/>
        </w:numPr>
        <w:rPr>
          <w:sz w:val="22"/>
        </w:rPr>
      </w:pPr>
      <w:r w:rsidRPr="61F5E7C2">
        <w:rPr>
          <w:sz w:val="22"/>
        </w:rPr>
        <w:t>Complete</w:t>
      </w:r>
      <w:r w:rsidR="0E54DBB8" w:rsidRPr="61F5E7C2">
        <w:rPr>
          <w:sz w:val="22"/>
        </w:rPr>
        <w:t>s</w:t>
      </w:r>
      <w:r w:rsidR="00CD0B5D" w:rsidRPr="2EF18BA3">
        <w:rPr>
          <w:sz w:val="22"/>
        </w:rPr>
        <w:t xml:space="preserve"> the QC </w:t>
      </w:r>
      <w:r w:rsidR="004E6EB1" w:rsidRPr="2EF18BA3">
        <w:rPr>
          <w:sz w:val="22"/>
        </w:rPr>
        <w:t>1 Check</w:t>
      </w:r>
      <w:r w:rsidR="005C4B4C">
        <w:rPr>
          <w:sz w:val="22"/>
        </w:rPr>
        <w:t>l</w:t>
      </w:r>
      <w:r w:rsidR="004E6EB1" w:rsidRPr="2EF18BA3">
        <w:rPr>
          <w:sz w:val="22"/>
        </w:rPr>
        <w:t>ist, attesting that all tabs have been reviewed and feedback has been added to the QC sections</w:t>
      </w:r>
      <w:r w:rsidR="0943DF70" w:rsidRPr="2EF18BA3">
        <w:rPr>
          <w:sz w:val="22"/>
        </w:rPr>
        <w:t>.</w:t>
      </w:r>
    </w:p>
    <w:p w14:paraId="0C2A0C19" w14:textId="6B11614F" w:rsidR="0005111A" w:rsidRPr="00656B2A" w:rsidRDefault="2EC35AF9" w:rsidP="006E537D">
      <w:pPr>
        <w:pStyle w:val="BodyText"/>
        <w:widowControl w:val="0"/>
        <w:numPr>
          <w:ilvl w:val="0"/>
          <w:numId w:val="46"/>
        </w:numPr>
        <w:rPr>
          <w:sz w:val="22"/>
        </w:rPr>
      </w:pPr>
      <w:r w:rsidRPr="61F5E7C2">
        <w:rPr>
          <w:sz w:val="22"/>
        </w:rPr>
        <w:t>Determine</w:t>
      </w:r>
      <w:r w:rsidR="5C614E11" w:rsidRPr="61F5E7C2">
        <w:rPr>
          <w:sz w:val="22"/>
        </w:rPr>
        <w:t>s</w:t>
      </w:r>
      <w:r w:rsidR="0005111A" w:rsidRPr="44EBA3A3">
        <w:rPr>
          <w:sz w:val="22"/>
        </w:rPr>
        <w:t xml:space="preserve"> whether the QC Analyst agrees with the Investigator’s </w:t>
      </w:r>
      <w:r w:rsidR="002C637B" w:rsidRPr="44EBA3A3">
        <w:rPr>
          <w:sz w:val="22"/>
        </w:rPr>
        <w:t>Case</w:t>
      </w:r>
      <w:r w:rsidR="0005111A" w:rsidRPr="44EBA3A3">
        <w:rPr>
          <w:sz w:val="22"/>
        </w:rPr>
        <w:t xml:space="preserve"> classification based on the</w:t>
      </w:r>
      <w:r w:rsidR="0005111A" w:rsidRPr="44EBA3A3">
        <w:rPr>
          <w:spacing w:val="-2"/>
          <w:sz w:val="22"/>
        </w:rPr>
        <w:t xml:space="preserve"> </w:t>
      </w:r>
      <w:r w:rsidR="0005111A" w:rsidRPr="44EBA3A3">
        <w:rPr>
          <w:sz w:val="22"/>
        </w:rPr>
        <w:t>transaction</w:t>
      </w:r>
      <w:r w:rsidR="0005111A" w:rsidRPr="44EBA3A3">
        <w:rPr>
          <w:spacing w:val="-1"/>
          <w:sz w:val="22"/>
        </w:rPr>
        <w:t xml:space="preserve"> </w:t>
      </w:r>
      <w:r w:rsidR="0005111A" w:rsidRPr="44EBA3A3">
        <w:rPr>
          <w:sz w:val="22"/>
        </w:rPr>
        <w:t>analysis,</w:t>
      </w:r>
      <w:r w:rsidR="0005111A" w:rsidRPr="44EBA3A3">
        <w:rPr>
          <w:spacing w:val="-1"/>
          <w:sz w:val="22"/>
        </w:rPr>
        <w:t xml:space="preserve"> </w:t>
      </w:r>
      <w:r w:rsidR="0005111A" w:rsidRPr="44EBA3A3">
        <w:rPr>
          <w:sz w:val="22"/>
        </w:rPr>
        <w:t>the</w:t>
      </w:r>
      <w:r w:rsidR="0005111A" w:rsidRPr="44EBA3A3">
        <w:rPr>
          <w:spacing w:val="-1"/>
          <w:sz w:val="22"/>
        </w:rPr>
        <w:t xml:space="preserve"> research conducted and supporting</w:t>
      </w:r>
      <w:r w:rsidR="0005111A" w:rsidRPr="44EBA3A3">
        <w:rPr>
          <w:spacing w:val="39"/>
          <w:sz w:val="22"/>
        </w:rPr>
        <w:t xml:space="preserve"> </w:t>
      </w:r>
      <w:r w:rsidR="0005111A" w:rsidRPr="00656B2A">
        <w:rPr>
          <w:spacing w:val="-1"/>
          <w:sz w:val="22"/>
        </w:rPr>
        <w:t>documentation</w:t>
      </w:r>
      <w:r w:rsidR="0005111A" w:rsidRPr="00656B2A">
        <w:rPr>
          <w:sz w:val="22"/>
        </w:rPr>
        <w:t xml:space="preserve"> </w:t>
      </w:r>
      <w:r w:rsidR="0005111A" w:rsidRPr="00656B2A">
        <w:rPr>
          <w:spacing w:val="-1"/>
          <w:sz w:val="22"/>
        </w:rPr>
        <w:t>compiled.</w:t>
      </w:r>
      <w:r w:rsidR="0005111A" w:rsidRPr="00656B2A">
        <w:rPr>
          <w:sz w:val="22"/>
        </w:rPr>
        <w:t xml:space="preserve"> The QC Analyst has </w:t>
      </w:r>
      <w:r w:rsidR="0005111A" w:rsidRPr="00656B2A">
        <w:rPr>
          <w:spacing w:val="-1"/>
          <w:sz w:val="22"/>
        </w:rPr>
        <w:t>three</w:t>
      </w:r>
      <w:r w:rsidR="0005111A" w:rsidRPr="00656B2A">
        <w:rPr>
          <w:sz w:val="22"/>
        </w:rPr>
        <w:t xml:space="preserve"> </w:t>
      </w:r>
      <w:r w:rsidR="0005111A" w:rsidRPr="00656B2A">
        <w:rPr>
          <w:spacing w:val="-1"/>
          <w:sz w:val="22"/>
        </w:rPr>
        <w:t>options</w:t>
      </w:r>
      <w:r w:rsidR="0005111A" w:rsidRPr="00656B2A">
        <w:rPr>
          <w:sz w:val="22"/>
        </w:rPr>
        <w:t xml:space="preserve"> </w:t>
      </w:r>
      <w:r w:rsidR="0005111A" w:rsidRPr="00656B2A">
        <w:rPr>
          <w:spacing w:val="-1"/>
          <w:sz w:val="22"/>
        </w:rPr>
        <w:t>for</w:t>
      </w:r>
      <w:r w:rsidR="0005111A" w:rsidRPr="00656B2A">
        <w:rPr>
          <w:sz w:val="22"/>
        </w:rPr>
        <w:t xml:space="preserve"> </w:t>
      </w:r>
      <w:r w:rsidR="0016772E">
        <w:rPr>
          <w:spacing w:val="-1"/>
          <w:sz w:val="22"/>
        </w:rPr>
        <w:t>dispositioning</w:t>
      </w:r>
      <w:r w:rsidR="0005111A" w:rsidRPr="00656B2A">
        <w:rPr>
          <w:spacing w:val="-1"/>
          <w:sz w:val="22"/>
        </w:rPr>
        <w:t xml:space="preserve"> an alert</w:t>
      </w:r>
      <w:r w:rsidR="00061631" w:rsidRPr="00656B2A">
        <w:rPr>
          <w:spacing w:val="-1"/>
          <w:sz w:val="22"/>
        </w:rPr>
        <w:t>:</w:t>
      </w:r>
    </w:p>
    <w:p w14:paraId="441ED1A1" w14:textId="1E10CCBE" w:rsidR="0005111A" w:rsidRPr="00656B2A" w:rsidRDefault="0005111A" w:rsidP="006E537D">
      <w:pPr>
        <w:pStyle w:val="BodyText"/>
        <w:widowControl w:val="0"/>
        <w:numPr>
          <w:ilvl w:val="1"/>
          <w:numId w:val="46"/>
        </w:numPr>
        <w:ind w:left="1800"/>
        <w:rPr>
          <w:sz w:val="22"/>
        </w:rPr>
      </w:pPr>
      <w:r w:rsidRPr="00656B2A">
        <w:rPr>
          <w:sz w:val="22"/>
        </w:rPr>
        <w:t xml:space="preserve">Return the </w:t>
      </w:r>
      <w:r w:rsidR="00BC1210" w:rsidRPr="00656B2A">
        <w:rPr>
          <w:sz w:val="22"/>
        </w:rPr>
        <w:t xml:space="preserve">Case </w:t>
      </w:r>
      <w:r w:rsidRPr="00656B2A">
        <w:rPr>
          <w:sz w:val="22"/>
        </w:rPr>
        <w:t>to the Investigator</w:t>
      </w:r>
      <w:r w:rsidR="005F2B5A" w:rsidRPr="00656B2A">
        <w:rPr>
          <w:sz w:val="22"/>
        </w:rPr>
        <w:t xml:space="preserve"> for rework ensuring that feedback </w:t>
      </w:r>
      <w:r w:rsidR="00367A4F" w:rsidRPr="00656B2A">
        <w:rPr>
          <w:sz w:val="22"/>
        </w:rPr>
        <w:t>is included in the QC feedback boxes in each tab</w:t>
      </w:r>
      <w:r w:rsidR="00061631" w:rsidRPr="00656B2A">
        <w:rPr>
          <w:sz w:val="22"/>
        </w:rPr>
        <w:t xml:space="preserve">. </w:t>
      </w:r>
      <w:r w:rsidR="00367A4F" w:rsidRPr="00656B2A">
        <w:rPr>
          <w:sz w:val="22"/>
        </w:rPr>
        <w:t xml:space="preserve"> </w:t>
      </w:r>
      <w:r w:rsidR="00F81B22" w:rsidRPr="00656B2A">
        <w:rPr>
          <w:sz w:val="22"/>
        </w:rPr>
        <w:t xml:space="preserve">Select </w:t>
      </w:r>
      <w:r w:rsidR="00741B08" w:rsidRPr="00656B2A">
        <w:rPr>
          <w:sz w:val="22"/>
        </w:rPr>
        <w:t xml:space="preserve">Returned – Revisions Required </w:t>
      </w:r>
      <w:r w:rsidR="00F81B22" w:rsidRPr="00656B2A">
        <w:rPr>
          <w:sz w:val="22"/>
        </w:rPr>
        <w:t xml:space="preserve">  in the ECM workflow to move the case </w:t>
      </w:r>
      <w:r w:rsidR="2963CC1F" w:rsidRPr="00656B2A">
        <w:rPr>
          <w:sz w:val="22"/>
        </w:rPr>
        <w:t>back to the Investigator</w:t>
      </w:r>
      <w:r w:rsidR="06A24DA9" w:rsidRPr="00656B2A">
        <w:rPr>
          <w:sz w:val="22"/>
        </w:rPr>
        <w:t xml:space="preserve"> </w:t>
      </w:r>
      <w:r w:rsidR="00F81B22" w:rsidRPr="00656B2A">
        <w:rPr>
          <w:sz w:val="22"/>
        </w:rPr>
        <w:t>for rework</w:t>
      </w:r>
      <w:r w:rsidR="4467EBA4" w:rsidRPr="00656B2A">
        <w:rPr>
          <w:sz w:val="22"/>
        </w:rPr>
        <w:t>.</w:t>
      </w:r>
    </w:p>
    <w:p w14:paraId="6D5CF051" w14:textId="72E9F9B4" w:rsidR="0005111A" w:rsidRPr="00656B2A" w:rsidRDefault="0005111A" w:rsidP="006E537D">
      <w:pPr>
        <w:pStyle w:val="BodyText"/>
        <w:widowControl w:val="0"/>
        <w:numPr>
          <w:ilvl w:val="1"/>
          <w:numId w:val="46"/>
        </w:numPr>
        <w:ind w:left="1800"/>
        <w:rPr>
          <w:sz w:val="22"/>
        </w:rPr>
      </w:pPr>
      <w:r w:rsidRPr="00656B2A">
        <w:rPr>
          <w:sz w:val="22"/>
        </w:rPr>
        <w:lastRenderedPageBreak/>
        <w:t xml:space="preserve">Accept the Investigator’s recommendation to close the alert </w:t>
      </w:r>
      <w:r w:rsidR="00061631" w:rsidRPr="00656B2A">
        <w:rPr>
          <w:sz w:val="22"/>
        </w:rPr>
        <w:t xml:space="preserve">as not </w:t>
      </w:r>
      <w:r w:rsidR="00BC1210" w:rsidRPr="00656B2A">
        <w:rPr>
          <w:sz w:val="22"/>
        </w:rPr>
        <w:t>suspicious</w:t>
      </w:r>
      <w:r w:rsidR="00DA0F3A" w:rsidRPr="00656B2A">
        <w:rPr>
          <w:sz w:val="22"/>
        </w:rPr>
        <w:t xml:space="preserve">. </w:t>
      </w:r>
      <w:r w:rsidR="00F81B22" w:rsidRPr="00656B2A">
        <w:rPr>
          <w:sz w:val="22"/>
        </w:rPr>
        <w:t>Select</w:t>
      </w:r>
      <w:r w:rsidR="00D23168" w:rsidRPr="00656B2A">
        <w:rPr>
          <w:sz w:val="22"/>
        </w:rPr>
        <w:t xml:space="preserve"> “Non Esc - Review Pending” </w:t>
      </w:r>
      <w:r w:rsidR="00F81B22" w:rsidRPr="00656B2A">
        <w:rPr>
          <w:sz w:val="22"/>
        </w:rPr>
        <w:t xml:space="preserve">in the ECM workflow to </w:t>
      </w:r>
      <w:r w:rsidR="00E40537" w:rsidRPr="00656B2A">
        <w:rPr>
          <w:sz w:val="22"/>
        </w:rPr>
        <w:t>move the Case to QC 2 for final review</w:t>
      </w:r>
      <w:r w:rsidR="0E5D3EAF" w:rsidRPr="00656B2A">
        <w:rPr>
          <w:sz w:val="22"/>
        </w:rPr>
        <w:t>.</w:t>
      </w:r>
    </w:p>
    <w:p w14:paraId="217C43AC" w14:textId="7A7F943C" w:rsidR="0005111A" w:rsidRPr="00656B2A" w:rsidRDefault="0005111A" w:rsidP="006E537D">
      <w:pPr>
        <w:pStyle w:val="BodyText"/>
        <w:widowControl w:val="0"/>
        <w:numPr>
          <w:ilvl w:val="1"/>
          <w:numId w:val="46"/>
        </w:numPr>
        <w:ind w:left="1800"/>
        <w:rPr>
          <w:rFonts w:cstheme="minorHAnsi"/>
          <w:sz w:val="22"/>
        </w:rPr>
      </w:pPr>
      <w:r w:rsidRPr="00656B2A">
        <w:rPr>
          <w:sz w:val="22"/>
        </w:rPr>
        <w:t xml:space="preserve">Escalate the </w:t>
      </w:r>
      <w:r w:rsidR="00DA0F3A" w:rsidRPr="00656B2A">
        <w:rPr>
          <w:sz w:val="22"/>
        </w:rPr>
        <w:t>Case</w:t>
      </w:r>
      <w:r w:rsidRPr="00656B2A">
        <w:rPr>
          <w:sz w:val="22"/>
        </w:rPr>
        <w:t xml:space="preserve"> to QC</w:t>
      </w:r>
      <w:r w:rsidR="00DA0F3A" w:rsidRPr="00656B2A">
        <w:rPr>
          <w:sz w:val="22"/>
        </w:rPr>
        <w:t xml:space="preserve"> 2</w:t>
      </w:r>
      <w:r w:rsidRPr="00656B2A">
        <w:rPr>
          <w:sz w:val="22"/>
        </w:rPr>
        <w:t xml:space="preserve"> for evaluation of a referral to </w:t>
      </w:r>
      <w:r w:rsidR="00DA0F3A" w:rsidRPr="00656B2A">
        <w:rPr>
          <w:sz w:val="22"/>
        </w:rPr>
        <w:t xml:space="preserve">GD for potentially suspicious activity. </w:t>
      </w:r>
      <w:r w:rsidR="00E40537" w:rsidRPr="00656B2A">
        <w:rPr>
          <w:sz w:val="22"/>
        </w:rPr>
        <w:t xml:space="preserve">Select </w:t>
      </w:r>
      <w:r w:rsidR="00656B2A" w:rsidRPr="00656B2A">
        <w:rPr>
          <w:sz w:val="22"/>
        </w:rPr>
        <w:t>“</w:t>
      </w:r>
      <w:r w:rsidR="00FE0413" w:rsidRPr="00656B2A">
        <w:rPr>
          <w:sz w:val="22"/>
        </w:rPr>
        <w:t>Escalation - Review Pending</w:t>
      </w:r>
      <w:r w:rsidR="00656B2A" w:rsidRPr="00656B2A">
        <w:rPr>
          <w:sz w:val="22"/>
        </w:rPr>
        <w:t>”</w:t>
      </w:r>
      <w:r w:rsidR="00E40537" w:rsidRPr="00656B2A">
        <w:rPr>
          <w:sz w:val="22"/>
        </w:rPr>
        <w:t xml:space="preserve">  in the ECM workflow to move the Case to QC 2 for final review. </w:t>
      </w:r>
    </w:p>
    <w:p w14:paraId="14F0EDAD" w14:textId="56610333" w:rsidR="61F5E7C2" w:rsidRDefault="61F5E7C2" w:rsidP="00581279">
      <w:pPr>
        <w:pStyle w:val="BodyText"/>
        <w:widowControl w:val="0"/>
        <w:rPr>
          <w:b/>
          <w:bCs/>
          <w:i/>
          <w:iCs/>
          <w:sz w:val="22"/>
        </w:rPr>
      </w:pPr>
    </w:p>
    <w:p w14:paraId="130317CE" w14:textId="5650E30E" w:rsidR="1C1BDB83" w:rsidRDefault="1C1BDB83" w:rsidP="61F5E7C2">
      <w:pPr>
        <w:pStyle w:val="BodyText"/>
        <w:widowControl w:val="0"/>
        <w:rPr>
          <w:rFonts w:ascii="Aptos" w:eastAsia="Aptos" w:hAnsi="Aptos" w:cs="Aptos"/>
          <w:sz w:val="22"/>
        </w:rPr>
      </w:pPr>
      <w:r w:rsidRPr="61F5E7C2">
        <w:rPr>
          <w:rFonts w:ascii="Aptos" w:eastAsia="Aptos" w:hAnsi="Aptos" w:cs="Aptos"/>
          <w:b/>
          <w:bCs/>
          <w:sz w:val="22"/>
        </w:rPr>
        <w:t xml:space="preserve">5.2 </w:t>
      </w:r>
      <w:r w:rsidRPr="00D4028D">
        <w:rPr>
          <w:rFonts w:eastAsia="Times New Roman" w:cs="Calibri"/>
          <w:b/>
          <w:sz w:val="22"/>
        </w:rPr>
        <w:t>QC 2 (Onshore):</w:t>
      </w:r>
      <w:r w:rsidRPr="61F5E7C2">
        <w:rPr>
          <w:rFonts w:ascii="Aptos" w:eastAsia="Aptos" w:hAnsi="Aptos" w:cs="Aptos"/>
          <w:b/>
          <w:bCs/>
          <w:sz w:val="22"/>
        </w:rPr>
        <w:t xml:space="preserve"> </w:t>
      </w:r>
      <w:r w:rsidRPr="61F5E7C2">
        <w:rPr>
          <w:rFonts w:ascii="Aptos" w:eastAsia="Aptos" w:hAnsi="Aptos" w:cs="Aptos"/>
          <w:sz w:val="22"/>
        </w:rPr>
        <w:t xml:space="preserve">The QC 2 Analyst is responsible for conducting a </w:t>
      </w:r>
      <w:r w:rsidR="659E91E6" w:rsidRPr="61F5E7C2">
        <w:rPr>
          <w:rFonts w:ascii="Aptos" w:eastAsia="Aptos" w:hAnsi="Aptos" w:cs="Aptos"/>
          <w:sz w:val="22"/>
        </w:rPr>
        <w:t>second</w:t>
      </w:r>
      <w:r w:rsidRPr="61F5E7C2">
        <w:rPr>
          <w:rFonts w:ascii="Aptos" w:eastAsia="Aptos" w:hAnsi="Aptos" w:cs="Aptos"/>
          <w:sz w:val="22"/>
        </w:rPr>
        <w:t xml:space="preserve"> </w:t>
      </w:r>
      <w:r w:rsidR="220351C7" w:rsidRPr="61F5E7C2">
        <w:rPr>
          <w:rFonts w:ascii="Aptos" w:eastAsia="Aptos" w:hAnsi="Aptos" w:cs="Aptos"/>
          <w:sz w:val="22"/>
        </w:rPr>
        <w:t xml:space="preserve">and final </w:t>
      </w:r>
      <w:r w:rsidRPr="61F5E7C2">
        <w:rPr>
          <w:rFonts w:ascii="Aptos" w:eastAsia="Aptos" w:hAnsi="Aptos" w:cs="Aptos"/>
          <w:sz w:val="22"/>
        </w:rPr>
        <w:t xml:space="preserve">quality control review on the case before either closing the case (not suspicious) and recording the final disposition, or escalating the case to Green Dot FIU for review of the SAR recommendation. The Green Dot FIU will conduct a review to determine if the SAR recommendation is appropriate and, if so, will proceed to file the SAR. </w:t>
      </w:r>
    </w:p>
    <w:p w14:paraId="09CFBA2C" w14:textId="06E4F242" w:rsidR="1C1BDB83" w:rsidRDefault="1C1BDB83" w:rsidP="61F5E7C2">
      <w:pPr>
        <w:pStyle w:val="BodyText"/>
        <w:widowControl w:val="0"/>
        <w:rPr>
          <w:rFonts w:ascii="Aptos" w:eastAsia="Aptos" w:hAnsi="Aptos" w:cs="Aptos"/>
          <w:sz w:val="22"/>
        </w:rPr>
      </w:pPr>
      <w:r w:rsidRPr="61F5E7C2">
        <w:rPr>
          <w:rFonts w:ascii="Aptos" w:eastAsia="Aptos" w:hAnsi="Aptos" w:cs="Aptos"/>
          <w:sz w:val="22"/>
        </w:rPr>
        <w:t xml:space="preserve">For each assigned case, the QC 2 Analyst: </w:t>
      </w:r>
    </w:p>
    <w:p w14:paraId="52D8C025" w14:textId="3D687ADC" w:rsidR="1C1BDB83" w:rsidRDefault="1C1BDB83" w:rsidP="006E537D">
      <w:pPr>
        <w:pStyle w:val="BodyText"/>
        <w:widowControl w:val="0"/>
        <w:numPr>
          <w:ilvl w:val="0"/>
          <w:numId w:val="30"/>
        </w:numPr>
        <w:ind w:left="1080"/>
        <w:rPr>
          <w:rFonts w:ascii="Aptos" w:eastAsia="Aptos" w:hAnsi="Aptos" w:cs="Aptos"/>
          <w:sz w:val="22"/>
        </w:rPr>
      </w:pPr>
      <w:r w:rsidRPr="61F5E7C2">
        <w:rPr>
          <w:rFonts w:ascii="Aptos" w:eastAsia="Aptos" w:hAnsi="Aptos" w:cs="Aptos"/>
          <w:sz w:val="22"/>
        </w:rPr>
        <w:t xml:space="preserve">Logs into the ECM and identifies cases that are ready for QC 2 Analysis. These alerts are identified by the status descriptions: </w:t>
      </w:r>
    </w:p>
    <w:p w14:paraId="10C6709D" w14:textId="582B5CFB" w:rsidR="1C1BDB83" w:rsidRDefault="1C1BDB83" w:rsidP="006E537D">
      <w:pPr>
        <w:pStyle w:val="BodyText"/>
        <w:widowControl w:val="0"/>
        <w:numPr>
          <w:ilvl w:val="0"/>
          <w:numId w:val="31"/>
        </w:numPr>
        <w:ind w:left="1800"/>
        <w:rPr>
          <w:rFonts w:ascii="Aptos" w:eastAsia="Aptos" w:hAnsi="Aptos" w:cs="Aptos"/>
          <w:sz w:val="22"/>
        </w:rPr>
      </w:pPr>
      <w:r w:rsidRPr="61F5E7C2">
        <w:rPr>
          <w:rFonts w:ascii="Aptos" w:eastAsia="Aptos" w:hAnsi="Aptos" w:cs="Aptos"/>
          <w:sz w:val="22"/>
        </w:rPr>
        <w:t xml:space="preserve">Not Suspicious - Assigned, but unopened </w:t>
      </w:r>
    </w:p>
    <w:p w14:paraId="24C0DD94" w14:textId="6620592D" w:rsidR="1C1BDB83" w:rsidRDefault="1C1BDB83" w:rsidP="006E537D">
      <w:pPr>
        <w:pStyle w:val="BodyText"/>
        <w:widowControl w:val="0"/>
        <w:numPr>
          <w:ilvl w:val="0"/>
          <w:numId w:val="31"/>
        </w:numPr>
        <w:ind w:left="1800"/>
        <w:rPr>
          <w:rFonts w:ascii="Aptos" w:eastAsia="Aptos" w:hAnsi="Aptos" w:cs="Aptos"/>
          <w:sz w:val="22"/>
        </w:rPr>
      </w:pPr>
      <w:r w:rsidRPr="61F5E7C2">
        <w:rPr>
          <w:rFonts w:ascii="Aptos" w:eastAsia="Aptos" w:hAnsi="Aptos" w:cs="Aptos"/>
          <w:sz w:val="22"/>
        </w:rPr>
        <w:t xml:space="preserve">Potentially Suspicious - Assigned, but unopened </w:t>
      </w:r>
    </w:p>
    <w:p w14:paraId="3BE74DB5" w14:textId="347DB213" w:rsidR="1C1BDB83" w:rsidRDefault="1C1BDB83" w:rsidP="006E537D">
      <w:pPr>
        <w:pStyle w:val="BodyText"/>
        <w:widowControl w:val="0"/>
        <w:numPr>
          <w:ilvl w:val="0"/>
          <w:numId w:val="30"/>
        </w:numPr>
        <w:ind w:left="1080"/>
        <w:rPr>
          <w:rFonts w:ascii="Aptos" w:eastAsia="Aptos" w:hAnsi="Aptos" w:cs="Aptos"/>
          <w:sz w:val="22"/>
        </w:rPr>
      </w:pPr>
      <w:r w:rsidRPr="61F5E7C2">
        <w:rPr>
          <w:rFonts w:ascii="Aptos" w:eastAsia="Aptos" w:hAnsi="Aptos" w:cs="Aptos"/>
          <w:sz w:val="22"/>
        </w:rPr>
        <w:t>Selects and opens a case</w:t>
      </w:r>
      <w:r w:rsidR="3205C15D" w:rsidRPr="61F5E7C2">
        <w:rPr>
          <w:rFonts w:ascii="Aptos" w:eastAsia="Aptos" w:hAnsi="Aptos" w:cs="Aptos"/>
          <w:sz w:val="22"/>
        </w:rPr>
        <w:t>:</w:t>
      </w:r>
    </w:p>
    <w:p w14:paraId="3DB2B9E2" w14:textId="4EFB71E1" w:rsidR="1C1BDB83" w:rsidRDefault="1C1BDB83" w:rsidP="006E537D">
      <w:pPr>
        <w:pStyle w:val="BodyText"/>
        <w:widowControl w:val="0"/>
        <w:numPr>
          <w:ilvl w:val="0"/>
          <w:numId w:val="32"/>
        </w:numPr>
        <w:ind w:left="1800"/>
        <w:rPr>
          <w:rFonts w:ascii="Aptos" w:eastAsia="Aptos" w:hAnsi="Aptos" w:cs="Aptos"/>
          <w:sz w:val="22"/>
        </w:rPr>
      </w:pPr>
      <w:r w:rsidRPr="61F5E7C2">
        <w:rPr>
          <w:rFonts w:ascii="Aptos" w:eastAsia="Aptos" w:hAnsi="Aptos" w:cs="Aptos"/>
          <w:sz w:val="22"/>
        </w:rPr>
        <w:t xml:space="preserve">The QC 2 Analyst prioritizes selection of new cases based on the following order of status descriptions:  </w:t>
      </w:r>
    </w:p>
    <w:p w14:paraId="67E27904" w14:textId="5F70074B" w:rsidR="002C0256" w:rsidRDefault="002C0256" w:rsidP="006E537D">
      <w:pPr>
        <w:pStyle w:val="BodyText"/>
        <w:widowControl w:val="0"/>
        <w:numPr>
          <w:ilvl w:val="2"/>
          <w:numId w:val="33"/>
        </w:numPr>
        <w:ind w:left="2520"/>
        <w:rPr>
          <w:rFonts w:ascii="Aptos" w:eastAsia="Aptos" w:hAnsi="Aptos" w:cs="Aptos"/>
          <w:sz w:val="22"/>
        </w:rPr>
      </w:pPr>
      <w:r w:rsidRPr="61F5E7C2">
        <w:rPr>
          <w:rFonts w:ascii="Aptos" w:eastAsia="Aptos" w:hAnsi="Aptos" w:cs="Aptos"/>
          <w:sz w:val="22"/>
        </w:rPr>
        <w:t xml:space="preserve">Potentially Suspicious </w:t>
      </w:r>
      <w:r w:rsidR="1C1BDB83" w:rsidRPr="61F5E7C2">
        <w:rPr>
          <w:rFonts w:ascii="Aptos" w:eastAsia="Aptos" w:hAnsi="Aptos" w:cs="Aptos"/>
          <w:sz w:val="22"/>
        </w:rPr>
        <w:t xml:space="preserve"> </w:t>
      </w:r>
    </w:p>
    <w:p w14:paraId="33FB71FB" w14:textId="7C47A615" w:rsidR="002C0256" w:rsidRDefault="002C0256" w:rsidP="006E537D">
      <w:pPr>
        <w:pStyle w:val="BodyText"/>
        <w:widowControl w:val="0"/>
        <w:numPr>
          <w:ilvl w:val="2"/>
          <w:numId w:val="33"/>
        </w:numPr>
        <w:ind w:left="2520"/>
        <w:rPr>
          <w:rFonts w:ascii="Aptos" w:eastAsia="Aptos" w:hAnsi="Aptos" w:cs="Aptos"/>
          <w:sz w:val="22"/>
        </w:rPr>
      </w:pPr>
      <w:r w:rsidRPr="61F5E7C2">
        <w:rPr>
          <w:rFonts w:ascii="Aptos" w:eastAsia="Aptos" w:hAnsi="Aptos" w:cs="Aptos"/>
          <w:sz w:val="22"/>
        </w:rPr>
        <w:t>Close Case</w:t>
      </w:r>
      <w:r w:rsidR="1C1BDB83" w:rsidRPr="61F5E7C2">
        <w:rPr>
          <w:rFonts w:ascii="Aptos" w:eastAsia="Aptos" w:hAnsi="Aptos" w:cs="Aptos"/>
          <w:sz w:val="22"/>
        </w:rPr>
        <w:t xml:space="preserve"> </w:t>
      </w:r>
    </w:p>
    <w:p w14:paraId="7E408437" w14:textId="66904CA5" w:rsidR="1965B506" w:rsidRDefault="1965B506" w:rsidP="006E537D">
      <w:pPr>
        <w:pStyle w:val="BodyText"/>
        <w:widowControl w:val="0"/>
        <w:numPr>
          <w:ilvl w:val="0"/>
          <w:numId w:val="32"/>
        </w:numPr>
        <w:ind w:left="1800"/>
        <w:rPr>
          <w:rFonts w:ascii="Aptos" w:eastAsia="Aptos" w:hAnsi="Aptos" w:cs="Aptos"/>
          <w:sz w:val="22"/>
        </w:rPr>
      </w:pPr>
      <w:r w:rsidRPr="61F5E7C2">
        <w:rPr>
          <w:rFonts w:ascii="Aptos" w:eastAsia="Aptos" w:hAnsi="Aptos" w:cs="Aptos"/>
          <w:sz w:val="22"/>
        </w:rPr>
        <w:t>Within each category, prioritize alerts which have been in process the longest.</w:t>
      </w:r>
    </w:p>
    <w:p w14:paraId="6DCD6806" w14:textId="0A07CFB1" w:rsidR="1C1BDB83" w:rsidRDefault="1C1BDB83" w:rsidP="006E537D">
      <w:pPr>
        <w:pStyle w:val="BodyText"/>
        <w:widowControl w:val="0"/>
        <w:numPr>
          <w:ilvl w:val="0"/>
          <w:numId w:val="30"/>
        </w:numPr>
        <w:ind w:left="1080"/>
        <w:rPr>
          <w:rFonts w:ascii="Aptos" w:eastAsia="Aptos" w:hAnsi="Aptos" w:cs="Aptos"/>
          <w:sz w:val="22"/>
        </w:rPr>
      </w:pPr>
      <w:r w:rsidRPr="61F5E7C2">
        <w:rPr>
          <w:rFonts w:ascii="Aptos" w:eastAsia="Aptos" w:hAnsi="Aptos" w:cs="Aptos"/>
          <w:sz w:val="22"/>
        </w:rPr>
        <w:t>Once selected, the alert sub-status description changes from “Assigned but unopened” to “In Progress”.</w:t>
      </w:r>
    </w:p>
    <w:p w14:paraId="3FB60FF0" w14:textId="7C0F81BE" w:rsidR="0763719F" w:rsidRDefault="0763719F" w:rsidP="006E537D">
      <w:pPr>
        <w:pStyle w:val="BodyText"/>
        <w:widowControl w:val="0"/>
        <w:numPr>
          <w:ilvl w:val="0"/>
          <w:numId w:val="30"/>
        </w:numPr>
        <w:ind w:left="1080"/>
        <w:rPr>
          <w:rFonts w:ascii="Aptos" w:eastAsia="Aptos" w:hAnsi="Aptos" w:cs="Aptos"/>
          <w:sz w:val="22"/>
        </w:rPr>
      </w:pPr>
      <w:r w:rsidRPr="61F5E7C2">
        <w:rPr>
          <w:rFonts w:ascii="Aptos" w:eastAsia="Aptos" w:hAnsi="Aptos" w:cs="Aptos"/>
          <w:sz w:val="22"/>
        </w:rPr>
        <w:t>QC 2 Analyst</w:t>
      </w:r>
      <w:r w:rsidR="6FF70195" w:rsidRPr="61F5E7C2">
        <w:rPr>
          <w:rFonts w:ascii="Aptos" w:eastAsia="Aptos" w:hAnsi="Aptos" w:cs="Aptos"/>
          <w:sz w:val="22"/>
        </w:rPr>
        <w:t>s</w:t>
      </w:r>
      <w:r w:rsidRPr="61F5E7C2">
        <w:rPr>
          <w:rFonts w:ascii="Aptos" w:eastAsia="Aptos" w:hAnsi="Aptos" w:cs="Aptos"/>
          <w:sz w:val="22"/>
        </w:rPr>
        <w:t xml:space="preserve"> will conduct the same review as the QC 1 Analyst</w:t>
      </w:r>
      <w:r w:rsidR="35612FA5" w:rsidRPr="61F5E7C2">
        <w:rPr>
          <w:rFonts w:ascii="Aptos" w:eastAsia="Aptos" w:hAnsi="Aptos" w:cs="Aptos"/>
          <w:sz w:val="22"/>
        </w:rPr>
        <w:t>s</w:t>
      </w:r>
      <w:r w:rsidR="7D751B58" w:rsidRPr="61F5E7C2">
        <w:rPr>
          <w:rFonts w:ascii="Aptos" w:eastAsia="Aptos" w:hAnsi="Aptos" w:cs="Aptos"/>
          <w:sz w:val="22"/>
        </w:rPr>
        <w:t xml:space="preserve"> </w:t>
      </w:r>
      <w:r w:rsidRPr="61F5E7C2">
        <w:rPr>
          <w:rFonts w:ascii="Aptos" w:eastAsia="Aptos" w:hAnsi="Aptos" w:cs="Aptos"/>
          <w:sz w:val="22"/>
        </w:rPr>
        <w:t xml:space="preserve">with respect to review of the focal entity screening, counterparty selection and screening, transaction analysis, case documentation, alert disposition, and overall compliance with Lookback Procedures, and provide feedback if necessary. </w:t>
      </w:r>
      <w:r w:rsidR="4EFBA842" w:rsidRPr="61F5E7C2">
        <w:rPr>
          <w:rFonts w:ascii="Aptos" w:eastAsia="Aptos" w:hAnsi="Aptos" w:cs="Aptos"/>
          <w:sz w:val="22"/>
        </w:rPr>
        <w:t>See 5.1 for detailed steps.</w:t>
      </w:r>
    </w:p>
    <w:p w14:paraId="3A98AC0F" w14:textId="77777777" w:rsidR="00F251B8" w:rsidRPr="00F251B8" w:rsidRDefault="00F251B8" w:rsidP="00757363">
      <w:pPr>
        <w:pStyle w:val="BodyText"/>
        <w:widowControl w:val="0"/>
        <w:numPr>
          <w:ilvl w:val="0"/>
          <w:numId w:val="63"/>
        </w:numPr>
        <w:rPr>
          <w:rFonts w:ascii="Aptos" w:eastAsia="Aptos" w:hAnsi="Aptos" w:cs="Aptos"/>
          <w:sz w:val="22"/>
        </w:rPr>
      </w:pPr>
      <w:r w:rsidRPr="00F251B8">
        <w:rPr>
          <w:rFonts w:ascii="Aptos" w:eastAsia="Aptos" w:hAnsi="Aptos" w:cs="Aptos"/>
          <w:sz w:val="22"/>
        </w:rPr>
        <w:t xml:space="preserve">If feedback is identified, QC1 should check “Analyst Correction Required” and add an explanation of what is required to be changed in “QC Comments.” </w:t>
      </w:r>
    </w:p>
    <w:p w14:paraId="34A8604C" w14:textId="53212BC3" w:rsidR="1C1BDB83" w:rsidRDefault="1C1BDB83" w:rsidP="00757363">
      <w:pPr>
        <w:pStyle w:val="BodyText"/>
        <w:widowControl w:val="0"/>
        <w:numPr>
          <w:ilvl w:val="0"/>
          <w:numId w:val="63"/>
        </w:numPr>
        <w:rPr>
          <w:rFonts w:ascii="Aptos" w:eastAsia="Aptos" w:hAnsi="Aptos" w:cs="Aptos"/>
          <w:sz w:val="22"/>
        </w:rPr>
      </w:pPr>
      <w:r w:rsidRPr="61F5E7C2">
        <w:rPr>
          <w:rFonts w:ascii="Aptos" w:eastAsia="Aptos" w:hAnsi="Aptos" w:cs="Aptos"/>
          <w:sz w:val="22"/>
        </w:rPr>
        <w:t xml:space="preserve">At a high-level, QC 2 Analysts will evaluate: </w:t>
      </w:r>
    </w:p>
    <w:p w14:paraId="504068A7" w14:textId="103EA805" w:rsidR="1C1BDB83" w:rsidRDefault="1C1BDB83" w:rsidP="006E537D">
      <w:pPr>
        <w:pStyle w:val="BodyText"/>
        <w:widowControl w:val="0"/>
        <w:numPr>
          <w:ilvl w:val="0"/>
          <w:numId w:val="35"/>
        </w:numPr>
        <w:ind w:left="2520"/>
        <w:rPr>
          <w:rFonts w:ascii="Aptos" w:eastAsia="Aptos" w:hAnsi="Aptos" w:cs="Aptos"/>
          <w:sz w:val="22"/>
        </w:rPr>
      </w:pPr>
      <w:r w:rsidRPr="61F5E7C2">
        <w:rPr>
          <w:rFonts w:ascii="Aptos" w:eastAsia="Aptos" w:hAnsi="Aptos" w:cs="Aptos"/>
          <w:sz w:val="22"/>
        </w:rPr>
        <w:t xml:space="preserve">The validity of each alert for the case was analyzed and confirmed (i.e., an alert was not a false positive)  </w:t>
      </w:r>
    </w:p>
    <w:p w14:paraId="2A78C943" w14:textId="1773136F" w:rsidR="1C1BDB83" w:rsidRDefault="1C1BDB83" w:rsidP="006E537D">
      <w:pPr>
        <w:pStyle w:val="BodyText"/>
        <w:widowControl w:val="0"/>
        <w:numPr>
          <w:ilvl w:val="0"/>
          <w:numId w:val="35"/>
        </w:numPr>
        <w:ind w:left="2520"/>
        <w:rPr>
          <w:rFonts w:ascii="Aptos" w:eastAsia="Aptos" w:hAnsi="Aptos" w:cs="Aptos"/>
          <w:sz w:val="22"/>
        </w:rPr>
      </w:pPr>
      <w:r w:rsidRPr="61F5E7C2">
        <w:rPr>
          <w:rFonts w:ascii="Aptos" w:eastAsia="Aptos" w:hAnsi="Aptos" w:cs="Aptos"/>
          <w:sz w:val="22"/>
        </w:rPr>
        <w:t>Due diligence was properly conducted on the Focal Entity and all relevant findings</w:t>
      </w:r>
      <w:r w:rsidR="005737E4">
        <w:rPr>
          <w:rFonts w:ascii="Aptos" w:eastAsia="Aptos" w:hAnsi="Aptos" w:cs="Aptos"/>
          <w:sz w:val="22"/>
        </w:rPr>
        <w:t xml:space="preserve"> </w:t>
      </w:r>
      <w:r w:rsidRPr="61F5E7C2">
        <w:rPr>
          <w:rFonts w:ascii="Aptos" w:eastAsia="Aptos" w:hAnsi="Aptos" w:cs="Aptos"/>
          <w:sz w:val="22"/>
        </w:rPr>
        <w:t>were addressed in the case narrative and documented in ECM</w:t>
      </w:r>
    </w:p>
    <w:p w14:paraId="5C380FB8" w14:textId="77164BF4" w:rsidR="1C1BDB83" w:rsidRDefault="1C1BDB83" w:rsidP="006E537D">
      <w:pPr>
        <w:pStyle w:val="BodyText"/>
        <w:widowControl w:val="0"/>
        <w:numPr>
          <w:ilvl w:val="0"/>
          <w:numId w:val="35"/>
        </w:numPr>
        <w:ind w:left="2520"/>
        <w:rPr>
          <w:rFonts w:ascii="Aptos" w:eastAsia="Aptos" w:hAnsi="Aptos" w:cs="Aptos"/>
          <w:sz w:val="22"/>
        </w:rPr>
      </w:pPr>
      <w:r w:rsidRPr="61F5E7C2">
        <w:rPr>
          <w:rFonts w:ascii="Aptos" w:eastAsia="Aptos" w:hAnsi="Aptos" w:cs="Aptos"/>
          <w:sz w:val="22"/>
        </w:rPr>
        <w:t>Counterparty(</w:t>
      </w:r>
      <w:proofErr w:type="spellStart"/>
      <w:r w:rsidRPr="61F5E7C2">
        <w:rPr>
          <w:rFonts w:ascii="Aptos" w:eastAsia="Aptos" w:hAnsi="Aptos" w:cs="Aptos"/>
          <w:sz w:val="22"/>
        </w:rPr>
        <w:t>ies</w:t>
      </w:r>
      <w:proofErr w:type="spellEnd"/>
      <w:r w:rsidRPr="61F5E7C2">
        <w:rPr>
          <w:rFonts w:ascii="Aptos" w:eastAsia="Aptos" w:hAnsi="Aptos" w:cs="Aptos"/>
          <w:sz w:val="22"/>
        </w:rPr>
        <w:t xml:space="preserve">) were appropriately selected and screened, and all relevant research and findings were addressed in the case narrative and </w:t>
      </w:r>
      <w:r w:rsidRPr="61F5E7C2">
        <w:rPr>
          <w:rFonts w:ascii="Aptos" w:eastAsia="Aptos" w:hAnsi="Aptos" w:cs="Aptos"/>
          <w:sz w:val="22"/>
        </w:rPr>
        <w:lastRenderedPageBreak/>
        <w:t>documented in ECM</w:t>
      </w:r>
    </w:p>
    <w:p w14:paraId="287AE0BB" w14:textId="20636E70" w:rsidR="1C1BDB83" w:rsidRDefault="1C1BDB83" w:rsidP="006E537D">
      <w:pPr>
        <w:pStyle w:val="BodyText"/>
        <w:widowControl w:val="0"/>
        <w:numPr>
          <w:ilvl w:val="0"/>
          <w:numId w:val="35"/>
        </w:numPr>
        <w:ind w:left="2520"/>
        <w:rPr>
          <w:rFonts w:ascii="Aptos" w:eastAsia="Aptos" w:hAnsi="Aptos" w:cs="Aptos"/>
          <w:sz w:val="22"/>
        </w:rPr>
      </w:pPr>
      <w:r w:rsidRPr="61F5E7C2">
        <w:rPr>
          <w:rFonts w:ascii="Aptos" w:eastAsia="Aptos" w:hAnsi="Aptos" w:cs="Aptos"/>
          <w:sz w:val="22"/>
        </w:rPr>
        <w:t>The transaction analysis was thoughtfully performed, including identification and documentation of appropriate transaction patterns, account history, and red flags</w:t>
      </w:r>
    </w:p>
    <w:p w14:paraId="55DC02A4" w14:textId="039A3D40" w:rsidR="1C1BDB83" w:rsidRDefault="1C1BDB83" w:rsidP="006E537D">
      <w:pPr>
        <w:pStyle w:val="BodyText"/>
        <w:widowControl w:val="0"/>
        <w:numPr>
          <w:ilvl w:val="0"/>
          <w:numId w:val="35"/>
        </w:numPr>
        <w:ind w:left="2520"/>
        <w:rPr>
          <w:rFonts w:ascii="Aptos" w:eastAsia="Aptos" w:hAnsi="Aptos" w:cs="Aptos"/>
          <w:sz w:val="22"/>
        </w:rPr>
      </w:pPr>
      <w:r w:rsidRPr="61F5E7C2">
        <w:rPr>
          <w:rFonts w:ascii="Aptos" w:eastAsia="Aptos" w:hAnsi="Aptos" w:cs="Aptos"/>
          <w:sz w:val="22"/>
        </w:rPr>
        <w:t xml:space="preserve">The documentation recorded in ECM is accurate and comprehensive, including due diligence on the </w:t>
      </w:r>
      <w:r w:rsidR="38414A3D" w:rsidRPr="61F5E7C2">
        <w:rPr>
          <w:rFonts w:ascii="Aptos" w:eastAsia="Aptos" w:hAnsi="Aptos" w:cs="Aptos"/>
          <w:sz w:val="22"/>
        </w:rPr>
        <w:t>F</w:t>
      </w:r>
      <w:r w:rsidRPr="61F5E7C2">
        <w:rPr>
          <w:rFonts w:ascii="Aptos" w:eastAsia="Aptos" w:hAnsi="Aptos" w:cs="Aptos"/>
          <w:sz w:val="22"/>
        </w:rPr>
        <w:t xml:space="preserve">ocal </w:t>
      </w:r>
      <w:r w:rsidR="7765977F" w:rsidRPr="61F5E7C2">
        <w:rPr>
          <w:rFonts w:ascii="Aptos" w:eastAsia="Aptos" w:hAnsi="Aptos" w:cs="Aptos"/>
          <w:sz w:val="22"/>
        </w:rPr>
        <w:t>E</w:t>
      </w:r>
      <w:r w:rsidRPr="61F5E7C2">
        <w:rPr>
          <w:rFonts w:ascii="Aptos" w:eastAsia="Aptos" w:hAnsi="Aptos" w:cs="Aptos"/>
          <w:sz w:val="22"/>
        </w:rPr>
        <w:t xml:space="preserve">ntity and </w:t>
      </w:r>
      <w:r w:rsidR="78DF66EB" w:rsidRPr="61F5E7C2">
        <w:rPr>
          <w:rFonts w:ascii="Aptos" w:eastAsia="Aptos" w:hAnsi="Aptos" w:cs="Aptos"/>
          <w:sz w:val="22"/>
        </w:rPr>
        <w:t>C</w:t>
      </w:r>
      <w:r w:rsidRPr="61F5E7C2">
        <w:rPr>
          <w:rFonts w:ascii="Aptos" w:eastAsia="Aptos" w:hAnsi="Aptos" w:cs="Aptos"/>
          <w:sz w:val="22"/>
        </w:rPr>
        <w:t>ounterparty(</w:t>
      </w:r>
      <w:proofErr w:type="spellStart"/>
      <w:r w:rsidRPr="61F5E7C2">
        <w:rPr>
          <w:rFonts w:ascii="Aptos" w:eastAsia="Aptos" w:hAnsi="Aptos" w:cs="Aptos"/>
          <w:sz w:val="22"/>
        </w:rPr>
        <w:t>ies</w:t>
      </w:r>
      <w:proofErr w:type="spellEnd"/>
      <w:r w:rsidRPr="61F5E7C2">
        <w:rPr>
          <w:rFonts w:ascii="Aptos" w:eastAsia="Aptos" w:hAnsi="Aptos" w:cs="Aptos"/>
          <w:sz w:val="22"/>
        </w:rPr>
        <w:t>)</w:t>
      </w:r>
      <w:r w:rsidR="011D3AAA" w:rsidRPr="61F5E7C2">
        <w:rPr>
          <w:rFonts w:ascii="Aptos" w:eastAsia="Aptos" w:hAnsi="Aptos" w:cs="Aptos"/>
          <w:sz w:val="22"/>
        </w:rPr>
        <w:t>,</w:t>
      </w:r>
      <w:r w:rsidR="76E99FBE" w:rsidRPr="61F5E7C2">
        <w:rPr>
          <w:rFonts w:ascii="Aptos" w:eastAsia="Aptos" w:hAnsi="Aptos" w:cs="Aptos"/>
          <w:sz w:val="22"/>
        </w:rPr>
        <w:t xml:space="preserve"> </w:t>
      </w:r>
      <w:r w:rsidRPr="61F5E7C2">
        <w:rPr>
          <w:rFonts w:ascii="Aptos" w:eastAsia="Aptos" w:hAnsi="Aptos" w:cs="Aptos"/>
          <w:sz w:val="22"/>
        </w:rPr>
        <w:t>dispositioning of OFAC screening results and negative news as applicable</w:t>
      </w:r>
      <w:r w:rsidR="3F1983FE" w:rsidRPr="61F5E7C2">
        <w:rPr>
          <w:rFonts w:ascii="Aptos" w:eastAsia="Aptos" w:hAnsi="Aptos" w:cs="Aptos"/>
          <w:sz w:val="22"/>
        </w:rPr>
        <w:t>, and</w:t>
      </w:r>
      <w:r w:rsidR="432E9572" w:rsidRPr="61F5E7C2">
        <w:rPr>
          <w:rFonts w:ascii="Aptos" w:eastAsia="Aptos" w:hAnsi="Aptos" w:cs="Aptos"/>
          <w:sz w:val="22"/>
        </w:rPr>
        <w:t xml:space="preserve"> other supporting documentation, as applicable</w:t>
      </w:r>
    </w:p>
    <w:p w14:paraId="759BF31E" w14:textId="67740937" w:rsidR="1C1BDB83" w:rsidRDefault="1C1BDB83" w:rsidP="006E537D">
      <w:pPr>
        <w:pStyle w:val="BodyText"/>
        <w:widowControl w:val="0"/>
        <w:numPr>
          <w:ilvl w:val="0"/>
          <w:numId w:val="35"/>
        </w:numPr>
        <w:ind w:left="2520"/>
        <w:rPr>
          <w:rFonts w:ascii="Aptos" w:eastAsia="Aptos" w:hAnsi="Aptos" w:cs="Aptos"/>
          <w:sz w:val="22"/>
        </w:rPr>
      </w:pPr>
      <w:r w:rsidRPr="61F5E7C2">
        <w:rPr>
          <w:rFonts w:ascii="Aptos" w:eastAsia="Aptos" w:hAnsi="Aptos" w:cs="Aptos"/>
          <w:sz w:val="22"/>
        </w:rPr>
        <w:t xml:space="preserve">The conclusion reached by the Investigator is appropriate and aptly documented in the alert closure/alert referral form  </w:t>
      </w:r>
    </w:p>
    <w:p w14:paraId="30B05296" w14:textId="77777777" w:rsidR="00A7373C" w:rsidRDefault="00283792" w:rsidP="006E537D">
      <w:pPr>
        <w:pStyle w:val="BodyText"/>
        <w:widowControl w:val="0"/>
        <w:numPr>
          <w:ilvl w:val="0"/>
          <w:numId w:val="35"/>
        </w:numPr>
        <w:ind w:left="2520"/>
        <w:rPr>
          <w:rFonts w:ascii="Aptos" w:eastAsia="Aptos" w:hAnsi="Aptos" w:cs="Aptos"/>
          <w:sz w:val="22"/>
        </w:rPr>
      </w:pPr>
      <w:r w:rsidRPr="00283792">
        <w:rPr>
          <w:rFonts w:ascii="Aptos" w:eastAsia="Aptos" w:hAnsi="Aptos" w:cs="Aptos"/>
          <w:sz w:val="22"/>
        </w:rPr>
        <w:t xml:space="preserve">All alerts were dispositioned </w:t>
      </w:r>
      <w:r w:rsidR="1C1BDB83" w:rsidRPr="61F5E7C2">
        <w:rPr>
          <w:rFonts w:ascii="Aptos" w:eastAsia="Aptos" w:hAnsi="Aptos" w:cs="Aptos"/>
          <w:sz w:val="22"/>
        </w:rPr>
        <w:t>and the rationale</w:t>
      </w:r>
      <w:r w:rsidRPr="00283792">
        <w:rPr>
          <w:rFonts w:ascii="Aptos" w:eastAsia="Aptos" w:hAnsi="Aptos" w:cs="Aptos"/>
          <w:sz w:val="22"/>
        </w:rPr>
        <w:t>(s)</w:t>
      </w:r>
      <w:r w:rsidR="1C1BDB83" w:rsidRPr="61F5E7C2">
        <w:rPr>
          <w:rFonts w:ascii="Aptos" w:eastAsia="Aptos" w:hAnsi="Aptos" w:cs="Aptos"/>
          <w:sz w:val="22"/>
        </w:rPr>
        <w:t xml:space="preserve"> for determining whether the alert was suspicious or not suspicious was suitably provided </w:t>
      </w:r>
    </w:p>
    <w:p w14:paraId="4D88BA39" w14:textId="4884FB7A" w:rsidR="1C1BDB83" w:rsidRDefault="1C1BDB83" w:rsidP="006E537D">
      <w:pPr>
        <w:pStyle w:val="BodyText"/>
        <w:widowControl w:val="0"/>
        <w:numPr>
          <w:ilvl w:val="0"/>
          <w:numId w:val="35"/>
        </w:numPr>
        <w:ind w:left="2520"/>
        <w:rPr>
          <w:rFonts w:ascii="Aptos" w:eastAsia="Aptos" w:hAnsi="Aptos" w:cs="Aptos"/>
          <w:sz w:val="22"/>
        </w:rPr>
      </w:pPr>
      <w:r w:rsidRPr="61F5E7C2">
        <w:rPr>
          <w:rFonts w:ascii="Aptos" w:eastAsia="Aptos" w:hAnsi="Aptos" w:cs="Aptos"/>
          <w:sz w:val="22"/>
        </w:rPr>
        <w:t xml:space="preserve">The generated Case Narrative was reviewed for accuracy and aligns with investigation findings, wherein the narrative includes all required elements identified by the respective instructions and templates and the Case Disposition aligns with the dispositions in Alert Review (see 5.1.viii) </w:t>
      </w:r>
    </w:p>
    <w:p w14:paraId="202B2BFA" w14:textId="482D1DBE" w:rsidR="1C1BDB83" w:rsidRDefault="1C1BDB83" w:rsidP="006E537D">
      <w:pPr>
        <w:pStyle w:val="BodyText"/>
        <w:widowControl w:val="0"/>
        <w:numPr>
          <w:ilvl w:val="0"/>
          <w:numId w:val="35"/>
        </w:numPr>
        <w:ind w:left="2520"/>
        <w:rPr>
          <w:rFonts w:ascii="Aptos" w:eastAsia="Aptos" w:hAnsi="Aptos" w:cs="Aptos"/>
          <w:sz w:val="22"/>
        </w:rPr>
      </w:pPr>
      <w:r w:rsidRPr="61F5E7C2">
        <w:rPr>
          <w:rFonts w:ascii="Aptos" w:eastAsia="Aptos" w:hAnsi="Aptos" w:cs="Aptos"/>
          <w:sz w:val="22"/>
        </w:rPr>
        <w:t>The Investigator complied with the Lookback Procedures, and appropriately investigated, dispositioned, and documented their decision on the case</w:t>
      </w:r>
    </w:p>
    <w:p w14:paraId="07CF5A58" w14:textId="5630F13A" w:rsidR="1C1BDB83" w:rsidRDefault="1C1BDB83" w:rsidP="006E537D">
      <w:pPr>
        <w:pStyle w:val="BodyText"/>
        <w:widowControl w:val="0"/>
        <w:numPr>
          <w:ilvl w:val="0"/>
          <w:numId w:val="30"/>
        </w:numPr>
        <w:ind w:left="1080"/>
        <w:rPr>
          <w:rFonts w:ascii="Aptos" w:eastAsia="Aptos" w:hAnsi="Aptos" w:cs="Aptos"/>
          <w:sz w:val="22"/>
        </w:rPr>
      </w:pPr>
      <w:r w:rsidRPr="61F5E7C2">
        <w:rPr>
          <w:rFonts w:ascii="Aptos" w:eastAsia="Aptos" w:hAnsi="Aptos" w:cs="Aptos"/>
          <w:sz w:val="22"/>
        </w:rPr>
        <w:t>Once the QC 2 Analyst</w:t>
      </w:r>
      <w:r w:rsidR="3EEE0731" w:rsidRPr="61F5E7C2">
        <w:rPr>
          <w:rFonts w:ascii="Aptos" w:eastAsia="Aptos" w:hAnsi="Aptos" w:cs="Aptos"/>
          <w:sz w:val="22"/>
        </w:rPr>
        <w:t xml:space="preserve"> has</w:t>
      </w:r>
      <w:r w:rsidRPr="61F5E7C2">
        <w:rPr>
          <w:rFonts w:ascii="Aptos" w:eastAsia="Aptos" w:hAnsi="Aptos" w:cs="Aptos"/>
          <w:sz w:val="22"/>
        </w:rPr>
        <w:t xml:space="preserve"> completed their review</w:t>
      </w:r>
      <w:r w:rsidR="43C92C23" w:rsidRPr="61F5E7C2">
        <w:rPr>
          <w:rFonts w:ascii="Aptos" w:eastAsia="Aptos" w:hAnsi="Aptos" w:cs="Aptos"/>
          <w:sz w:val="22"/>
        </w:rPr>
        <w:t>:</w:t>
      </w:r>
    </w:p>
    <w:p w14:paraId="7EFFB1D9" w14:textId="5CD914F8" w:rsidR="1C1BDB83" w:rsidRDefault="1C1BDB83" w:rsidP="006E537D">
      <w:pPr>
        <w:pStyle w:val="BodyText"/>
        <w:widowControl w:val="0"/>
        <w:numPr>
          <w:ilvl w:val="0"/>
          <w:numId w:val="36"/>
        </w:numPr>
        <w:ind w:left="1800"/>
        <w:rPr>
          <w:rFonts w:ascii="Aptos" w:eastAsia="Aptos" w:hAnsi="Aptos" w:cs="Aptos"/>
          <w:sz w:val="22"/>
        </w:rPr>
      </w:pPr>
      <w:r w:rsidRPr="61F5E7C2">
        <w:rPr>
          <w:rFonts w:ascii="Aptos" w:eastAsia="Aptos" w:hAnsi="Aptos" w:cs="Aptos"/>
          <w:sz w:val="22"/>
        </w:rPr>
        <w:t>QC 2 Analysts will complete the QC 2 Check</w:t>
      </w:r>
      <w:r w:rsidR="005C4B4C">
        <w:rPr>
          <w:rFonts w:ascii="Aptos" w:eastAsia="Aptos" w:hAnsi="Aptos" w:cs="Aptos"/>
          <w:sz w:val="22"/>
        </w:rPr>
        <w:t>l</w:t>
      </w:r>
      <w:r w:rsidRPr="61F5E7C2">
        <w:rPr>
          <w:rFonts w:ascii="Aptos" w:eastAsia="Aptos" w:hAnsi="Aptos" w:cs="Aptos"/>
          <w:sz w:val="22"/>
        </w:rPr>
        <w:t>ist, attesting that all tabs have been reviewed and feedback has been added to the QC sections</w:t>
      </w:r>
      <w:r w:rsidR="2079A10C" w:rsidRPr="61F5E7C2">
        <w:rPr>
          <w:rFonts w:ascii="Aptos" w:eastAsia="Aptos" w:hAnsi="Aptos" w:cs="Aptos"/>
          <w:sz w:val="22"/>
        </w:rPr>
        <w:t>.</w:t>
      </w:r>
    </w:p>
    <w:p w14:paraId="2C141E96" w14:textId="23AFBDB9" w:rsidR="1C1BDB83" w:rsidRDefault="1C1BDB83" w:rsidP="006E537D">
      <w:pPr>
        <w:pStyle w:val="BodyText"/>
        <w:widowControl w:val="0"/>
        <w:numPr>
          <w:ilvl w:val="0"/>
          <w:numId w:val="36"/>
        </w:numPr>
        <w:ind w:left="1800"/>
        <w:rPr>
          <w:rFonts w:ascii="Aptos" w:eastAsia="Aptos" w:hAnsi="Aptos" w:cs="Aptos"/>
          <w:sz w:val="22"/>
        </w:rPr>
      </w:pPr>
      <w:r w:rsidRPr="61F5E7C2">
        <w:rPr>
          <w:rFonts w:ascii="Aptos" w:eastAsia="Aptos" w:hAnsi="Aptos" w:cs="Aptos"/>
          <w:sz w:val="22"/>
        </w:rPr>
        <w:t xml:space="preserve">QC 2 Analyst will determine if they agree with the Investigator’s case classification based on the transaction analysis, the research conducted, and supporting documentation compiled. The QC 2 Analyst has three options for reviewing an alert: </w:t>
      </w:r>
    </w:p>
    <w:p w14:paraId="6590329A" w14:textId="5797A96D" w:rsidR="1C1BDB83" w:rsidRDefault="1C1BDB83" w:rsidP="006E537D">
      <w:pPr>
        <w:pStyle w:val="BodyText"/>
        <w:widowControl w:val="0"/>
        <w:numPr>
          <w:ilvl w:val="0"/>
          <w:numId w:val="37"/>
        </w:numPr>
        <w:ind w:left="2520"/>
        <w:rPr>
          <w:rFonts w:ascii="Aptos" w:eastAsia="Aptos" w:hAnsi="Aptos" w:cs="Aptos"/>
          <w:sz w:val="22"/>
        </w:rPr>
      </w:pPr>
      <w:r w:rsidRPr="61F5E7C2">
        <w:rPr>
          <w:rFonts w:ascii="Aptos" w:eastAsia="Aptos" w:hAnsi="Aptos" w:cs="Aptos"/>
          <w:sz w:val="22"/>
        </w:rPr>
        <w:t xml:space="preserve">Return the case to the Investigator for rework ensuring that feedback is included in the QC feedback boxes in each tab. Select </w:t>
      </w:r>
      <w:r w:rsidR="00774F9A">
        <w:rPr>
          <w:rFonts w:ascii="Aptos" w:eastAsia="Aptos" w:hAnsi="Aptos" w:cs="Aptos"/>
          <w:sz w:val="22"/>
        </w:rPr>
        <w:t>“</w:t>
      </w:r>
      <w:r w:rsidR="00774F9A" w:rsidRPr="00774F9A">
        <w:rPr>
          <w:rFonts w:ascii="Aptos" w:eastAsia="Aptos" w:hAnsi="Aptos" w:cs="Aptos"/>
          <w:sz w:val="22"/>
        </w:rPr>
        <w:t>Returned – Revisions Required</w:t>
      </w:r>
      <w:r w:rsidR="00774F9A">
        <w:rPr>
          <w:rFonts w:ascii="Aptos" w:eastAsia="Aptos" w:hAnsi="Aptos" w:cs="Aptos"/>
          <w:sz w:val="22"/>
        </w:rPr>
        <w:t>”</w:t>
      </w:r>
      <w:r w:rsidRPr="61F5E7C2">
        <w:rPr>
          <w:rFonts w:ascii="Aptos" w:eastAsia="Aptos" w:hAnsi="Aptos" w:cs="Aptos"/>
          <w:sz w:val="22"/>
        </w:rPr>
        <w:t xml:space="preserve"> in the ECM workflow to move the case back to the Investigator for rework. </w:t>
      </w:r>
    </w:p>
    <w:p w14:paraId="6F1DD76C" w14:textId="02520D83" w:rsidR="1C1BDB83" w:rsidRDefault="1C1BDB83" w:rsidP="006E537D">
      <w:pPr>
        <w:pStyle w:val="BodyText"/>
        <w:widowControl w:val="0"/>
        <w:numPr>
          <w:ilvl w:val="0"/>
          <w:numId w:val="37"/>
        </w:numPr>
        <w:ind w:left="2520"/>
        <w:rPr>
          <w:rFonts w:ascii="Aptos" w:eastAsia="Aptos" w:hAnsi="Aptos" w:cs="Aptos"/>
          <w:sz w:val="22"/>
        </w:rPr>
      </w:pPr>
      <w:r w:rsidRPr="61F5E7C2">
        <w:rPr>
          <w:rFonts w:ascii="Aptos" w:eastAsia="Aptos" w:hAnsi="Aptos" w:cs="Aptos"/>
          <w:sz w:val="22"/>
        </w:rPr>
        <w:t xml:space="preserve">Accept the Investigator’s recommendation to close the alert as not suspicious. Select </w:t>
      </w:r>
      <w:r w:rsidR="00F6465B">
        <w:rPr>
          <w:rFonts w:ascii="Aptos" w:eastAsia="Aptos" w:hAnsi="Aptos" w:cs="Aptos"/>
          <w:sz w:val="22"/>
        </w:rPr>
        <w:t>“</w:t>
      </w:r>
      <w:r w:rsidR="00F6465B" w:rsidRPr="00F6465B">
        <w:rPr>
          <w:rFonts w:ascii="Aptos" w:eastAsia="Aptos" w:hAnsi="Aptos" w:cs="Aptos"/>
          <w:sz w:val="22"/>
        </w:rPr>
        <w:t>Not Suspicious</w:t>
      </w:r>
      <w:r w:rsidR="00F6465B">
        <w:rPr>
          <w:rFonts w:ascii="Aptos" w:eastAsia="Aptos" w:hAnsi="Aptos" w:cs="Aptos"/>
          <w:sz w:val="22"/>
        </w:rPr>
        <w:t xml:space="preserve">” </w:t>
      </w:r>
      <w:r w:rsidRPr="61F5E7C2">
        <w:rPr>
          <w:rFonts w:ascii="Aptos" w:eastAsia="Aptos" w:hAnsi="Aptos" w:cs="Aptos"/>
          <w:sz w:val="22"/>
        </w:rPr>
        <w:t>in the ECM workflow to close the case and record final disposition.</w:t>
      </w:r>
    </w:p>
    <w:p w14:paraId="7E490022" w14:textId="3FC58B07" w:rsidR="00827C44" w:rsidRPr="002D5F7B" w:rsidRDefault="1C1BDB83" w:rsidP="006E537D">
      <w:pPr>
        <w:pStyle w:val="BodyText"/>
        <w:widowControl w:val="0"/>
        <w:numPr>
          <w:ilvl w:val="0"/>
          <w:numId w:val="37"/>
        </w:numPr>
        <w:ind w:left="2520"/>
        <w:rPr>
          <w:rFonts w:ascii="Aptos" w:eastAsia="Aptos" w:hAnsi="Aptos" w:cs="Aptos"/>
          <w:sz w:val="22"/>
        </w:rPr>
      </w:pPr>
      <w:r w:rsidRPr="61F5E7C2">
        <w:rPr>
          <w:rFonts w:ascii="Aptos" w:eastAsia="Aptos" w:hAnsi="Aptos" w:cs="Aptos"/>
          <w:sz w:val="22"/>
        </w:rPr>
        <w:t>Agree with the recommendation for a SAR and initiate a referral to Green Dot for potentially suspicious activity. Select</w:t>
      </w:r>
      <w:r w:rsidR="00130F41">
        <w:rPr>
          <w:rFonts w:ascii="Aptos" w:eastAsia="Aptos" w:hAnsi="Aptos" w:cs="Aptos"/>
          <w:sz w:val="22"/>
        </w:rPr>
        <w:t xml:space="preserve"> “</w:t>
      </w:r>
      <w:r w:rsidR="00130F41" w:rsidRPr="00130F41">
        <w:rPr>
          <w:rFonts w:ascii="Aptos" w:eastAsia="Aptos" w:hAnsi="Aptos" w:cs="Aptos"/>
          <w:sz w:val="22"/>
        </w:rPr>
        <w:t>Decision in Progress</w:t>
      </w:r>
      <w:r w:rsidR="00130F41">
        <w:rPr>
          <w:rFonts w:ascii="Aptos" w:eastAsia="Aptos" w:hAnsi="Aptos" w:cs="Aptos"/>
          <w:sz w:val="22"/>
        </w:rPr>
        <w:t xml:space="preserve">” </w:t>
      </w:r>
      <w:r w:rsidR="00F44331">
        <w:rPr>
          <w:rFonts w:ascii="Aptos" w:eastAsia="Aptos" w:hAnsi="Aptos" w:cs="Aptos"/>
          <w:sz w:val="22"/>
        </w:rPr>
        <w:t xml:space="preserve">under GD Compliance </w:t>
      </w:r>
      <w:r w:rsidRPr="61F5E7C2">
        <w:rPr>
          <w:rFonts w:ascii="Aptos" w:eastAsia="Aptos" w:hAnsi="Aptos" w:cs="Aptos"/>
          <w:sz w:val="22"/>
        </w:rPr>
        <w:t xml:space="preserve">in the ECM workflow to move the case to Green Dot FIU to review SAR recommendation.  </w:t>
      </w:r>
    </w:p>
    <w:p w14:paraId="5F7B5870" w14:textId="613A6B38" w:rsidR="004A5BBB" w:rsidRPr="00DA765D" w:rsidRDefault="00DA765D" w:rsidP="00DA765D">
      <w:pPr>
        <w:keepNext/>
        <w:keepLines/>
        <w:pBdr>
          <w:bottom w:val="single" w:sz="6" w:space="1" w:color="auto"/>
        </w:pBdr>
        <w:spacing w:before="240" w:line="22" w:lineRule="atLeast"/>
        <w:outlineLvl w:val="0"/>
        <w:rPr>
          <w:rFonts w:eastAsia="Times New Roman" w:cs="Calibri"/>
          <w:b/>
          <w:sz w:val="22"/>
          <w:szCs w:val="22"/>
        </w:rPr>
      </w:pPr>
      <w:bookmarkStart w:id="220" w:name="_Toc200364645"/>
      <w:r>
        <w:rPr>
          <w:rFonts w:eastAsia="Times New Roman" w:cs="Calibri"/>
          <w:b/>
          <w:sz w:val="22"/>
          <w:szCs w:val="22"/>
        </w:rPr>
        <w:lastRenderedPageBreak/>
        <w:t xml:space="preserve">6. </w:t>
      </w:r>
      <w:r w:rsidR="00A064CD" w:rsidRPr="00DA765D">
        <w:rPr>
          <w:rFonts w:eastAsia="Times New Roman" w:cs="Calibri"/>
          <w:b/>
          <w:sz w:val="22"/>
          <w:szCs w:val="22"/>
        </w:rPr>
        <w:t xml:space="preserve">Case Referral </w:t>
      </w:r>
      <w:r w:rsidR="004A5BBB" w:rsidRPr="00DA765D">
        <w:rPr>
          <w:rFonts w:eastAsia="Times New Roman" w:cs="Calibri"/>
          <w:b/>
          <w:sz w:val="22"/>
          <w:szCs w:val="22"/>
        </w:rPr>
        <w:t>to Green Dot and Closing Cases with Potential Suspicious Activity</w:t>
      </w:r>
      <w:bookmarkEnd w:id="220"/>
    </w:p>
    <w:p w14:paraId="1DB75039" w14:textId="021DD7D5" w:rsidR="0012208F" w:rsidRDefault="0012208F" w:rsidP="0012208F">
      <w:pPr>
        <w:pStyle w:val="ListParagraph"/>
        <w:keepNext/>
        <w:spacing w:before="240" w:line="22" w:lineRule="atLeast"/>
        <w:ind w:left="360"/>
        <w:jc w:val="both"/>
        <w:outlineLvl w:val="1"/>
        <w:rPr>
          <w:rFonts w:eastAsia="Times New Roman" w:cs="Calibri"/>
          <w:bCs/>
          <w:sz w:val="22"/>
          <w:szCs w:val="22"/>
        </w:rPr>
      </w:pPr>
      <w:bookmarkStart w:id="221" w:name="_Toc200364646"/>
      <w:r>
        <w:rPr>
          <w:rFonts w:eastAsia="Times New Roman" w:cs="Calibri"/>
          <w:b/>
          <w:sz w:val="22"/>
          <w:szCs w:val="22"/>
        </w:rPr>
        <w:t xml:space="preserve">6.1 </w:t>
      </w:r>
      <w:r w:rsidR="00977135">
        <w:rPr>
          <w:rFonts w:eastAsia="Times New Roman" w:cs="Calibri"/>
          <w:b/>
          <w:sz w:val="22"/>
          <w:szCs w:val="22"/>
        </w:rPr>
        <w:t xml:space="preserve">Escalation to SAR: </w:t>
      </w:r>
      <w:r w:rsidR="00977135" w:rsidRPr="00A064CD">
        <w:rPr>
          <w:rFonts w:eastAsia="Times New Roman" w:cs="Calibri"/>
          <w:bCs/>
          <w:sz w:val="22"/>
          <w:szCs w:val="22"/>
        </w:rPr>
        <w:t>In the event</w:t>
      </w:r>
      <w:r w:rsidR="00D47E04">
        <w:rPr>
          <w:rFonts w:eastAsia="Times New Roman" w:cs="Calibri"/>
          <w:bCs/>
          <w:sz w:val="22"/>
          <w:szCs w:val="22"/>
        </w:rPr>
        <w:t xml:space="preserve"> that potential suspicious activity is identified, </w:t>
      </w:r>
      <w:r w:rsidR="00F067CA" w:rsidRPr="00A064CD">
        <w:rPr>
          <w:rFonts w:eastAsia="Times New Roman" w:cs="Calibri"/>
          <w:bCs/>
          <w:sz w:val="22"/>
          <w:szCs w:val="22"/>
        </w:rPr>
        <w:t xml:space="preserve">the Case will be </w:t>
      </w:r>
      <w:r w:rsidR="008C1621" w:rsidRPr="00A064CD">
        <w:rPr>
          <w:rFonts w:eastAsia="Times New Roman" w:cs="Calibri"/>
          <w:bCs/>
          <w:sz w:val="22"/>
          <w:szCs w:val="22"/>
        </w:rPr>
        <w:t>referred</w:t>
      </w:r>
      <w:r w:rsidR="00F067CA" w:rsidRPr="00A064CD">
        <w:rPr>
          <w:rFonts w:eastAsia="Times New Roman" w:cs="Calibri"/>
          <w:bCs/>
          <w:sz w:val="22"/>
          <w:szCs w:val="22"/>
        </w:rPr>
        <w:t xml:space="preserve"> to </w:t>
      </w:r>
      <w:r w:rsidR="008C1621" w:rsidRPr="00A064CD">
        <w:rPr>
          <w:rFonts w:eastAsia="Times New Roman" w:cs="Calibri"/>
          <w:bCs/>
          <w:sz w:val="22"/>
          <w:szCs w:val="22"/>
        </w:rPr>
        <w:t>Green Dot Senior Management for review</w:t>
      </w:r>
      <w:r w:rsidR="00D47E04">
        <w:rPr>
          <w:rFonts w:eastAsia="Times New Roman" w:cs="Calibri"/>
          <w:bCs/>
          <w:sz w:val="22"/>
          <w:szCs w:val="22"/>
        </w:rPr>
        <w:t xml:space="preserve"> and determination of whether a SAR will be filed</w:t>
      </w:r>
      <w:bookmarkEnd w:id="221"/>
    </w:p>
    <w:p w14:paraId="2BD4644F" w14:textId="089CA7A9" w:rsidR="00CB1EEA" w:rsidRDefault="00D47E04" w:rsidP="006E537D">
      <w:pPr>
        <w:pStyle w:val="BodyText"/>
        <w:widowControl w:val="0"/>
        <w:numPr>
          <w:ilvl w:val="0"/>
          <w:numId w:val="47"/>
        </w:numPr>
        <w:ind w:left="1080"/>
        <w:rPr>
          <w:rFonts w:ascii="Aptos" w:eastAsia="Aptos" w:hAnsi="Aptos" w:cs="Aptos"/>
          <w:sz w:val="22"/>
        </w:rPr>
      </w:pPr>
      <w:r w:rsidRPr="00D47E04">
        <w:rPr>
          <w:rFonts w:ascii="Aptos" w:eastAsia="Aptos" w:hAnsi="Aptos" w:cs="Aptos"/>
          <w:sz w:val="22"/>
        </w:rPr>
        <w:t>On a weekly basis</w:t>
      </w:r>
      <w:r w:rsidR="00332695">
        <w:rPr>
          <w:rFonts w:ascii="Aptos" w:eastAsia="Aptos" w:hAnsi="Aptos" w:cs="Aptos"/>
          <w:sz w:val="22"/>
        </w:rPr>
        <w:t xml:space="preserve"> (or more frequently, as needed),</w:t>
      </w:r>
      <w:r w:rsidR="00955098">
        <w:rPr>
          <w:rFonts w:ascii="Aptos" w:eastAsia="Aptos" w:hAnsi="Aptos" w:cs="Aptos"/>
          <w:sz w:val="22"/>
        </w:rPr>
        <w:t xml:space="preserve"> </w:t>
      </w:r>
      <w:r w:rsidR="00332695">
        <w:rPr>
          <w:rFonts w:ascii="Aptos" w:eastAsia="Aptos" w:hAnsi="Aptos" w:cs="Aptos"/>
          <w:sz w:val="22"/>
        </w:rPr>
        <w:t xml:space="preserve">Lookback Senior Management will present all cases identified in the previous </w:t>
      </w:r>
      <w:r w:rsidR="00E36187">
        <w:rPr>
          <w:rFonts w:ascii="Aptos" w:eastAsia="Aptos" w:hAnsi="Aptos" w:cs="Aptos"/>
          <w:sz w:val="22"/>
        </w:rPr>
        <w:t xml:space="preserve">week </w:t>
      </w:r>
      <w:r w:rsidR="00ED1F97">
        <w:rPr>
          <w:rFonts w:ascii="Aptos" w:eastAsia="Aptos" w:hAnsi="Aptos" w:cs="Aptos"/>
          <w:sz w:val="22"/>
        </w:rPr>
        <w:t xml:space="preserve">as </w:t>
      </w:r>
      <w:r w:rsidR="00E23ED2">
        <w:rPr>
          <w:rFonts w:ascii="Aptos" w:eastAsia="Aptos" w:hAnsi="Aptos" w:cs="Aptos"/>
          <w:sz w:val="22"/>
        </w:rPr>
        <w:t>suspicious</w:t>
      </w:r>
      <w:r w:rsidR="00CB1EEA">
        <w:rPr>
          <w:rFonts w:ascii="Aptos" w:eastAsia="Aptos" w:hAnsi="Aptos" w:cs="Aptos"/>
          <w:sz w:val="22"/>
        </w:rPr>
        <w:t>)</w:t>
      </w:r>
    </w:p>
    <w:p w14:paraId="119DDD84" w14:textId="77777777" w:rsidR="002A4F41" w:rsidRDefault="00CB1EEA" w:rsidP="006E537D">
      <w:pPr>
        <w:pStyle w:val="BodyText"/>
        <w:widowControl w:val="0"/>
        <w:numPr>
          <w:ilvl w:val="0"/>
          <w:numId w:val="47"/>
        </w:numPr>
        <w:ind w:left="1080"/>
        <w:rPr>
          <w:rFonts w:ascii="Aptos" w:eastAsia="Aptos" w:hAnsi="Aptos" w:cs="Aptos"/>
          <w:sz w:val="22"/>
        </w:rPr>
      </w:pPr>
      <w:r>
        <w:rPr>
          <w:rFonts w:ascii="Aptos" w:eastAsia="Aptos" w:hAnsi="Aptos" w:cs="Aptos"/>
          <w:sz w:val="22"/>
        </w:rPr>
        <w:t xml:space="preserve">Green Dot Leadership will review and </w:t>
      </w:r>
      <w:r w:rsidR="002A4F41">
        <w:rPr>
          <w:rFonts w:ascii="Aptos" w:eastAsia="Aptos" w:hAnsi="Aptos" w:cs="Aptos"/>
          <w:sz w:val="22"/>
        </w:rPr>
        <w:t>determine whether a SAR will be filed</w:t>
      </w:r>
    </w:p>
    <w:p w14:paraId="0AE8C3B2" w14:textId="731A6785" w:rsidR="00D47E04" w:rsidRDefault="002A4F41" w:rsidP="006E537D">
      <w:pPr>
        <w:pStyle w:val="BodyText"/>
        <w:widowControl w:val="0"/>
        <w:numPr>
          <w:ilvl w:val="0"/>
          <w:numId w:val="47"/>
        </w:numPr>
        <w:ind w:left="1080"/>
        <w:rPr>
          <w:rFonts w:ascii="Aptos" w:eastAsia="Aptos" w:hAnsi="Aptos" w:cs="Aptos"/>
          <w:sz w:val="22"/>
        </w:rPr>
      </w:pPr>
      <w:r>
        <w:rPr>
          <w:rFonts w:ascii="Aptos" w:eastAsia="Aptos" w:hAnsi="Aptos" w:cs="Aptos"/>
          <w:sz w:val="22"/>
        </w:rPr>
        <w:t xml:space="preserve">Upon receiving confirmation of whether </w:t>
      </w:r>
      <w:r w:rsidR="001C7413">
        <w:rPr>
          <w:rFonts w:ascii="Aptos" w:eastAsia="Aptos" w:hAnsi="Aptos" w:cs="Aptos"/>
          <w:sz w:val="22"/>
        </w:rPr>
        <w:t xml:space="preserve">a SAR will be filed by Green Dot, </w:t>
      </w:r>
      <w:r w:rsidR="00292330">
        <w:rPr>
          <w:rFonts w:ascii="Aptos" w:eastAsia="Aptos" w:hAnsi="Aptos" w:cs="Aptos"/>
          <w:sz w:val="22"/>
        </w:rPr>
        <w:t>Lookback Senior Management</w:t>
      </w:r>
      <w:r w:rsidR="00E23ED2">
        <w:rPr>
          <w:rFonts w:ascii="Aptos" w:eastAsia="Aptos" w:hAnsi="Aptos" w:cs="Aptos"/>
          <w:sz w:val="22"/>
        </w:rPr>
        <w:t xml:space="preserve"> (or a delegate)</w:t>
      </w:r>
      <w:r w:rsidR="00292330">
        <w:rPr>
          <w:rFonts w:ascii="Aptos" w:eastAsia="Aptos" w:hAnsi="Aptos" w:cs="Aptos"/>
          <w:sz w:val="22"/>
        </w:rPr>
        <w:t xml:space="preserve"> will </w:t>
      </w:r>
      <w:r w:rsidR="00F8126E">
        <w:rPr>
          <w:rFonts w:ascii="Aptos" w:eastAsia="Aptos" w:hAnsi="Aptos" w:cs="Aptos"/>
          <w:sz w:val="22"/>
        </w:rPr>
        <w:t>inform the assigned QC 2 Analyst of the decision</w:t>
      </w:r>
    </w:p>
    <w:p w14:paraId="284ACFFB" w14:textId="3056B056" w:rsidR="00F8126E" w:rsidRPr="006B3D66" w:rsidRDefault="00F8126E" w:rsidP="006E537D">
      <w:pPr>
        <w:pStyle w:val="BodyText"/>
        <w:widowControl w:val="0"/>
        <w:numPr>
          <w:ilvl w:val="0"/>
          <w:numId w:val="47"/>
        </w:numPr>
        <w:ind w:left="1080"/>
        <w:rPr>
          <w:rFonts w:ascii="Aptos" w:eastAsia="Aptos" w:hAnsi="Aptos" w:cs="Aptos"/>
          <w:sz w:val="22"/>
        </w:rPr>
      </w:pPr>
      <w:r w:rsidRPr="006B3D66">
        <w:rPr>
          <w:rFonts w:ascii="Aptos" w:eastAsia="Aptos" w:hAnsi="Aptos" w:cs="Aptos"/>
          <w:sz w:val="22"/>
        </w:rPr>
        <w:t xml:space="preserve">The QC 2 Analyst will: </w:t>
      </w:r>
    </w:p>
    <w:p w14:paraId="1AA7377A" w14:textId="63EE1CDA" w:rsidR="00907C26" w:rsidRPr="006B3D66" w:rsidRDefault="00907C26" w:rsidP="006E537D">
      <w:pPr>
        <w:pStyle w:val="BodyText"/>
        <w:widowControl w:val="0"/>
        <w:numPr>
          <w:ilvl w:val="1"/>
          <w:numId w:val="47"/>
        </w:numPr>
        <w:ind w:left="1800"/>
        <w:rPr>
          <w:rFonts w:ascii="Aptos" w:eastAsia="Aptos" w:hAnsi="Aptos" w:cs="Aptos"/>
          <w:sz w:val="22"/>
        </w:rPr>
      </w:pPr>
      <w:r w:rsidRPr="006B3D66">
        <w:rPr>
          <w:rFonts w:ascii="Aptos" w:eastAsia="Aptos" w:hAnsi="Aptos" w:cs="Aptos"/>
          <w:sz w:val="22"/>
        </w:rPr>
        <w:t>Navigate to ECM</w:t>
      </w:r>
      <w:r w:rsidR="000C280F" w:rsidRPr="006B3D66">
        <w:rPr>
          <w:rFonts w:ascii="Aptos" w:eastAsia="Aptos" w:hAnsi="Aptos" w:cs="Aptos"/>
          <w:sz w:val="22"/>
        </w:rPr>
        <w:t xml:space="preserve">, </w:t>
      </w:r>
      <w:r w:rsidR="00AB4AE4" w:rsidRPr="006B3D66">
        <w:rPr>
          <w:rFonts w:ascii="Aptos" w:eastAsia="Aptos" w:hAnsi="Aptos" w:cs="Aptos"/>
          <w:sz w:val="22"/>
        </w:rPr>
        <w:t>and navigate to each case in the status “</w:t>
      </w:r>
      <w:r w:rsidR="2CE7F2C4" w:rsidRPr="006B3D66">
        <w:rPr>
          <w:rFonts w:ascii="Aptos" w:eastAsia="Aptos" w:hAnsi="Aptos" w:cs="Aptos"/>
          <w:sz w:val="22"/>
        </w:rPr>
        <w:t xml:space="preserve">GD </w:t>
      </w:r>
      <w:r w:rsidR="005E77F4" w:rsidRPr="006B3D66">
        <w:rPr>
          <w:rFonts w:ascii="Aptos" w:eastAsia="Aptos" w:hAnsi="Aptos" w:cs="Aptos"/>
          <w:sz w:val="22"/>
        </w:rPr>
        <w:t>Compliance – Decision in Progress</w:t>
      </w:r>
      <w:r w:rsidR="00AB4AE4" w:rsidRPr="006B3D66">
        <w:rPr>
          <w:rFonts w:ascii="Aptos" w:eastAsia="Aptos" w:hAnsi="Aptos" w:cs="Aptos"/>
          <w:sz w:val="22"/>
        </w:rPr>
        <w:t>”</w:t>
      </w:r>
      <w:r w:rsidR="007C0F18" w:rsidRPr="006B3D66">
        <w:rPr>
          <w:rFonts w:ascii="Aptos" w:eastAsia="Aptos" w:hAnsi="Aptos" w:cs="Aptos"/>
          <w:sz w:val="22"/>
        </w:rPr>
        <w:t xml:space="preserve"> </w:t>
      </w:r>
    </w:p>
    <w:p w14:paraId="79A492B1" w14:textId="426D4642" w:rsidR="00AB4AE4" w:rsidRPr="006B3D66" w:rsidRDefault="00E23ED2" w:rsidP="006E537D">
      <w:pPr>
        <w:pStyle w:val="BodyText"/>
        <w:widowControl w:val="0"/>
        <w:numPr>
          <w:ilvl w:val="1"/>
          <w:numId w:val="47"/>
        </w:numPr>
        <w:ind w:left="1800"/>
        <w:rPr>
          <w:rFonts w:ascii="Aptos" w:eastAsia="Aptos" w:hAnsi="Aptos" w:cs="Aptos"/>
          <w:sz w:val="22"/>
        </w:rPr>
      </w:pPr>
      <w:r w:rsidRPr="006B3D66">
        <w:rPr>
          <w:rFonts w:ascii="Aptos" w:eastAsia="Aptos" w:hAnsi="Aptos" w:cs="Aptos"/>
          <w:sz w:val="22"/>
        </w:rPr>
        <w:t>If Green Dot intends to file a SAR, c</w:t>
      </w:r>
      <w:r w:rsidR="00AB4AE4" w:rsidRPr="006B3D66">
        <w:rPr>
          <w:rFonts w:ascii="Aptos" w:eastAsia="Aptos" w:hAnsi="Aptos" w:cs="Aptos"/>
          <w:sz w:val="22"/>
        </w:rPr>
        <w:t xml:space="preserve">lick </w:t>
      </w:r>
      <w:r w:rsidRPr="006B3D66">
        <w:rPr>
          <w:rFonts w:ascii="Aptos" w:eastAsia="Aptos" w:hAnsi="Aptos" w:cs="Aptos"/>
          <w:sz w:val="22"/>
        </w:rPr>
        <w:t>“SAR Filed”</w:t>
      </w:r>
    </w:p>
    <w:p w14:paraId="5F4EEC9C" w14:textId="30500612" w:rsidR="00EF63C4" w:rsidRPr="006B3D66" w:rsidRDefault="00E23ED2" w:rsidP="006E537D">
      <w:pPr>
        <w:pStyle w:val="BodyText"/>
        <w:widowControl w:val="0"/>
        <w:numPr>
          <w:ilvl w:val="1"/>
          <w:numId w:val="47"/>
        </w:numPr>
        <w:ind w:left="1800"/>
        <w:rPr>
          <w:rFonts w:ascii="Aptos" w:eastAsia="Aptos" w:hAnsi="Aptos" w:cs="Aptos"/>
          <w:sz w:val="22"/>
        </w:rPr>
      </w:pPr>
      <w:r w:rsidRPr="006B3D66">
        <w:rPr>
          <w:rFonts w:ascii="Aptos" w:eastAsia="Aptos" w:hAnsi="Aptos" w:cs="Aptos"/>
          <w:sz w:val="22"/>
        </w:rPr>
        <w:t xml:space="preserve">Move the case the case to “Case Closed – </w:t>
      </w:r>
      <w:r w:rsidR="003C4732" w:rsidRPr="006B3D66">
        <w:rPr>
          <w:rFonts w:ascii="Aptos" w:eastAsia="Aptos" w:hAnsi="Aptos" w:cs="Aptos"/>
          <w:sz w:val="22"/>
        </w:rPr>
        <w:t xml:space="preserve">Potentially </w:t>
      </w:r>
      <w:r w:rsidRPr="006B3D66">
        <w:rPr>
          <w:rFonts w:ascii="Aptos" w:eastAsia="Aptos" w:hAnsi="Aptos" w:cs="Aptos"/>
          <w:sz w:val="22"/>
        </w:rPr>
        <w:t>Suspicious</w:t>
      </w:r>
      <w:r w:rsidR="0056375F" w:rsidRPr="006B3D66">
        <w:rPr>
          <w:rFonts w:ascii="Aptos" w:eastAsia="Aptos" w:hAnsi="Aptos" w:cs="Aptos"/>
          <w:sz w:val="22"/>
        </w:rPr>
        <w:t>”</w:t>
      </w:r>
    </w:p>
    <w:p w14:paraId="4072E51E" w14:textId="165D505B" w:rsidR="00A81169" w:rsidRPr="00E97773" w:rsidRDefault="000856C5" w:rsidP="001411B9">
      <w:pPr>
        <w:pStyle w:val="ListParagraph"/>
        <w:keepNext/>
        <w:keepLines/>
        <w:pBdr>
          <w:bottom w:val="single" w:sz="6" w:space="1" w:color="auto"/>
        </w:pBdr>
        <w:spacing w:before="240" w:line="22" w:lineRule="atLeast"/>
        <w:ind w:left="360"/>
        <w:outlineLvl w:val="0"/>
        <w:rPr>
          <w:rFonts w:eastAsia="Times New Roman" w:cs="Calibri"/>
          <w:b/>
          <w:sz w:val="22"/>
          <w:szCs w:val="22"/>
        </w:rPr>
      </w:pPr>
      <w:bookmarkStart w:id="222" w:name="_Toc200364647"/>
      <w:r w:rsidRPr="00E97773">
        <w:rPr>
          <w:rFonts w:eastAsia="Times New Roman" w:cs="Calibri"/>
          <w:b/>
          <w:sz w:val="22"/>
          <w:szCs w:val="22"/>
        </w:rPr>
        <w:t>Appendices</w:t>
      </w:r>
      <w:bookmarkEnd w:id="222"/>
    </w:p>
    <w:p w14:paraId="0E1BCA4F" w14:textId="3141B432" w:rsidR="00A81169" w:rsidRDefault="001411B9" w:rsidP="001411B9">
      <w:pPr>
        <w:keepNext/>
        <w:spacing w:before="240" w:line="22" w:lineRule="atLeast"/>
        <w:ind w:left="360"/>
        <w:jc w:val="both"/>
        <w:outlineLvl w:val="1"/>
        <w:rPr>
          <w:rFonts w:eastAsia="Times New Roman" w:cs="Calibri"/>
          <w:b/>
          <w:sz w:val="22"/>
          <w:szCs w:val="22"/>
        </w:rPr>
      </w:pPr>
      <w:bookmarkStart w:id="223" w:name="_Toc200364648"/>
      <w:r w:rsidRPr="00E97773">
        <w:rPr>
          <w:rFonts w:eastAsia="Times New Roman" w:cs="Calibri"/>
          <w:b/>
          <w:sz w:val="22"/>
          <w:szCs w:val="22"/>
        </w:rPr>
        <w:t xml:space="preserve">Appendix A: </w:t>
      </w:r>
      <w:r w:rsidR="00BC653E" w:rsidRPr="00E97773">
        <w:rPr>
          <w:rFonts w:eastAsia="Times New Roman" w:cs="Calibri"/>
          <w:b/>
          <w:sz w:val="22"/>
          <w:szCs w:val="22"/>
        </w:rPr>
        <w:t>Transaction Monitoring Rules</w:t>
      </w:r>
      <w:bookmarkEnd w:id="223"/>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698"/>
        <w:gridCol w:w="1408"/>
        <w:gridCol w:w="7249"/>
      </w:tblGrid>
      <w:tr w:rsidR="001512DC" w:rsidRPr="001512DC" w14:paraId="4C983EB1" w14:textId="77777777" w:rsidTr="001512DC">
        <w:trPr>
          <w:trHeight w:val="890"/>
        </w:trPr>
        <w:tc>
          <w:tcPr>
            <w:tcW w:w="698" w:type="dxa"/>
            <w:shd w:val="clear" w:color="auto" w:fill="A9D18E"/>
            <w:tcMar>
              <w:top w:w="72" w:type="dxa"/>
              <w:left w:w="144" w:type="dxa"/>
              <w:bottom w:w="72" w:type="dxa"/>
              <w:right w:w="144" w:type="dxa"/>
            </w:tcMar>
            <w:vAlign w:val="center"/>
            <w:hideMark/>
          </w:tcPr>
          <w:p w14:paraId="1AECEA77" w14:textId="77777777" w:rsidR="001512DC" w:rsidRPr="001512DC" w:rsidRDefault="001512DC" w:rsidP="001512DC">
            <w:pPr>
              <w:spacing w:after="0" w:line="240" w:lineRule="auto"/>
              <w:jc w:val="center"/>
              <w:textAlignment w:val="center"/>
              <w:rPr>
                <w:rFonts w:ascii="Arial" w:eastAsia="Times New Roman" w:hAnsi="Arial" w:cs="Arial"/>
                <w:sz w:val="36"/>
                <w:szCs w:val="36"/>
                <w:lang w:eastAsia="ja-JP"/>
              </w:rPr>
            </w:pPr>
            <w:r w:rsidRPr="001512DC">
              <w:rPr>
                <w:rFonts w:ascii="Open Sans" w:eastAsia="Open Sans" w:hAnsi="Open Sans" w:cs="Open Sans"/>
                <w:color w:val="FFFFFF" w:themeColor="background1"/>
                <w:kern w:val="24"/>
                <w:lang w:eastAsia="ja-JP"/>
              </w:rPr>
              <w:t>Rule ID #</w:t>
            </w:r>
          </w:p>
        </w:tc>
        <w:tc>
          <w:tcPr>
            <w:tcW w:w="1408" w:type="dxa"/>
            <w:shd w:val="clear" w:color="auto" w:fill="548235"/>
            <w:tcMar>
              <w:top w:w="72" w:type="dxa"/>
              <w:left w:w="144" w:type="dxa"/>
              <w:bottom w:w="72" w:type="dxa"/>
              <w:right w:w="144" w:type="dxa"/>
            </w:tcMar>
            <w:vAlign w:val="center"/>
            <w:hideMark/>
          </w:tcPr>
          <w:p w14:paraId="0DEB9114" w14:textId="77777777" w:rsidR="001512DC" w:rsidRPr="001512DC" w:rsidRDefault="001512DC" w:rsidP="001512DC">
            <w:pPr>
              <w:spacing w:after="0" w:line="240" w:lineRule="auto"/>
              <w:jc w:val="center"/>
              <w:textAlignment w:val="center"/>
              <w:rPr>
                <w:rFonts w:ascii="Arial" w:eastAsia="Times New Roman" w:hAnsi="Arial" w:cs="Arial"/>
                <w:sz w:val="36"/>
                <w:szCs w:val="36"/>
                <w:lang w:eastAsia="ja-JP"/>
              </w:rPr>
            </w:pPr>
            <w:r w:rsidRPr="001512DC">
              <w:rPr>
                <w:rFonts w:ascii="Open Sans" w:eastAsia="Open Sans" w:hAnsi="Open Sans" w:cs="Open Sans"/>
                <w:color w:val="FFFFFF" w:themeColor="background1"/>
                <w:kern w:val="24"/>
                <w:lang w:eastAsia="ja-JP"/>
              </w:rPr>
              <w:t>Rule Name</w:t>
            </w:r>
          </w:p>
        </w:tc>
        <w:tc>
          <w:tcPr>
            <w:tcW w:w="7249" w:type="dxa"/>
            <w:shd w:val="clear" w:color="auto" w:fill="385723"/>
            <w:tcMar>
              <w:top w:w="72" w:type="dxa"/>
              <w:left w:w="144" w:type="dxa"/>
              <w:bottom w:w="72" w:type="dxa"/>
              <w:right w:w="144" w:type="dxa"/>
            </w:tcMar>
            <w:vAlign w:val="center"/>
            <w:hideMark/>
          </w:tcPr>
          <w:p w14:paraId="2129686F" w14:textId="77777777" w:rsidR="001512DC" w:rsidRPr="001512DC" w:rsidRDefault="001512DC" w:rsidP="001512DC">
            <w:pPr>
              <w:spacing w:after="0" w:line="240" w:lineRule="auto"/>
              <w:jc w:val="center"/>
              <w:textAlignment w:val="center"/>
              <w:rPr>
                <w:rFonts w:ascii="Arial" w:eastAsia="Times New Roman" w:hAnsi="Arial" w:cs="Arial"/>
                <w:sz w:val="36"/>
                <w:szCs w:val="36"/>
                <w:lang w:eastAsia="ja-JP"/>
              </w:rPr>
            </w:pPr>
            <w:r w:rsidRPr="001512DC">
              <w:rPr>
                <w:rFonts w:ascii="Open Sans" w:eastAsia="Open Sans" w:hAnsi="Open Sans" w:cs="Open Sans"/>
                <w:b/>
                <w:color w:val="FFFFFF" w:themeColor="background1"/>
                <w:kern w:val="24"/>
                <w:lang w:eastAsia="ja-JP"/>
              </w:rPr>
              <w:t>Description</w:t>
            </w:r>
          </w:p>
        </w:tc>
      </w:tr>
      <w:tr w:rsidR="001512DC" w:rsidRPr="001512DC" w14:paraId="1273710E" w14:textId="77777777" w:rsidTr="001512DC">
        <w:trPr>
          <w:trHeight w:val="836"/>
        </w:trPr>
        <w:tc>
          <w:tcPr>
            <w:tcW w:w="698" w:type="dxa"/>
            <w:shd w:val="clear" w:color="auto" w:fill="FFFFFF"/>
            <w:tcMar>
              <w:top w:w="15" w:type="dxa"/>
              <w:left w:w="15" w:type="dxa"/>
              <w:bottom w:w="0" w:type="dxa"/>
              <w:right w:w="15" w:type="dxa"/>
            </w:tcMar>
            <w:vAlign w:val="center"/>
            <w:hideMark/>
          </w:tcPr>
          <w:p w14:paraId="07A9FA60" w14:textId="77777777" w:rsidR="001512DC" w:rsidRPr="001512DC" w:rsidRDefault="001512DC" w:rsidP="001512DC">
            <w:pPr>
              <w:spacing w:after="0" w:line="240" w:lineRule="auto"/>
              <w:jc w:val="center"/>
              <w:textAlignment w:val="center"/>
              <w:rPr>
                <w:rFonts w:ascii="Arial" w:eastAsia="Times New Roman" w:hAnsi="Arial" w:cs="Arial"/>
                <w:sz w:val="36"/>
                <w:szCs w:val="36"/>
                <w:lang w:eastAsia="ja-JP"/>
              </w:rPr>
            </w:pPr>
            <w:r w:rsidRPr="001512DC">
              <w:rPr>
                <w:rFonts w:ascii="Open Sans" w:eastAsia="Open Sans" w:hAnsi="Open Sans" w:cs="Open Sans"/>
                <w:b/>
                <w:color w:val="000000" w:themeColor="dark1"/>
                <w:kern w:val="24"/>
                <w:lang w:eastAsia="ja-JP"/>
              </w:rPr>
              <w:t>1</w:t>
            </w:r>
          </w:p>
        </w:tc>
        <w:tc>
          <w:tcPr>
            <w:tcW w:w="1408" w:type="dxa"/>
            <w:shd w:val="clear" w:color="auto" w:fill="FFFFFF"/>
            <w:tcMar>
              <w:top w:w="15" w:type="dxa"/>
              <w:left w:w="72" w:type="dxa"/>
              <w:bottom w:w="0" w:type="dxa"/>
              <w:right w:w="72" w:type="dxa"/>
            </w:tcMar>
            <w:vAlign w:val="center"/>
            <w:hideMark/>
          </w:tcPr>
          <w:p w14:paraId="1EF6E1D6" w14:textId="77777777" w:rsidR="001512DC" w:rsidRPr="001512DC" w:rsidRDefault="001512DC" w:rsidP="001512DC">
            <w:pPr>
              <w:spacing w:after="0" w:line="240" w:lineRule="auto"/>
              <w:textAlignment w:val="center"/>
              <w:rPr>
                <w:rFonts w:ascii="Arial" w:eastAsia="Times New Roman" w:hAnsi="Arial" w:cs="Arial"/>
                <w:sz w:val="36"/>
                <w:szCs w:val="36"/>
                <w:lang w:eastAsia="ja-JP"/>
              </w:rPr>
            </w:pPr>
            <w:r w:rsidRPr="001512DC">
              <w:rPr>
                <w:rFonts w:ascii="Open Sans" w:eastAsia="Open Sans" w:hAnsi="Open Sans" w:cs="Open Sans"/>
                <w:b/>
                <w:color w:val="000000" w:themeColor="dark1"/>
                <w:kern w:val="24"/>
                <w:lang w:eastAsia="ja-JP"/>
              </w:rPr>
              <w:t>Cash Structuring / CTR Evasion</w:t>
            </w:r>
          </w:p>
        </w:tc>
        <w:tc>
          <w:tcPr>
            <w:tcW w:w="7249" w:type="dxa"/>
            <w:shd w:val="clear" w:color="auto" w:fill="FFFFFF"/>
            <w:tcMar>
              <w:top w:w="58" w:type="dxa"/>
              <w:left w:w="144" w:type="dxa"/>
              <w:bottom w:w="58" w:type="dxa"/>
              <w:right w:w="144" w:type="dxa"/>
            </w:tcMar>
            <w:vAlign w:val="center"/>
            <w:hideMark/>
          </w:tcPr>
          <w:p w14:paraId="0042819F" w14:textId="77777777" w:rsidR="001512DC" w:rsidRPr="001512DC" w:rsidRDefault="001512DC" w:rsidP="001512DC">
            <w:pPr>
              <w:spacing w:after="0" w:line="240" w:lineRule="auto"/>
              <w:textAlignment w:val="center"/>
              <w:rPr>
                <w:rFonts w:ascii="Arial" w:eastAsia="Times New Roman" w:hAnsi="Arial" w:cs="Arial"/>
                <w:sz w:val="36"/>
                <w:szCs w:val="36"/>
                <w:lang w:eastAsia="ja-JP"/>
              </w:rPr>
            </w:pPr>
            <w:r w:rsidRPr="001512DC">
              <w:rPr>
                <w:rFonts w:ascii="Open Sans" w:eastAsia="Open Sans" w:hAnsi="Open Sans" w:cs="Open Sans"/>
                <w:color w:val="000000"/>
                <w:kern w:val="24"/>
                <w:lang w:eastAsia="ja-JP"/>
              </w:rPr>
              <w:t>Identifies instances of a customer engaging in 2 or more cash deposit transactions (or 2 or more cash withdrawal transactions) in amounts greater than or equal to $1,000 and under $10,000 that aggregate to $10,000 or more during a 7-day rolling period</w:t>
            </w:r>
          </w:p>
        </w:tc>
      </w:tr>
      <w:tr w:rsidR="001512DC" w:rsidRPr="001512DC" w14:paraId="02AEF3F9" w14:textId="77777777" w:rsidTr="001512DC">
        <w:trPr>
          <w:trHeight w:val="836"/>
        </w:trPr>
        <w:tc>
          <w:tcPr>
            <w:tcW w:w="698" w:type="dxa"/>
            <w:shd w:val="clear" w:color="auto" w:fill="FFFFFF"/>
            <w:tcMar>
              <w:top w:w="15" w:type="dxa"/>
              <w:left w:w="15" w:type="dxa"/>
              <w:bottom w:w="0" w:type="dxa"/>
              <w:right w:w="15" w:type="dxa"/>
            </w:tcMar>
            <w:vAlign w:val="center"/>
            <w:hideMark/>
          </w:tcPr>
          <w:p w14:paraId="71C4D3B7" w14:textId="77777777" w:rsidR="001512DC" w:rsidRPr="001512DC" w:rsidRDefault="001512DC" w:rsidP="001512DC">
            <w:pPr>
              <w:spacing w:after="0" w:line="240" w:lineRule="auto"/>
              <w:jc w:val="center"/>
              <w:textAlignment w:val="center"/>
              <w:rPr>
                <w:rFonts w:ascii="Arial" w:eastAsia="Times New Roman" w:hAnsi="Arial" w:cs="Arial"/>
                <w:sz w:val="36"/>
                <w:szCs w:val="36"/>
                <w:lang w:eastAsia="ja-JP"/>
              </w:rPr>
            </w:pPr>
            <w:r w:rsidRPr="001512DC">
              <w:rPr>
                <w:rFonts w:ascii="Open Sans" w:eastAsia="Open Sans" w:hAnsi="Open Sans" w:cs="Open Sans"/>
                <w:b/>
                <w:color w:val="000000" w:themeColor="dark1"/>
                <w:kern w:val="24"/>
                <w:lang w:eastAsia="ja-JP"/>
              </w:rPr>
              <w:t>2</w:t>
            </w:r>
          </w:p>
        </w:tc>
        <w:tc>
          <w:tcPr>
            <w:tcW w:w="1408" w:type="dxa"/>
            <w:shd w:val="clear" w:color="auto" w:fill="FFFFFF"/>
            <w:tcMar>
              <w:top w:w="15" w:type="dxa"/>
              <w:left w:w="72" w:type="dxa"/>
              <w:bottom w:w="0" w:type="dxa"/>
              <w:right w:w="72" w:type="dxa"/>
            </w:tcMar>
            <w:vAlign w:val="center"/>
            <w:hideMark/>
          </w:tcPr>
          <w:p w14:paraId="26FB1371" w14:textId="77777777" w:rsidR="001512DC" w:rsidRPr="001512DC" w:rsidRDefault="001512DC" w:rsidP="001512DC">
            <w:pPr>
              <w:spacing w:after="0" w:line="240" w:lineRule="auto"/>
              <w:textAlignment w:val="center"/>
              <w:rPr>
                <w:rFonts w:ascii="Arial" w:eastAsia="Times New Roman" w:hAnsi="Arial" w:cs="Arial"/>
                <w:sz w:val="36"/>
                <w:szCs w:val="36"/>
                <w:lang w:eastAsia="ja-JP"/>
              </w:rPr>
            </w:pPr>
            <w:r w:rsidRPr="001512DC">
              <w:rPr>
                <w:rFonts w:ascii="Open Sans" w:eastAsia="Open Sans" w:hAnsi="Open Sans" w:cs="Open Sans"/>
                <w:b/>
                <w:color w:val="000000" w:themeColor="dark1"/>
                <w:kern w:val="24"/>
                <w:lang w:eastAsia="ja-JP"/>
              </w:rPr>
              <w:t>Change in behavior</w:t>
            </w:r>
          </w:p>
        </w:tc>
        <w:tc>
          <w:tcPr>
            <w:tcW w:w="7249" w:type="dxa"/>
            <w:shd w:val="clear" w:color="auto" w:fill="FFFFFF"/>
            <w:tcMar>
              <w:top w:w="58" w:type="dxa"/>
              <w:left w:w="144" w:type="dxa"/>
              <w:bottom w:w="58" w:type="dxa"/>
              <w:right w:w="144" w:type="dxa"/>
            </w:tcMar>
            <w:vAlign w:val="center"/>
            <w:hideMark/>
          </w:tcPr>
          <w:p w14:paraId="09259AC4" w14:textId="77777777" w:rsidR="001512DC" w:rsidRPr="001512DC" w:rsidRDefault="001512DC" w:rsidP="001512DC">
            <w:pPr>
              <w:spacing w:after="0" w:line="240" w:lineRule="auto"/>
              <w:textAlignment w:val="center"/>
              <w:rPr>
                <w:rFonts w:ascii="Arial" w:eastAsia="Times New Roman" w:hAnsi="Arial" w:cs="Arial"/>
                <w:sz w:val="36"/>
                <w:szCs w:val="36"/>
                <w:lang w:eastAsia="ja-JP"/>
              </w:rPr>
            </w:pPr>
            <w:r w:rsidRPr="001512DC">
              <w:rPr>
                <w:rFonts w:ascii="Open Sans" w:eastAsia="Open Sans" w:hAnsi="Open Sans" w:cs="Open Sans"/>
                <w:color w:val="000000"/>
                <w:kern w:val="24"/>
                <w:lang w:eastAsia="ja-JP"/>
              </w:rPr>
              <w:t>Identifies instances where the customer transacts at a level three standard deviations above their 15-month average; and, where alerts are only generated if the month is above $10,000 ($5,000 for Supplemental) and the customer triggered in more than 1 month</w:t>
            </w:r>
          </w:p>
        </w:tc>
      </w:tr>
      <w:tr w:rsidR="001512DC" w:rsidRPr="001512DC" w14:paraId="362FA3E7" w14:textId="77777777" w:rsidTr="001512DC">
        <w:trPr>
          <w:trHeight w:val="836"/>
        </w:trPr>
        <w:tc>
          <w:tcPr>
            <w:tcW w:w="698" w:type="dxa"/>
            <w:shd w:val="clear" w:color="auto" w:fill="FFFFFF"/>
            <w:tcMar>
              <w:top w:w="15" w:type="dxa"/>
              <w:left w:w="15" w:type="dxa"/>
              <w:bottom w:w="0" w:type="dxa"/>
              <w:right w:w="15" w:type="dxa"/>
            </w:tcMar>
            <w:vAlign w:val="center"/>
            <w:hideMark/>
          </w:tcPr>
          <w:p w14:paraId="0CD255BA" w14:textId="77777777" w:rsidR="001512DC" w:rsidRPr="001512DC" w:rsidRDefault="001512DC" w:rsidP="001512DC">
            <w:pPr>
              <w:spacing w:after="0" w:line="240" w:lineRule="auto"/>
              <w:jc w:val="center"/>
              <w:textAlignment w:val="center"/>
              <w:rPr>
                <w:rFonts w:ascii="Arial" w:eastAsia="Times New Roman" w:hAnsi="Arial" w:cs="Arial"/>
                <w:sz w:val="36"/>
                <w:szCs w:val="36"/>
                <w:lang w:eastAsia="ja-JP"/>
              </w:rPr>
            </w:pPr>
            <w:r w:rsidRPr="001512DC">
              <w:rPr>
                <w:rFonts w:ascii="Open Sans" w:eastAsia="Open Sans" w:hAnsi="Open Sans" w:cs="Open Sans"/>
                <w:b/>
                <w:color w:val="000000" w:themeColor="dark1"/>
                <w:kern w:val="24"/>
                <w:lang w:eastAsia="ja-JP"/>
              </w:rPr>
              <w:t>3</w:t>
            </w:r>
          </w:p>
        </w:tc>
        <w:tc>
          <w:tcPr>
            <w:tcW w:w="1408" w:type="dxa"/>
            <w:shd w:val="clear" w:color="auto" w:fill="FFFFFF"/>
            <w:tcMar>
              <w:top w:w="15" w:type="dxa"/>
              <w:left w:w="72" w:type="dxa"/>
              <w:bottom w:w="0" w:type="dxa"/>
              <w:right w:w="72" w:type="dxa"/>
            </w:tcMar>
            <w:vAlign w:val="center"/>
            <w:hideMark/>
          </w:tcPr>
          <w:p w14:paraId="7C2F71DF" w14:textId="77777777" w:rsidR="001512DC" w:rsidRPr="001512DC" w:rsidRDefault="001512DC" w:rsidP="001512DC">
            <w:pPr>
              <w:spacing w:after="0" w:line="240" w:lineRule="auto"/>
              <w:textAlignment w:val="center"/>
              <w:rPr>
                <w:rFonts w:ascii="Arial" w:eastAsia="Times New Roman" w:hAnsi="Arial" w:cs="Arial"/>
                <w:sz w:val="36"/>
                <w:szCs w:val="36"/>
                <w:lang w:eastAsia="ja-JP"/>
              </w:rPr>
            </w:pPr>
            <w:r w:rsidRPr="001512DC">
              <w:rPr>
                <w:rFonts w:ascii="Open Sans" w:eastAsia="Open Sans" w:hAnsi="Open Sans" w:cs="Open Sans"/>
                <w:b/>
                <w:color w:val="000000" w:themeColor="dark1"/>
                <w:kern w:val="24"/>
                <w:lang w:eastAsia="ja-JP"/>
              </w:rPr>
              <w:t>Excessive foreign ATM usage</w:t>
            </w:r>
          </w:p>
        </w:tc>
        <w:tc>
          <w:tcPr>
            <w:tcW w:w="7249" w:type="dxa"/>
            <w:shd w:val="clear" w:color="auto" w:fill="FFFFFF"/>
            <w:tcMar>
              <w:top w:w="58" w:type="dxa"/>
              <w:left w:w="144" w:type="dxa"/>
              <w:bottom w:w="58" w:type="dxa"/>
              <w:right w:w="144" w:type="dxa"/>
            </w:tcMar>
            <w:vAlign w:val="center"/>
            <w:hideMark/>
          </w:tcPr>
          <w:p w14:paraId="43307CC7" w14:textId="77777777" w:rsidR="001512DC" w:rsidRPr="001512DC" w:rsidRDefault="001512DC" w:rsidP="001512DC">
            <w:pPr>
              <w:spacing w:after="0" w:line="240" w:lineRule="auto"/>
              <w:textAlignment w:val="center"/>
              <w:rPr>
                <w:rFonts w:ascii="Arial" w:eastAsia="Times New Roman" w:hAnsi="Arial" w:cs="Arial"/>
                <w:sz w:val="36"/>
                <w:szCs w:val="36"/>
                <w:lang w:eastAsia="ja-JP"/>
              </w:rPr>
            </w:pPr>
            <w:r w:rsidRPr="001512DC">
              <w:rPr>
                <w:rFonts w:ascii="Open Sans" w:eastAsia="Open Sans" w:hAnsi="Open Sans" w:cs="Open Sans"/>
                <w:color w:val="000000"/>
                <w:kern w:val="24"/>
                <w:lang w:eastAsia="ja-JP"/>
              </w:rPr>
              <w:t>Identifies instances where a customer withdraws or deposits funds to/from non-U.S. ATMs (including withdrawals and deposits conducted in US territories, such as US Virgin Islands) that aggregate to over $1,900 over a rolling 7-day period</w:t>
            </w:r>
          </w:p>
        </w:tc>
      </w:tr>
      <w:tr w:rsidR="001512DC" w:rsidRPr="001512DC" w14:paraId="57FC2AD3" w14:textId="77777777" w:rsidTr="001512DC">
        <w:trPr>
          <w:trHeight w:val="836"/>
        </w:trPr>
        <w:tc>
          <w:tcPr>
            <w:tcW w:w="698" w:type="dxa"/>
            <w:shd w:val="clear" w:color="auto" w:fill="FFFFFF"/>
            <w:tcMar>
              <w:top w:w="15" w:type="dxa"/>
              <w:left w:w="15" w:type="dxa"/>
              <w:bottom w:w="0" w:type="dxa"/>
              <w:right w:w="15" w:type="dxa"/>
            </w:tcMar>
            <w:vAlign w:val="center"/>
            <w:hideMark/>
          </w:tcPr>
          <w:p w14:paraId="5CAFA4F1" w14:textId="77777777" w:rsidR="001512DC" w:rsidRPr="001512DC" w:rsidRDefault="001512DC" w:rsidP="001512DC">
            <w:pPr>
              <w:spacing w:after="0" w:line="240" w:lineRule="auto"/>
              <w:jc w:val="center"/>
              <w:textAlignment w:val="center"/>
              <w:rPr>
                <w:rFonts w:ascii="Arial" w:eastAsia="Times New Roman" w:hAnsi="Arial" w:cs="Arial"/>
                <w:sz w:val="36"/>
                <w:szCs w:val="36"/>
                <w:lang w:eastAsia="ja-JP"/>
              </w:rPr>
            </w:pPr>
            <w:r w:rsidRPr="001512DC">
              <w:rPr>
                <w:rFonts w:ascii="Open Sans" w:eastAsia="Open Sans" w:hAnsi="Open Sans" w:cs="Open Sans"/>
                <w:b/>
                <w:color w:val="000000" w:themeColor="dark1"/>
                <w:kern w:val="24"/>
                <w:lang w:eastAsia="ja-JP"/>
              </w:rPr>
              <w:t>4</w:t>
            </w:r>
          </w:p>
        </w:tc>
        <w:tc>
          <w:tcPr>
            <w:tcW w:w="1408" w:type="dxa"/>
            <w:shd w:val="clear" w:color="auto" w:fill="FFFFFF"/>
            <w:tcMar>
              <w:top w:w="15" w:type="dxa"/>
              <w:left w:w="72" w:type="dxa"/>
              <w:bottom w:w="0" w:type="dxa"/>
              <w:right w:w="72" w:type="dxa"/>
            </w:tcMar>
            <w:vAlign w:val="center"/>
            <w:hideMark/>
          </w:tcPr>
          <w:p w14:paraId="59578B17" w14:textId="77777777" w:rsidR="001512DC" w:rsidRPr="001512DC" w:rsidRDefault="001512DC" w:rsidP="001512DC">
            <w:pPr>
              <w:spacing w:after="0" w:line="240" w:lineRule="auto"/>
              <w:textAlignment w:val="center"/>
              <w:rPr>
                <w:rFonts w:ascii="Arial" w:eastAsia="Times New Roman" w:hAnsi="Arial" w:cs="Arial"/>
                <w:sz w:val="36"/>
                <w:szCs w:val="36"/>
                <w:lang w:eastAsia="ja-JP"/>
              </w:rPr>
            </w:pPr>
            <w:r w:rsidRPr="001512DC">
              <w:rPr>
                <w:rFonts w:ascii="Open Sans" w:eastAsia="Open Sans" w:hAnsi="Open Sans" w:cs="Open Sans"/>
                <w:b/>
                <w:color w:val="000000" w:themeColor="dark1"/>
                <w:kern w:val="24"/>
                <w:lang w:eastAsia="ja-JP"/>
              </w:rPr>
              <w:t>Multiple Location Deposits and Withdrawals</w:t>
            </w:r>
          </w:p>
        </w:tc>
        <w:tc>
          <w:tcPr>
            <w:tcW w:w="7249" w:type="dxa"/>
            <w:shd w:val="clear" w:color="auto" w:fill="FFFFFF"/>
            <w:tcMar>
              <w:top w:w="58" w:type="dxa"/>
              <w:left w:w="144" w:type="dxa"/>
              <w:bottom w:w="58" w:type="dxa"/>
              <w:right w:w="144" w:type="dxa"/>
            </w:tcMar>
            <w:vAlign w:val="center"/>
            <w:hideMark/>
          </w:tcPr>
          <w:p w14:paraId="0E7FCD85" w14:textId="77777777" w:rsidR="001512DC" w:rsidRPr="001512DC" w:rsidRDefault="001512DC" w:rsidP="001512DC">
            <w:pPr>
              <w:spacing w:after="0" w:line="240" w:lineRule="auto"/>
              <w:textAlignment w:val="center"/>
              <w:rPr>
                <w:rFonts w:ascii="Arial" w:eastAsia="Times New Roman" w:hAnsi="Arial" w:cs="Arial"/>
                <w:sz w:val="36"/>
                <w:szCs w:val="36"/>
                <w:lang w:eastAsia="ja-JP"/>
              </w:rPr>
            </w:pPr>
            <w:r w:rsidRPr="001512DC">
              <w:rPr>
                <w:rFonts w:ascii="Open Sans" w:eastAsia="Open Sans" w:hAnsi="Open Sans" w:cs="Open Sans"/>
                <w:color w:val="000000"/>
                <w:kern w:val="24"/>
                <w:lang w:eastAsia="ja-JP"/>
              </w:rPr>
              <w:t>Identifies instances of a customer depositing or withdrawing cash (cash, e-cash, checks, ATM withdrawals), at 4 or more retail locations (including merchant stores, checking cash locations, ATMs, or any place where one has access to deposit or withdrawal) aggregating to $1,350 over a 3-day rolling period</w:t>
            </w:r>
          </w:p>
        </w:tc>
      </w:tr>
      <w:tr w:rsidR="001512DC" w:rsidRPr="001512DC" w14:paraId="3541F238" w14:textId="77777777" w:rsidTr="001512DC">
        <w:trPr>
          <w:trHeight w:val="836"/>
        </w:trPr>
        <w:tc>
          <w:tcPr>
            <w:tcW w:w="698" w:type="dxa"/>
            <w:shd w:val="clear" w:color="auto" w:fill="FFFFFF"/>
            <w:tcMar>
              <w:top w:w="15" w:type="dxa"/>
              <w:left w:w="15" w:type="dxa"/>
              <w:bottom w:w="0" w:type="dxa"/>
              <w:right w:w="15" w:type="dxa"/>
            </w:tcMar>
            <w:vAlign w:val="center"/>
            <w:hideMark/>
          </w:tcPr>
          <w:p w14:paraId="0003D3BF" w14:textId="77777777" w:rsidR="001512DC" w:rsidRPr="001512DC" w:rsidRDefault="001512DC" w:rsidP="001512DC">
            <w:pPr>
              <w:spacing w:after="0" w:line="240" w:lineRule="auto"/>
              <w:jc w:val="center"/>
              <w:textAlignment w:val="center"/>
              <w:rPr>
                <w:rFonts w:ascii="Arial" w:eastAsia="Times New Roman" w:hAnsi="Arial" w:cs="Arial"/>
                <w:sz w:val="36"/>
                <w:szCs w:val="36"/>
                <w:lang w:eastAsia="ja-JP"/>
              </w:rPr>
            </w:pPr>
            <w:r w:rsidRPr="001512DC">
              <w:rPr>
                <w:rFonts w:ascii="Open Sans" w:eastAsia="Open Sans" w:hAnsi="Open Sans" w:cs="Open Sans"/>
                <w:b/>
                <w:color w:val="000000" w:themeColor="dark1"/>
                <w:kern w:val="24"/>
                <w:lang w:eastAsia="ja-JP"/>
              </w:rPr>
              <w:lastRenderedPageBreak/>
              <w:t>5</w:t>
            </w:r>
          </w:p>
        </w:tc>
        <w:tc>
          <w:tcPr>
            <w:tcW w:w="1408" w:type="dxa"/>
            <w:shd w:val="clear" w:color="auto" w:fill="FFFFFF"/>
            <w:tcMar>
              <w:top w:w="15" w:type="dxa"/>
              <w:left w:w="72" w:type="dxa"/>
              <w:bottom w:w="0" w:type="dxa"/>
              <w:right w:w="72" w:type="dxa"/>
            </w:tcMar>
            <w:vAlign w:val="center"/>
            <w:hideMark/>
          </w:tcPr>
          <w:p w14:paraId="2DDEF9DD" w14:textId="77777777" w:rsidR="001512DC" w:rsidRPr="001512DC" w:rsidRDefault="001512DC" w:rsidP="001512DC">
            <w:pPr>
              <w:spacing w:after="0" w:line="240" w:lineRule="auto"/>
              <w:textAlignment w:val="center"/>
              <w:rPr>
                <w:rFonts w:ascii="Arial" w:eastAsia="Times New Roman" w:hAnsi="Arial" w:cs="Arial"/>
                <w:sz w:val="36"/>
                <w:szCs w:val="36"/>
                <w:lang w:eastAsia="ja-JP"/>
              </w:rPr>
            </w:pPr>
            <w:r w:rsidRPr="001512DC">
              <w:rPr>
                <w:rFonts w:ascii="Open Sans" w:eastAsia="Open Sans" w:hAnsi="Open Sans" w:cs="Open Sans"/>
                <w:b/>
                <w:color w:val="000000" w:themeColor="dark1"/>
                <w:kern w:val="24"/>
                <w:lang w:eastAsia="ja-JP"/>
              </w:rPr>
              <w:t>Excessive Foreign POS Usage</w:t>
            </w:r>
          </w:p>
        </w:tc>
        <w:tc>
          <w:tcPr>
            <w:tcW w:w="7249" w:type="dxa"/>
            <w:shd w:val="clear" w:color="auto" w:fill="FFFFFF"/>
            <w:tcMar>
              <w:top w:w="58" w:type="dxa"/>
              <w:left w:w="144" w:type="dxa"/>
              <w:bottom w:w="58" w:type="dxa"/>
              <w:right w:w="144" w:type="dxa"/>
            </w:tcMar>
            <w:vAlign w:val="center"/>
            <w:hideMark/>
          </w:tcPr>
          <w:p w14:paraId="5E2464F5" w14:textId="77777777" w:rsidR="001512DC" w:rsidRPr="001512DC" w:rsidRDefault="001512DC" w:rsidP="001512DC">
            <w:pPr>
              <w:spacing w:after="0" w:line="240" w:lineRule="auto"/>
              <w:textAlignment w:val="center"/>
              <w:rPr>
                <w:rFonts w:ascii="Arial" w:eastAsia="Times New Roman" w:hAnsi="Arial" w:cs="Arial"/>
                <w:sz w:val="36"/>
                <w:szCs w:val="36"/>
                <w:lang w:eastAsia="ja-JP"/>
              </w:rPr>
            </w:pPr>
            <w:r w:rsidRPr="001512DC">
              <w:rPr>
                <w:rFonts w:ascii="Open Sans" w:eastAsia="Open Sans" w:hAnsi="Open Sans" w:cs="Open Sans"/>
                <w:color w:val="000000"/>
                <w:kern w:val="24"/>
                <w:lang w:eastAsia="ja-JP"/>
              </w:rPr>
              <w:t xml:space="preserve">Identifies instances where a customer conducts POS transactions (i.e., all card transaction types where the purchase is a physical POS) outside of the US  (including withdrawals conducted in US </w:t>
            </w:r>
            <w:proofErr w:type="spellStart"/>
            <w:r w:rsidRPr="001512DC">
              <w:rPr>
                <w:rFonts w:ascii="Open Sans" w:eastAsia="Open Sans" w:hAnsi="Open Sans" w:cs="Open Sans"/>
                <w:color w:val="000000"/>
                <w:kern w:val="24"/>
                <w:lang w:eastAsia="ja-JP"/>
              </w:rPr>
              <w:t>terrorities</w:t>
            </w:r>
            <w:proofErr w:type="spellEnd"/>
            <w:r w:rsidRPr="001512DC">
              <w:rPr>
                <w:rFonts w:ascii="Open Sans" w:eastAsia="Open Sans" w:hAnsi="Open Sans" w:cs="Open Sans"/>
                <w:color w:val="000000"/>
                <w:kern w:val="24"/>
                <w:lang w:eastAsia="ja-JP"/>
              </w:rPr>
              <w:t>, such as US Virgin Islands), that aggregate to over $1,300 over during a 7-day rolling day period</w:t>
            </w:r>
          </w:p>
        </w:tc>
      </w:tr>
      <w:tr w:rsidR="001512DC" w:rsidRPr="001512DC" w14:paraId="42B30E4E" w14:textId="77777777" w:rsidTr="001512DC">
        <w:trPr>
          <w:trHeight w:val="836"/>
        </w:trPr>
        <w:tc>
          <w:tcPr>
            <w:tcW w:w="698" w:type="dxa"/>
            <w:shd w:val="clear" w:color="auto" w:fill="FFFFFF"/>
            <w:tcMar>
              <w:top w:w="15" w:type="dxa"/>
              <w:left w:w="15" w:type="dxa"/>
              <w:bottom w:w="0" w:type="dxa"/>
              <w:right w:w="15" w:type="dxa"/>
            </w:tcMar>
            <w:vAlign w:val="center"/>
            <w:hideMark/>
          </w:tcPr>
          <w:p w14:paraId="3DF61D05" w14:textId="77777777" w:rsidR="001512DC" w:rsidRPr="001512DC" w:rsidRDefault="001512DC" w:rsidP="001512DC">
            <w:pPr>
              <w:spacing w:after="0" w:line="240" w:lineRule="auto"/>
              <w:jc w:val="center"/>
              <w:textAlignment w:val="center"/>
              <w:rPr>
                <w:rFonts w:ascii="Arial" w:eastAsia="Times New Roman" w:hAnsi="Arial" w:cs="Arial"/>
                <w:sz w:val="36"/>
                <w:szCs w:val="36"/>
                <w:lang w:eastAsia="ja-JP"/>
              </w:rPr>
            </w:pPr>
            <w:r w:rsidRPr="001512DC">
              <w:rPr>
                <w:rFonts w:ascii="Open Sans" w:eastAsia="Open Sans" w:hAnsi="Open Sans" w:cs="Open Sans"/>
                <w:b/>
                <w:color w:val="000000" w:themeColor="dark1"/>
                <w:kern w:val="24"/>
                <w:lang w:eastAsia="ja-JP"/>
              </w:rPr>
              <w:t>6</w:t>
            </w:r>
          </w:p>
        </w:tc>
        <w:tc>
          <w:tcPr>
            <w:tcW w:w="1408" w:type="dxa"/>
            <w:shd w:val="clear" w:color="auto" w:fill="FFFFFF"/>
            <w:tcMar>
              <w:top w:w="15" w:type="dxa"/>
              <w:left w:w="72" w:type="dxa"/>
              <w:bottom w:w="0" w:type="dxa"/>
              <w:right w:w="72" w:type="dxa"/>
            </w:tcMar>
            <w:vAlign w:val="center"/>
            <w:hideMark/>
          </w:tcPr>
          <w:p w14:paraId="25C41804" w14:textId="77777777" w:rsidR="001512DC" w:rsidRPr="001512DC" w:rsidRDefault="001512DC" w:rsidP="001512DC">
            <w:pPr>
              <w:spacing w:after="0" w:line="240" w:lineRule="auto"/>
              <w:textAlignment w:val="center"/>
              <w:rPr>
                <w:rFonts w:ascii="Arial" w:eastAsia="Times New Roman" w:hAnsi="Arial" w:cs="Arial"/>
                <w:sz w:val="36"/>
                <w:szCs w:val="36"/>
                <w:lang w:eastAsia="ja-JP"/>
              </w:rPr>
            </w:pPr>
            <w:r w:rsidRPr="001512DC">
              <w:rPr>
                <w:rFonts w:ascii="Open Sans" w:eastAsia="Open Sans" w:hAnsi="Open Sans" w:cs="Open Sans"/>
                <w:b/>
                <w:color w:val="000000" w:themeColor="dark1"/>
                <w:kern w:val="24"/>
                <w:lang w:eastAsia="ja-JP"/>
              </w:rPr>
              <w:t xml:space="preserve">Layering (One to Many / One to One) </w:t>
            </w:r>
          </w:p>
        </w:tc>
        <w:tc>
          <w:tcPr>
            <w:tcW w:w="7249" w:type="dxa"/>
            <w:shd w:val="clear" w:color="auto" w:fill="FFFFFF"/>
            <w:tcMar>
              <w:top w:w="58" w:type="dxa"/>
              <w:left w:w="144" w:type="dxa"/>
              <w:bottom w:w="58" w:type="dxa"/>
              <w:right w:w="144" w:type="dxa"/>
            </w:tcMar>
            <w:vAlign w:val="center"/>
            <w:hideMark/>
          </w:tcPr>
          <w:p w14:paraId="6EDA2B11" w14:textId="77777777" w:rsidR="001512DC" w:rsidRPr="001512DC" w:rsidRDefault="001512DC" w:rsidP="001512DC">
            <w:pPr>
              <w:spacing w:after="0" w:line="240" w:lineRule="auto"/>
              <w:textAlignment w:val="center"/>
              <w:rPr>
                <w:rFonts w:ascii="Arial" w:eastAsia="Times New Roman" w:hAnsi="Arial" w:cs="Arial"/>
                <w:sz w:val="36"/>
                <w:szCs w:val="36"/>
                <w:lang w:eastAsia="ja-JP"/>
              </w:rPr>
            </w:pPr>
            <w:r w:rsidRPr="001512DC">
              <w:rPr>
                <w:rFonts w:ascii="Open Sans" w:eastAsia="Open Sans" w:hAnsi="Open Sans" w:cs="Open Sans"/>
                <w:color w:val="000000"/>
                <w:kern w:val="24"/>
                <w:lang w:eastAsia="ja-JP"/>
              </w:rPr>
              <w:t>Identifies instances of a customer receiving / depositing a single amount of $6,000 and then sending that amount across multiple transactions aggregating to between 90% and 110% of that amount within a 7-day period</w:t>
            </w:r>
          </w:p>
        </w:tc>
      </w:tr>
      <w:tr w:rsidR="001512DC" w:rsidRPr="001512DC" w14:paraId="5734A4EC" w14:textId="77777777" w:rsidTr="001512DC">
        <w:trPr>
          <w:trHeight w:val="525"/>
        </w:trPr>
        <w:tc>
          <w:tcPr>
            <w:tcW w:w="698" w:type="dxa"/>
            <w:shd w:val="clear" w:color="auto" w:fill="FFFFFF"/>
            <w:tcMar>
              <w:top w:w="15" w:type="dxa"/>
              <w:left w:w="15" w:type="dxa"/>
              <w:bottom w:w="0" w:type="dxa"/>
              <w:right w:w="15" w:type="dxa"/>
            </w:tcMar>
            <w:vAlign w:val="center"/>
            <w:hideMark/>
          </w:tcPr>
          <w:p w14:paraId="6A38AC29" w14:textId="77777777" w:rsidR="001512DC" w:rsidRPr="001512DC" w:rsidRDefault="001512DC" w:rsidP="001512DC">
            <w:pPr>
              <w:spacing w:after="0" w:line="240" w:lineRule="auto"/>
              <w:jc w:val="center"/>
              <w:textAlignment w:val="center"/>
              <w:rPr>
                <w:rFonts w:ascii="Arial" w:eastAsia="Times New Roman" w:hAnsi="Arial" w:cs="Arial"/>
                <w:sz w:val="36"/>
                <w:szCs w:val="36"/>
                <w:lang w:eastAsia="ja-JP"/>
              </w:rPr>
            </w:pPr>
            <w:r w:rsidRPr="001512DC">
              <w:rPr>
                <w:rFonts w:ascii="Open Sans" w:eastAsia="Open Sans" w:hAnsi="Open Sans" w:cs="Open Sans"/>
                <w:b/>
                <w:color w:val="000000" w:themeColor="dark1"/>
                <w:kern w:val="24"/>
                <w:lang w:eastAsia="ja-JP"/>
              </w:rPr>
              <w:t>7</w:t>
            </w:r>
          </w:p>
        </w:tc>
        <w:tc>
          <w:tcPr>
            <w:tcW w:w="1408" w:type="dxa"/>
            <w:shd w:val="clear" w:color="auto" w:fill="FFFFFF"/>
            <w:tcMar>
              <w:top w:w="15" w:type="dxa"/>
              <w:left w:w="72" w:type="dxa"/>
              <w:bottom w:w="0" w:type="dxa"/>
              <w:right w:w="72" w:type="dxa"/>
            </w:tcMar>
            <w:vAlign w:val="center"/>
            <w:hideMark/>
          </w:tcPr>
          <w:p w14:paraId="1B319B54" w14:textId="77777777" w:rsidR="001512DC" w:rsidRPr="001512DC" w:rsidRDefault="001512DC" w:rsidP="001512DC">
            <w:pPr>
              <w:spacing w:after="0" w:line="240" w:lineRule="auto"/>
              <w:textAlignment w:val="center"/>
              <w:rPr>
                <w:rFonts w:ascii="Arial" w:eastAsia="Times New Roman" w:hAnsi="Arial" w:cs="Arial"/>
                <w:sz w:val="36"/>
                <w:szCs w:val="36"/>
                <w:lang w:eastAsia="ja-JP"/>
              </w:rPr>
            </w:pPr>
            <w:r w:rsidRPr="001512DC">
              <w:rPr>
                <w:rFonts w:ascii="Open Sans" w:eastAsia="Open Sans" w:hAnsi="Open Sans" w:cs="Open Sans"/>
                <w:b/>
                <w:color w:val="000000" w:themeColor="dark1"/>
                <w:kern w:val="24"/>
                <w:lang w:eastAsia="ja-JP"/>
              </w:rPr>
              <w:t>Funneling (Many To One / One to One)</w:t>
            </w:r>
          </w:p>
        </w:tc>
        <w:tc>
          <w:tcPr>
            <w:tcW w:w="7249" w:type="dxa"/>
            <w:shd w:val="clear" w:color="auto" w:fill="FFFFFF"/>
            <w:tcMar>
              <w:top w:w="58" w:type="dxa"/>
              <w:left w:w="144" w:type="dxa"/>
              <w:bottom w:w="58" w:type="dxa"/>
              <w:right w:w="144" w:type="dxa"/>
            </w:tcMar>
            <w:vAlign w:val="center"/>
            <w:hideMark/>
          </w:tcPr>
          <w:p w14:paraId="5920B7B6" w14:textId="77777777" w:rsidR="001512DC" w:rsidRPr="001512DC" w:rsidRDefault="001512DC" w:rsidP="001512DC">
            <w:pPr>
              <w:spacing w:after="0" w:line="240" w:lineRule="auto"/>
              <w:textAlignment w:val="center"/>
              <w:rPr>
                <w:rFonts w:ascii="Arial" w:eastAsia="Times New Roman" w:hAnsi="Arial" w:cs="Arial"/>
                <w:sz w:val="36"/>
                <w:szCs w:val="36"/>
                <w:lang w:eastAsia="ja-JP"/>
              </w:rPr>
            </w:pPr>
            <w:r w:rsidRPr="001512DC">
              <w:rPr>
                <w:rFonts w:ascii="Open Sans" w:eastAsia="Open Sans" w:hAnsi="Open Sans" w:cs="Open Sans"/>
                <w:color w:val="000000"/>
                <w:kern w:val="24"/>
                <w:lang w:eastAsia="ja-JP"/>
              </w:rPr>
              <w:t>Identifies instances of a customer receiving funds across multiple transactions and then sending the aggregated single transaction within 90% to 110% of that amount within a 7-day period</w:t>
            </w:r>
          </w:p>
        </w:tc>
      </w:tr>
      <w:tr w:rsidR="001512DC" w:rsidRPr="001512DC" w14:paraId="3F4F47CB" w14:textId="77777777" w:rsidTr="001512DC">
        <w:trPr>
          <w:trHeight w:val="836"/>
        </w:trPr>
        <w:tc>
          <w:tcPr>
            <w:tcW w:w="698" w:type="dxa"/>
            <w:shd w:val="clear" w:color="auto" w:fill="FFFFFF"/>
            <w:tcMar>
              <w:top w:w="15" w:type="dxa"/>
              <w:left w:w="15" w:type="dxa"/>
              <w:bottom w:w="0" w:type="dxa"/>
              <w:right w:w="15" w:type="dxa"/>
            </w:tcMar>
            <w:vAlign w:val="center"/>
            <w:hideMark/>
          </w:tcPr>
          <w:p w14:paraId="19A7C97A" w14:textId="77777777" w:rsidR="001512DC" w:rsidRPr="001512DC" w:rsidRDefault="001512DC" w:rsidP="001512DC">
            <w:pPr>
              <w:spacing w:after="0" w:line="240" w:lineRule="auto"/>
              <w:jc w:val="center"/>
              <w:textAlignment w:val="center"/>
              <w:rPr>
                <w:rFonts w:ascii="Arial" w:eastAsia="Times New Roman" w:hAnsi="Arial" w:cs="Arial"/>
                <w:sz w:val="36"/>
                <w:szCs w:val="36"/>
                <w:lang w:eastAsia="ja-JP"/>
              </w:rPr>
            </w:pPr>
            <w:r w:rsidRPr="001512DC">
              <w:rPr>
                <w:rFonts w:ascii="Open Sans" w:eastAsia="Open Sans" w:hAnsi="Open Sans" w:cs="Open Sans"/>
                <w:b/>
                <w:color w:val="000000" w:themeColor="dark1"/>
                <w:kern w:val="24"/>
                <w:lang w:eastAsia="ja-JP"/>
              </w:rPr>
              <w:t>8</w:t>
            </w:r>
          </w:p>
        </w:tc>
        <w:tc>
          <w:tcPr>
            <w:tcW w:w="1408" w:type="dxa"/>
            <w:shd w:val="clear" w:color="auto" w:fill="FFFFFF"/>
            <w:tcMar>
              <w:top w:w="15" w:type="dxa"/>
              <w:left w:w="72" w:type="dxa"/>
              <w:bottom w:w="0" w:type="dxa"/>
              <w:right w:w="72" w:type="dxa"/>
            </w:tcMar>
            <w:vAlign w:val="center"/>
            <w:hideMark/>
          </w:tcPr>
          <w:p w14:paraId="54E91BB2" w14:textId="77777777" w:rsidR="001512DC" w:rsidRPr="001512DC" w:rsidRDefault="001512DC" w:rsidP="001512DC">
            <w:pPr>
              <w:spacing w:after="0" w:line="240" w:lineRule="auto"/>
              <w:textAlignment w:val="center"/>
              <w:rPr>
                <w:rFonts w:ascii="Arial" w:eastAsia="Times New Roman" w:hAnsi="Arial" w:cs="Arial"/>
                <w:sz w:val="36"/>
                <w:szCs w:val="36"/>
                <w:lang w:eastAsia="ja-JP"/>
              </w:rPr>
            </w:pPr>
            <w:r w:rsidRPr="001512DC">
              <w:rPr>
                <w:rFonts w:ascii="Open Sans" w:eastAsia="Open Sans" w:hAnsi="Open Sans" w:cs="Open Sans"/>
                <w:b/>
                <w:color w:val="000000" w:themeColor="dark1"/>
                <w:kern w:val="24"/>
                <w:lang w:eastAsia="ja-JP"/>
              </w:rPr>
              <w:t>Rapid movement of funds</w:t>
            </w:r>
          </w:p>
        </w:tc>
        <w:tc>
          <w:tcPr>
            <w:tcW w:w="7249" w:type="dxa"/>
            <w:shd w:val="clear" w:color="auto" w:fill="FFFFFF"/>
            <w:tcMar>
              <w:top w:w="58" w:type="dxa"/>
              <w:left w:w="144" w:type="dxa"/>
              <w:bottom w:w="58" w:type="dxa"/>
              <w:right w:w="144" w:type="dxa"/>
            </w:tcMar>
            <w:vAlign w:val="center"/>
            <w:hideMark/>
          </w:tcPr>
          <w:p w14:paraId="0DD8555B" w14:textId="77777777" w:rsidR="001512DC" w:rsidRPr="001512DC" w:rsidRDefault="001512DC" w:rsidP="001512DC">
            <w:pPr>
              <w:spacing w:after="0" w:line="240" w:lineRule="auto"/>
              <w:textAlignment w:val="center"/>
              <w:rPr>
                <w:rFonts w:ascii="Arial" w:eastAsia="Times New Roman" w:hAnsi="Arial" w:cs="Arial"/>
                <w:sz w:val="36"/>
                <w:szCs w:val="36"/>
                <w:lang w:eastAsia="ja-JP"/>
              </w:rPr>
            </w:pPr>
            <w:r w:rsidRPr="001512DC">
              <w:rPr>
                <w:rFonts w:ascii="Open Sans" w:eastAsia="Open Sans" w:hAnsi="Open Sans" w:cs="Open Sans"/>
                <w:color w:val="000000"/>
                <w:kern w:val="24"/>
                <w:lang w:eastAsia="ja-JP"/>
              </w:rPr>
              <w:t>Identifies customers with transactions within a 14-day period and the total amount of outgoing transactions greater than or equal to 90% of the total amount of the incoming transactions. And where the total of incoming transactions is greater than or equal to $7,000.</w:t>
            </w:r>
          </w:p>
        </w:tc>
      </w:tr>
      <w:tr w:rsidR="001512DC" w:rsidRPr="001512DC" w14:paraId="5B4F539E" w14:textId="77777777" w:rsidTr="001512DC">
        <w:trPr>
          <w:trHeight w:val="525"/>
        </w:trPr>
        <w:tc>
          <w:tcPr>
            <w:tcW w:w="698" w:type="dxa"/>
            <w:shd w:val="clear" w:color="auto" w:fill="FFFFFF"/>
            <w:tcMar>
              <w:top w:w="15" w:type="dxa"/>
              <w:left w:w="15" w:type="dxa"/>
              <w:bottom w:w="0" w:type="dxa"/>
              <w:right w:w="15" w:type="dxa"/>
            </w:tcMar>
            <w:vAlign w:val="center"/>
            <w:hideMark/>
          </w:tcPr>
          <w:p w14:paraId="5F821860" w14:textId="77777777" w:rsidR="001512DC" w:rsidRPr="001512DC" w:rsidRDefault="001512DC" w:rsidP="001512DC">
            <w:pPr>
              <w:spacing w:after="0" w:line="240" w:lineRule="auto"/>
              <w:jc w:val="center"/>
              <w:textAlignment w:val="center"/>
              <w:rPr>
                <w:rFonts w:ascii="Arial" w:eastAsia="Times New Roman" w:hAnsi="Arial" w:cs="Arial"/>
                <w:sz w:val="36"/>
                <w:szCs w:val="36"/>
                <w:lang w:eastAsia="ja-JP"/>
              </w:rPr>
            </w:pPr>
            <w:r w:rsidRPr="001512DC">
              <w:rPr>
                <w:rFonts w:ascii="Open Sans" w:eastAsia="Open Sans" w:hAnsi="Open Sans" w:cs="Open Sans"/>
                <w:b/>
                <w:color w:val="000000" w:themeColor="dark1"/>
                <w:kern w:val="24"/>
                <w:lang w:eastAsia="ja-JP"/>
              </w:rPr>
              <w:t>9</w:t>
            </w:r>
          </w:p>
        </w:tc>
        <w:tc>
          <w:tcPr>
            <w:tcW w:w="1408" w:type="dxa"/>
            <w:shd w:val="clear" w:color="auto" w:fill="FFFFFF"/>
            <w:tcMar>
              <w:top w:w="15" w:type="dxa"/>
              <w:left w:w="72" w:type="dxa"/>
              <w:bottom w:w="0" w:type="dxa"/>
              <w:right w:w="72" w:type="dxa"/>
            </w:tcMar>
            <w:vAlign w:val="center"/>
            <w:hideMark/>
          </w:tcPr>
          <w:p w14:paraId="1CEE0EB7" w14:textId="77777777" w:rsidR="001512DC" w:rsidRPr="001512DC" w:rsidRDefault="001512DC" w:rsidP="001512DC">
            <w:pPr>
              <w:spacing w:after="0" w:line="240" w:lineRule="auto"/>
              <w:textAlignment w:val="center"/>
              <w:rPr>
                <w:rFonts w:ascii="Arial" w:eastAsia="Times New Roman" w:hAnsi="Arial" w:cs="Arial"/>
                <w:sz w:val="36"/>
                <w:szCs w:val="36"/>
                <w:lang w:eastAsia="ja-JP"/>
              </w:rPr>
            </w:pPr>
            <w:r w:rsidRPr="001512DC">
              <w:rPr>
                <w:rFonts w:ascii="Open Sans" w:eastAsia="Open Sans" w:hAnsi="Open Sans" w:cs="Open Sans"/>
                <w:b/>
                <w:color w:val="000000" w:themeColor="dark1"/>
                <w:kern w:val="24"/>
                <w:lang w:eastAsia="ja-JP"/>
              </w:rPr>
              <w:t>Excessive bill payments - Value</w:t>
            </w:r>
          </w:p>
        </w:tc>
        <w:tc>
          <w:tcPr>
            <w:tcW w:w="7249" w:type="dxa"/>
            <w:shd w:val="clear" w:color="auto" w:fill="FFFFFF"/>
            <w:tcMar>
              <w:top w:w="58" w:type="dxa"/>
              <w:left w:w="144" w:type="dxa"/>
              <w:bottom w:w="58" w:type="dxa"/>
              <w:right w:w="144" w:type="dxa"/>
            </w:tcMar>
            <w:vAlign w:val="center"/>
            <w:hideMark/>
          </w:tcPr>
          <w:p w14:paraId="73B75546" w14:textId="77777777" w:rsidR="001512DC" w:rsidRPr="001512DC" w:rsidRDefault="001512DC" w:rsidP="001512DC">
            <w:pPr>
              <w:spacing w:after="0" w:line="240" w:lineRule="auto"/>
              <w:textAlignment w:val="center"/>
              <w:rPr>
                <w:rFonts w:ascii="Arial" w:eastAsia="Times New Roman" w:hAnsi="Arial" w:cs="Arial"/>
                <w:sz w:val="36"/>
                <w:szCs w:val="36"/>
                <w:lang w:eastAsia="ja-JP"/>
              </w:rPr>
            </w:pPr>
            <w:r w:rsidRPr="001512DC">
              <w:rPr>
                <w:rFonts w:ascii="Open Sans" w:eastAsia="Open Sans" w:hAnsi="Open Sans" w:cs="Open Sans"/>
                <w:color w:val="000000"/>
                <w:kern w:val="24"/>
                <w:lang w:eastAsia="ja-JP"/>
              </w:rPr>
              <w:t>Identifies instances of a customer making aggregated high value ($5,000) bill payment in a calendar month.</w:t>
            </w:r>
          </w:p>
        </w:tc>
      </w:tr>
      <w:tr w:rsidR="001512DC" w:rsidRPr="001512DC" w14:paraId="221813B7" w14:textId="77777777" w:rsidTr="001512DC">
        <w:trPr>
          <w:trHeight w:val="836"/>
        </w:trPr>
        <w:tc>
          <w:tcPr>
            <w:tcW w:w="698" w:type="dxa"/>
            <w:shd w:val="clear" w:color="auto" w:fill="FFFFFF"/>
            <w:tcMar>
              <w:top w:w="15" w:type="dxa"/>
              <w:left w:w="15" w:type="dxa"/>
              <w:bottom w:w="0" w:type="dxa"/>
              <w:right w:w="15" w:type="dxa"/>
            </w:tcMar>
            <w:vAlign w:val="center"/>
            <w:hideMark/>
          </w:tcPr>
          <w:p w14:paraId="0D47B18A" w14:textId="77777777" w:rsidR="001512DC" w:rsidRPr="001512DC" w:rsidRDefault="001512DC" w:rsidP="001512DC">
            <w:pPr>
              <w:spacing w:after="0" w:line="240" w:lineRule="auto"/>
              <w:jc w:val="center"/>
              <w:textAlignment w:val="center"/>
              <w:rPr>
                <w:rFonts w:ascii="Arial" w:eastAsia="Times New Roman" w:hAnsi="Arial" w:cs="Arial"/>
                <w:sz w:val="36"/>
                <w:szCs w:val="36"/>
                <w:lang w:eastAsia="ja-JP"/>
              </w:rPr>
            </w:pPr>
            <w:r w:rsidRPr="001512DC">
              <w:rPr>
                <w:rFonts w:ascii="Open Sans" w:eastAsia="Open Sans" w:hAnsi="Open Sans" w:cs="Open Sans"/>
                <w:b/>
                <w:color w:val="000000" w:themeColor="dark1"/>
                <w:kern w:val="24"/>
                <w:lang w:eastAsia="ja-JP"/>
              </w:rPr>
              <w:t>10</w:t>
            </w:r>
          </w:p>
        </w:tc>
        <w:tc>
          <w:tcPr>
            <w:tcW w:w="1408" w:type="dxa"/>
            <w:shd w:val="clear" w:color="auto" w:fill="FFFFFF"/>
            <w:tcMar>
              <w:top w:w="15" w:type="dxa"/>
              <w:left w:w="72" w:type="dxa"/>
              <w:bottom w:w="0" w:type="dxa"/>
              <w:right w:w="72" w:type="dxa"/>
            </w:tcMar>
            <w:vAlign w:val="center"/>
            <w:hideMark/>
          </w:tcPr>
          <w:p w14:paraId="1272A625" w14:textId="77777777" w:rsidR="001512DC" w:rsidRPr="001512DC" w:rsidRDefault="001512DC" w:rsidP="001512DC">
            <w:pPr>
              <w:spacing w:after="0" w:line="240" w:lineRule="auto"/>
              <w:textAlignment w:val="center"/>
              <w:rPr>
                <w:rFonts w:ascii="Arial" w:eastAsia="Times New Roman" w:hAnsi="Arial" w:cs="Arial"/>
                <w:sz w:val="36"/>
                <w:szCs w:val="36"/>
                <w:lang w:eastAsia="ja-JP"/>
              </w:rPr>
            </w:pPr>
            <w:r w:rsidRPr="001512DC">
              <w:rPr>
                <w:rFonts w:ascii="Open Sans" w:eastAsia="Open Sans" w:hAnsi="Open Sans" w:cs="Open Sans"/>
                <w:b/>
                <w:color w:val="000000" w:themeColor="dark1"/>
                <w:kern w:val="24"/>
                <w:lang w:eastAsia="ja-JP"/>
              </w:rPr>
              <w:t>Exclusive Relationship (P2P)</w:t>
            </w:r>
          </w:p>
        </w:tc>
        <w:tc>
          <w:tcPr>
            <w:tcW w:w="7249" w:type="dxa"/>
            <w:shd w:val="clear" w:color="auto" w:fill="FFFFFF"/>
            <w:tcMar>
              <w:top w:w="58" w:type="dxa"/>
              <w:left w:w="144" w:type="dxa"/>
              <w:bottom w:w="58" w:type="dxa"/>
              <w:right w:w="144" w:type="dxa"/>
            </w:tcMar>
            <w:vAlign w:val="center"/>
            <w:hideMark/>
          </w:tcPr>
          <w:p w14:paraId="535C96F5" w14:textId="77777777" w:rsidR="001512DC" w:rsidRPr="001512DC" w:rsidRDefault="001512DC" w:rsidP="001512DC">
            <w:pPr>
              <w:spacing w:after="0" w:line="240" w:lineRule="auto"/>
              <w:textAlignment w:val="center"/>
              <w:rPr>
                <w:rFonts w:ascii="Arial" w:eastAsia="Times New Roman" w:hAnsi="Arial" w:cs="Arial"/>
                <w:sz w:val="36"/>
                <w:szCs w:val="36"/>
                <w:lang w:eastAsia="ja-JP"/>
              </w:rPr>
            </w:pPr>
            <w:r w:rsidRPr="001512DC">
              <w:rPr>
                <w:rFonts w:ascii="Open Sans" w:eastAsia="Open Sans" w:hAnsi="Open Sans" w:cs="Open Sans"/>
                <w:color w:val="000000"/>
                <w:kern w:val="24"/>
                <w:lang w:eastAsia="ja-JP"/>
              </w:rPr>
              <w:t xml:space="preserve">Identifies instances of a customer with aggregated at month level activity  with a single counterparty constitutes 80% or more of the customer's aggregate P2P transaction amount. Additionally, total dollar value of transactions between the customer and the counterparty are greater than or equal to $7,500. (Excludes </w:t>
            </w:r>
            <w:proofErr w:type="spellStart"/>
            <w:r w:rsidRPr="001512DC">
              <w:rPr>
                <w:rFonts w:ascii="Open Sans" w:eastAsia="Open Sans" w:hAnsi="Open Sans" w:cs="Open Sans"/>
                <w:color w:val="000000"/>
                <w:kern w:val="24"/>
                <w:lang w:eastAsia="ja-JP"/>
              </w:rPr>
              <w:t>self transfers</w:t>
            </w:r>
            <w:proofErr w:type="spellEnd"/>
            <w:r w:rsidRPr="001512DC">
              <w:rPr>
                <w:rFonts w:ascii="Open Sans" w:eastAsia="Open Sans" w:hAnsi="Open Sans" w:cs="Open Sans"/>
                <w:color w:val="000000"/>
                <w:kern w:val="24"/>
                <w:lang w:eastAsia="ja-JP"/>
              </w:rPr>
              <w:t xml:space="preserve"> - account to account transfers within same MCID).</w:t>
            </w:r>
          </w:p>
        </w:tc>
      </w:tr>
      <w:tr w:rsidR="00A90302" w:rsidRPr="001512DC" w14:paraId="4160F907" w14:textId="77777777" w:rsidTr="001512DC">
        <w:trPr>
          <w:trHeight w:val="836"/>
        </w:trPr>
        <w:tc>
          <w:tcPr>
            <w:tcW w:w="698" w:type="dxa"/>
            <w:shd w:val="clear" w:color="auto" w:fill="FFFFFF"/>
            <w:tcMar>
              <w:top w:w="15" w:type="dxa"/>
              <w:left w:w="15" w:type="dxa"/>
              <w:bottom w:w="0" w:type="dxa"/>
              <w:right w:w="15" w:type="dxa"/>
            </w:tcMar>
            <w:vAlign w:val="center"/>
          </w:tcPr>
          <w:p w14:paraId="75FAC9A2" w14:textId="0A4409E7" w:rsidR="00A90302" w:rsidRPr="001512DC" w:rsidRDefault="00A90302" w:rsidP="00A90302">
            <w:pPr>
              <w:spacing w:after="0" w:line="240" w:lineRule="auto"/>
              <w:jc w:val="center"/>
              <w:textAlignment w:val="center"/>
              <w:rPr>
                <w:rFonts w:ascii="Open Sans" w:eastAsia="Open Sans" w:hAnsi="Open Sans" w:cs="Open Sans"/>
                <w:b/>
                <w:color w:val="000000" w:themeColor="dark1"/>
                <w:kern w:val="24"/>
                <w:lang w:eastAsia="ja-JP"/>
              </w:rPr>
            </w:pPr>
            <w:r>
              <w:rPr>
                <w:rFonts w:ascii="Open Sans" w:eastAsia="Open Sans" w:hAnsi="Open Sans" w:cs="Open Sans"/>
                <w:b/>
                <w:color w:val="000000" w:themeColor="dark1"/>
                <w:kern w:val="24"/>
              </w:rPr>
              <w:t>11</w:t>
            </w:r>
          </w:p>
        </w:tc>
        <w:tc>
          <w:tcPr>
            <w:tcW w:w="1408" w:type="dxa"/>
            <w:shd w:val="clear" w:color="auto" w:fill="FFFFFF"/>
            <w:tcMar>
              <w:top w:w="15" w:type="dxa"/>
              <w:left w:w="72" w:type="dxa"/>
              <w:bottom w:w="0" w:type="dxa"/>
              <w:right w:w="72" w:type="dxa"/>
            </w:tcMar>
            <w:vAlign w:val="center"/>
          </w:tcPr>
          <w:p w14:paraId="31164B15" w14:textId="6F3C9139" w:rsidR="00A90302" w:rsidRPr="001512DC" w:rsidRDefault="00A90302" w:rsidP="00A90302">
            <w:pPr>
              <w:spacing w:after="0" w:line="240" w:lineRule="auto"/>
              <w:textAlignment w:val="center"/>
              <w:rPr>
                <w:rFonts w:ascii="Open Sans" w:eastAsia="Open Sans" w:hAnsi="Open Sans" w:cs="Open Sans"/>
                <w:b/>
                <w:color w:val="000000" w:themeColor="dark1"/>
                <w:kern w:val="24"/>
                <w:lang w:eastAsia="ja-JP"/>
              </w:rPr>
            </w:pPr>
            <w:r>
              <w:rPr>
                <w:rFonts w:ascii="Open Sans" w:eastAsia="Open Sans" w:hAnsi="Open Sans" w:cs="Open Sans"/>
                <w:b/>
                <w:color w:val="000000" w:themeColor="dark1"/>
                <w:kern w:val="24"/>
              </w:rPr>
              <w:t>Structured payments to avoid detection (P2P)</w:t>
            </w:r>
          </w:p>
        </w:tc>
        <w:tc>
          <w:tcPr>
            <w:tcW w:w="7249" w:type="dxa"/>
            <w:shd w:val="clear" w:color="auto" w:fill="FFFFFF"/>
            <w:tcMar>
              <w:top w:w="58" w:type="dxa"/>
              <w:left w:w="144" w:type="dxa"/>
              <w:bottom w:w="58" w:type="dxa"/>
              <w:right w:w="144" w:type="dxa"/>
            </w:tcMar>
            <w:vAlign w:val="center"/>
          </w:tcPr>
          <w:p w14:paraId="3F4B2897" w14:textId="019C1B4A" w:rsidR="00A90302" w:rsidRPr="001512DC" w:rsidRDefault="00A90302" w:rsidP="00A90302">
            <w:pPr>
              <w:spacing w:after="0" w:line="240" w:lineRule="auto"/>
              <w:textAlignment w:val="center"/>
              <w:rPr>
                <w:rFonts w:ascii="Open Sans" w:eastAsia="Open Sans" w:hAnsi="Open Sans" w:cs="Open Sans"/>
                <w:color w:val="000000"/>
                <w:kern w:val="24"/>
                <w:lang w:eastAsia="ja-JP"/>
              </w:rPr>
            </w:pPr>
            <w:r>
              <w:rPr>
                <w:rFonts w:ascii="Open Sans" w:eastAsia="Open Sans" w:hAnsi="Open Sans" w:cs="Open Sans"/>
                <w:color w:val="000000"/>
                <w:kern w:val="24"/>
              </w:rPr>
              <w:t>Identifies instances of multiple transactions between a customer and a single counterparty (different MCIDs) within a 7-day rolling period that consists of multiple small dollar amount transactions greater than or equal to $100 and aggregating to a large dollar amount &gt;= $9,000. This activity can be indicative of an attempt to break down large amounts into smaller amount transactions to avoid detection.</w:t>
            </w:r>
          </w:p>
        </w:tc>
      </w:tr>
      <w:tr w:rsidR="00A90302" w:rsidRPr="001512DC" w14:paraId="2ED430EE" w14:textId="77777777" w:rsidTr="001512DC">
        <w:trPr>
          <w:trHeight w:val="836"/>
        </w:trPr>
        <w:tc>
          <w:tcPr>
            <w:tcW w:w="698" w:type="dxa"/>
            <w:shd w:val="clear" w:color="auto" w:fill="FFFFFF"/>
            <w:tcMar>
              <w:top w:w="15" w:type="dxa"/>
              <w:left w:w="15" w:type="dxa"/>
              <w:bottom w:w="0" w:type="dxa"/>
              <w:right w:w="15" w:type="dxa"/>
            </w:tcMar>
            <w:vAlign w:val="center"/>
          </w:tcPr>
          <w:p w14:paraId="10D0996C" w14:textId="5CCFA8CB" w:rsidR="00A90302" w:rsidRPr="001512DC" w:rsidRDefault="00A90302" w:rsidP="00A90302">
            <w:pPr>
              <w:spacing w:after="0" w:line="240" w:lineRule="auto"/>
              <w:jc w:val="center"/>
              <w:textAlignment w:val="center"/>
              <w:rPr>
                <w:rFonts w:ascii="Open Sans" w:eastAsia="Open Sans" w:hAnsi="Open Sans" w:cs="Open Sans"/>
                <w:b/>
                <w:color w:val="000000" w:themeColor="dark1"/>
                <w:kern w:val="24"/>
                <w:lang w:eastAsia="ja-JP"/>
              </w:rPr>
            </w:pPr>
            <w:r>
              <w:rPr>
                <w:rFonts w:ascii="Open Sans" w:eastAsia="Open Sans" w:hAnsi="Open Sans" w:cs="Open Sans"/>
                <w:b/>
                <w:color w:val="000000" w:themeColor="dark1"/>
                <w:kern w:val="24"/>
              </w:rPr>
              <w:t>12</w:t>
            </w:r>
          </w:p>
        </w:tc>
        <w:tc>
          <w:tcPr>
            <w:tcW w:w="1408" w:type="dxa"/>
            <w:shd w:val="clear" w:color="auto" w:fill="FFFFFF"/>
            <w:tcMar>
              <w:top w:w="15" w:type="dxa"/>
              <w:left w:w="72" w:type="dxa"/>
              <w:bottom w:w="0" w:type="dxa"/>
              <w:right w:w="72" w:type="dxa"/>
            </w:tcMar>
            <w:vAlign w:val="center"/>
          </w:tcPr>
          <w:p w14:paraId="2D9A74DD" w14:textId="258B5575" w:rsidR="00A90302" w:rsidRPr="001512DC" w:rsidRDefault="00A90302" w:rsidP="00A90302">
            <w:pPr>
              <w:spacing w:after="0" w:line="240" w:lineRule="auto"/>
              <w:textAlignment w:val="center"/>
              <w:rPr>
                <w:rFonts w:ascii="Open Sans" w:eastAsia="Open Sans" w:hAnsi="Open Sans" w:cs="Open Sans"/>
                <w:b/>
                <w:color w:val="000000" w:themeColor="dark1"/>
                <w:kern w:val="24"/>
                <w:lang w:eastAsia="ja-JP"/>
              </w:rPr>
            </w:pPr>
            <w:r>
              <w:rPr>
                <w:rFonts w:ascii="Open Sans" w:eastAsia="Open Sans" w:hAnsi="Open Sans" w:cs="Open Sans"/>
                <w:b/>
                <w:color w:val="000000" w:themeColor="dark1"/>
                <w:kern w:val="24"/>
              </w:rPr>
              <w:t>Excessive Internal Transfers (P2P)</w:t>
            </w:r>
          </w:p>
        </w:tc>
        <w:tc>
          <w:tcPr>
            <w:tcW w:w="7249" w:type="dxa"/>
            <w:shd w:val="clear" w:color="auto" w:fill="FFFFFF"/>
            <w:tcMar>
              <w:top w:w="58" w:type="dxa"/>
              <w:left w:w="144" w:type="dxa"/>
              <w:bottom w:w="58" w:type="dxa"/>
              <w:right w:w="144" w:type="dxa"/>
            </w:tcMar>
            <w:vAlign w:val="center"/>
          </w:tcPr>
          <w:p w14:paraId="198217B5" w14:textId="6D5A230C" w:rsidR="00A90302" w:rsidRPr="001512DC" w:rsidRDefault="00A90302" w:rsidP="00A90302">
            <w:pPr>
              <w:spacing w:after="0" w:line="240" w:lineRule="auto"/>
              <w:textAlignment w:val="center"/>
              <w:rPr>
                <w:rFonts w:ascii="Open Sans" w:eastAsia="Open Sans" w:hAnsi="Open Sans" w:cs="Open Sans"/>
                <w:color w:val="000000"/>
                <w:kern w:val="24"/>
                <w:lang w:eastAsia="ja-JP"/>
              </w:rPr>
            </w:pPr>
            <w:r>
              <w:rPr>
                <w:rFonts w:ascii="Open Sans" w:eastAsia="Open Sans" w:hAnsi="Open Sans" w:cs="Open Sans"/>
                <w:color w:val="000000"/>
                <w:kern w:val="24"/>
              </w:rPr>
              <w:t>Identifies potentially unusual internal transfers amongst accounts with the same MCID within a 14-day rolling period, aggregating in transaction amount of &gt;= $10,000.</w:t>
            </w:r>
          </w:p>
        </w:tc>
      </w:tr>
      <w:tr w:rsidR="00A90302" w:rsidRPr="001512DC" w14:paraId="4A507E7A" w14:textId="77777777" w:rsidTr="001512DC">
        <w:trPr>
          <w:trHeight w:val="836"/>
        </w:trPr>
        <w:tc>
          <w:tcPr>
            <w:tcW w:w="698" w:type="dxa"/>
            <w:shd w:val="clear" w:color="auto" w:fill="FFFFFF"/>
            <w:tcMar>
              <w:top w:w="15" w:type="dxa"/>
              <w:left w:w="15" w:type="dxa"/>
              <w:bottom w:w="0" w:type="dxa"/>
              <w:right w:w="15" w:type="dxa"/>
            </w:tcMar>
            <w:vAlign w:val="center"/>
          </w:tcPr>
          <w:p w14:paraId="15A61327" w14:textId="35FF7062" w:rsidR="00A90302" w:rsidRPr="001512DC" w:rsidRDefault="00A90302" w:rsidP="00A90302">
            <w:pPr>
              <w:spacing w:after="0" w:line="240" w:lineRule="auto"/>
              <w:jc w:val="center"/>
              <w:textAlignment w:val="center"/>
              <w:rPr>
                <w:rFonts w:ascii="Open Sans" w:eastAsia="Open Sans" w:hAnsi="Open Sans" w:cs="Open Sans"/>
                <w:b/>
                <w:color w:val="000000" w:themeColor="dark1"/>
                <w:kern w:val="24"/>
                <w:lang w:eastAsia="ja-JP"/>
              </w:rPr>
            </w:pPr>
            <w:r>
              <w:rPr>
                <w:rFonts w:ascii="Open Sans" w:eastAsia="Open Sans" w:hAnsi="Open Sans" w:cs="Open Sans"/>
                <w:b/>
                <w:color w:val="000000" w:themeColor="dark1"/>
                <w:kern w:val="24"/>
              </w:rPr>
              <w:t>13</w:t>
            </w:r>
          </w:p>
        </w:tc>
        <w:tc>
          <w:tcPr>
            <w:tcW w:w="1408" w:type="dxa"/>
            <w:shd w:val="clear" w:color="auto" w:fill="FFFFFF"/>
            <w:tcMar>
              <w:top w:w="15" w:type="dxa"/>
              <w:left w:w="72" w:type="dxa"/>
              <w:bottom w:w="0" w:type="dxa"/>
              <w:right w:w="72" w:type="dxa"/>
            </w:tcMar>
            <w:vAlign w:val="center"/>
          </w:tcPr>
          <w:p w14:paraId="1F397E43" w14:textId="23871E2B" w:rsidR="00A90302" w:rsidRPr="001512DC" w:rsidRDefault="00A90302" w:rsidP="00A90302">
            <w:pPr>
              <w:spacing w:after="0" w:line="240" w:lineRule="auto"/>
              <w:textAlignment w:val="center"/>
              <w:rPr>
                <w:rFonts w:ascii="Open Sans" w:eastAsia="Open Sans" w:hAnsi="Open Sans" w:cs="Open Sans"/>
                <w:b/>
                <w:color w:val="000000" w:themeColor="dark1"/>
                <w:kern w:val="24"/>
                <w:lang w:eastAsia="ja-JP"/>
              </w:rPr>
            </w:pPr>
            <w:r>
              <w:rPr>
                <w:rFonts w:ascii="Open Sans" w:eastAsia="Open Sans" w:hAnsi="Open Sans" w:cs="Open Sans"/>
                <w:b/>
                <w:color w:val="000000" w:themeColor="dark1"/>
                <w:kern w:val="24"/>
              </w:rPr>
              <w:t xml:space="preserve">Roundtrip Payments between the Same Originator and Same </w:t>
            </w:r>
            <w:r>
              <w:rPr>
                <w:rFonts w:ascii="Open Sans" w:eastAsia="Open Sans" w:hAnsi="Open Sans" w:cs="Open Sans"/>
                <w:b/>
                <w:color w:val="000000" w:themeColor="dark1"/>
                <w:kern w:val="24"/>
              </w:rPr>
              <w:lastRenderedPageBreak/>
              <w:t>Beneficiary (P2P)</w:t>
            </w:r>
          </w:p>
        </w:tc>
        <w:tc>
          <w:tcPr>
            <w:tcW w:w="7249" w:type="dxa"/>
            <w:shd w:val="clear" w:color="auto" w:fill="FFFFFF"/>
            <w:tcMar>
              <w:top w:w="58" w:type="dxa"/>
              <w:left w:w="144" w:type="dxa"/>
              <w:bottom w:w="58" w:type="dxa"/>
              <w:right w:w="144" w:type="dxa"/>
            </w:tcMar>
            <w:vAlign w:val="center"/>
          </w:tcPr>
          <w:p w14:paraId="7BAD8190" w14:textId="119D24CD" w:rsidR="00A90302" w:rsidRPr="001512DC" w:rsidRDefault="00A90302" w:rsidP="00A90302">
            <w:pPr>
              <w:spacing w:after="0" w:line="240" w:lineRule="auto"/>
              <w:textAlignment w:val="center"/>
              <w:rPr>
                <w:rFonts w:ascii="Open Sans" w:eastAsia="Open Sans" w:hAnsi="Open Sans" w:cs="Open Sans"/>
                <w:color w:val="000000"/>
                <w:kern w:val="24"/>
                <w:lang w:eastAsia="ja-JP"/>
              </w:rPr>
            </w:pPr>
            <w:r>
              <w:rPr>
                <w:rFonts w:ascii="Open Sans" w:eastAsia="Open Sans" w:hAnsi="Open Sans" w:cs="Open Sans"/>
                <w:color w:val="000000"/>
                <w:kern w:val="24"/>
              </w:rPr>
              <w:lastRenderedPageBreak/>
              <w:t>Identifies payments greater than $5,000 that originates from one counterparty to another counterparty and then sent back by that counterparty to the original counterparty 90% to 110% of that amount within a 7-day rolling period.</w:t>
            </w:r>
          </w:p>
        </w:tc>
      </w:tr>
      <w:tr w:rsidR="00A90302" w:rsidRPr="001512DC" w14:paraId="652BF4CD" w14:textId="77777777" w:rsidTr="001512DC">
        <w:trPr>
          <w:trHeight w:val="836"/>
        </w:trPr>
        <w:tc>
          <w:tcPr>
            <w:tcW w:w="698" w:type="dxa"/>
            <w:shd w:val="clear" w:color="auto" w:fill="FFFFFF"/>
            <w:tcMar>
              <w:top w:w="15" w:type="dxa"/>
              <w:left w:w="15" w:type="dxa"/>
              <w:bottom w:w="0" w:type="dxa"/>
              <w:right w:w="15" w:type="dxa"/>
            </w:tcMar>
            <w:vAlign w:val="center"/>
          </w:tcPr>
          <w:p w14:paraId="76DEA24C" w14:textId="54998365" w:rsidR="00A90302" w:rsidRPr="001512DC" w:rsidRDefault="00A90302" w:rsidP="00A90302">
            <w:pPr>
              <w:spacing w:after="0" w:line="240" w:lineRule="auto"/>
              <w:jc w:val="center"/>
              <w:textAlignment w:val="center"/>
              <w:rPr>
                <w:rFonts w:ascii="Open Sans" w:eastAsia="Open Sans" w:hAnsi="Open Sans" w:cs="Open Sans"/>
                <w:b/>
                <w:color w:val="000000" w:themeColor="dark1"/>
                <w:kern w:val="24"/>
                <w:lang w:eastAsia="ja-JP"/>
              </w:rPr>
            </w:pPr>
            <w:r>
              <w:rPr>
                <w:rFonts w:ascii="Open Sans" w:eastAsia="Open Sans" w:hAnsi="Open Sans" w:cs="Open Sans"/>
                <w:b/>
                <w:color w:val="000000" w:themeColor="dark1"/>
                <w:kern w:val="24"/>
              </w:rPr>
              <w:t>14</w:t>
            </w:r>
          </w:p>
        </w:tc>
        <w:tc>
          <w:tcPr>
            <w:tcW w:w="1408" w:type="dxa"/>
            <w:shd w:val="clear" w:color="auto" w:fill="FFFFFF"/>
            <w:tcMar>
              <w:top w:w="15" w:type="dxa"/>
              <w:left w:w="72" w:type="dxa"/>
              <w:bottom w:w="0" w:type="dxa"/>
              <w:right w:w="72" w:type="dxa"/>
            </w:tcMar>
            <w:vAlign w:val="center"/>
          </w:tcPr>
          <w:p w14:paraId="56053305" w14:textId="20529901" w:rsidR="00A90302" w:rsidRPr="001512DC" w:rsidRDefault="00A90302" w:rsidP="00A90302">
            <w:pPr>
              <w:spacing w:after="0" w:line="240" w:lineRule="auto"/>
              <w:textAlignment w:val="center"/>
              <w:rPr>
                <w:rFonts w:ascii="Open Sans" w:eastAsia="Open Sans" w:hAnsi="Open Sans" w:cs="Open Sans"/>
                <w:b/>
                <w:color w:val="000000" w:themeColor="dark1"/>
                <w:kern w:val="24"/>
                <w:lang w:eastAsia="ja-JP"/>
              </w:rPr>
            </w:pPr>
            <w:r>
              <w:rPr>
                <w:rFonts w:ascii="Open Sans" w:eastAsia="Open Sans" w:hAnsi="Open Sans" w:cs="Open Sans"/>
                <w:b/>
                <w:color w:val="000000" w:themeColor="dark1"/>
                <w:kern w:val="24"/>
              </w:rPr>
              <w:t xml:space="preserve">High transaction volume </w:t>
            </w:r>
          </w:p>
        </w:tc>
        <w:tc>
          <w:tcPr>
            <w:tcW w:w="7249" w:type="dxa"/>
            <w:shd w:val="clear" w:color="auto" w:fill="FFFFFF"/>
            <w:tcMar>
              <w:top w:w="58" w:type="dxa"/>
              <w:left w:w="144" w:type="dxa"/>
              <w:bottom w:w="58" w:type="dxa"/>
              <w:right w:w="144" w:type="dxa"/>
            </w:tcMar>
            <w:vAlign w:val="center"/>
          </w:tcPr>
          <w:p w14:paraId="208338EF" w14:textId="1BC470A4" w:rsidR="00A90302" w:rsidRPr="001512DC" w:rsidRDefault="00A90302" w:rsidP="00A90302">
            <w:pPr>
              <w:spacing w:after="0" w:line="240" w:lineRule="auto"/>
              <w:textAlignment w:val="center"/>
              <w:rPr>
                <w:rFonts w:ascii="Open Sans" w:eastAsia="Open Sans" w:hAnsi="Open Sans" w:cs="Open Sans"/>
                <w:color w:val="000000"/>
                <w:kern w:val="24"/>
                <w:lang w:eastAsia="ja-JP"/>
              </w:rPr>
            </w:pPr>
            <w:r>
              <w:rPr>
                <w:rFonts w:ascii="Open Sans" w:eastAsia="Open Sans" w:hAnsi="Open Sans" w:cs="Open Sans"/>
                <w:color w:val="000000"/>
                <w:kern w:val="24"/>
              </w:rPr>
              <w:t>Identifies high transaction volume customers with 50 or more debits or credits (e.g., ACH, wires, EFTs) within a 7-day rolling period, where the value of each transaction is &gt;=$1,000.</w:t>
            </w:r>
          </w:p>
        </w:tc>
      </w:tr>
      <w:tr w:rsidR="00A90302" w:rsidRPr="001512DC" w14:paraId="6897B85B" w14:textId="77777777" w:rsidTr="001512DC">
        <w:trPr>
          <w:trHeight w:val="836"/>
        </w:trPr>
        <w:tc>
          <w:tcPr>
            <w:tcW w:w="698" w:type="dxa"/>
            <w:shd w:val="clear" w:color="auto" w:fill="FFFFFF"/>
            <w:tcMar>
              <w:top w:w="15" w:type="dxa"/>
              <w:left w:w="15" w:type="dxa"/>
              <w:bottom w:w="0" w:type="dxa"/>
              <w:right w:w="15" w:type="dxa"/>
            </w:tcMar>
            <w:vAlign w:val="center"/>
          </w:tcPr>
          <w:p w14:paraId="3E593E39" w14:textId="5A21FCAC" w:rsidR="00A90302" w:rsidRPr="001512DC" w:rsidRDefault="00A90302" w:rsidP="00A90302">
            <w:pPr>
              <w:spacing w:after="0" w:line="240" w:lineRule="auto"/>
              <w:jc w:val="center"/>
              <w:textAlignment w:val="center"/>
              <w:rPr>
                <w:rFonts w:ascii="Open Sans" w:eastAsia="Open Sans" w:hAnsi="Open Sans" w:cs="Open Sans"/>
                <w:b/>
                <w:color w:val="000000" w:themeColor="dark1"/>
                <w:kern w:val="24"/>
                <w:lang w:eastAsia="ja-JP"/>
              </w:rPr>
            </w:pPr>
            <w:r>
              <w:rPr>
                <w:rFonts w:ascii="Open Sans" w:eastAsia="Open Sans" w:hAnsi="Open Sans" w:cs="Open Sans"/>
                <w:b/>
                <w:color w:val="000000" w:themeColor="dark1"/>
                <w:kern w:val="24"/>
              </w:rPr>
              <w:t>15</w:t>
            </w:r>
          </w:p>
        </w:tc>
        <w:tc>
          <w:tcPr>
            <w:tcW w:w="1408" w:type="dxa"/>
            <w:shd w:val="clear" w:color="auto" w:fill="FFFFFF"/>
            <w:tcMar>
              <w:top w:w="15" w:type="dxa"/>
              <w:left w:w="72" w:type="dxa"/>
              <w:bottom w:w="0" w:type="dxa"/>
              <w:right w:w="72" w:type="dxa"/>
            </w:tcMar>
            <w:vAlign w:val="center"/>
          </w:tcPr>
          <w:p w14:paraId="00B4EADA" w14:textId="64E73C0E" w:rsidR="00A90302" w:rsidRPr="001512DC" w:rsidRDefault="00A90302" w:rsidP="00A90302">
            <w:pPr>
              <w:spacing w:after="0" w:line="240" w:lineRule="auto"/>
              <w:textAlignment w:val="center"/>
              <w:rPr>
                <w:rFonts w:ascii="Open Sans" w:eastAsia="Open Sans" w:hAnsi="Open Sans" w:cs="Open Sans"/>
                <w:b/>
                <w:color w:val="000000" w:themeColor="dark1"/>
                <w:kern w:val="24"/>
                <w:lang w:eastAsia="ja-JP"/>
              </w:rPr>
            </w:pPr>
            <w:r>
              <w:rPr>
                <w:rFonts w:ascii="Open Sans" w:eastAsia="Open Sans" w:hAnsi="Open Sans" w:cs="Open Sans"/>
                <w:b/>
                <w:color w:val="000000" w:themeColor="dark1"/>
                <w:kern w:val="24"/>
              </w:rPr>
              <w:t>Change in Behavior Bill Pay</w:t>
            </w:r>
          </w:p>
        </w:tc>
        <w:tc>
          <w:tcPr>
            <w:tcW w:w="7249" w:type="dxa"/>
            <w:shd w:val="clear" w:color="auto" w:fill="FFFFFF"/>
            <w:tcMar>
              <w:top w:w="58" w:type="dxa"/>
              <w:left w:w="144" w:type="dxa"/>
              <w:bottom w:w="58" w:type="dxa"/>
              <w:right w:w="144" w:type="dxa"/>
            </w:tcMar>
            <w:vAlign w:val="center"/>
          </w:tcPr>
          <w:p w14:paraId="37A24E04" w14:textId="15F7E2AB" w:rsidR="00A90302" w:rsidRPr="001512DC" w:rsidRDefault="00A90302" w:rsidP="00A90302">
            <w:pPr>
              <w:spacing w:after="0" w:line="240" w:lineRule="auto"/>
              <w:textAlignment w:val="center"/>
              <w:rPr>
                <w:rFonts w:ascii="Open Sans" w:eastAsia="Open Sans" w:hAnsi="Open Sans" w:cs="Open Sans"/>
                <w:color w:val="000000"/>
                <w:kern w:val="24"/>
                <w:lang w:eastAsia="ja-JP"/>
              </w:rPr>
            </w:pPr>
            <w:r>
              <w:rPr>
                <w:rFonts w:ascii="Open Sans" w:eastAsia="Open Sans" w:hAnsi="Open Sans" w:cs="Open Sans"/>
                <w:color w:val="000000"/>
                <w:kern w:val="24"/>
              </w:rPr>
              <w:t>Identifies instances where the customer transacts in bill pay transactions at a level two standard deviations above their 15-month average; and, where alerts are only generated if the month is above $3,000 and the customer triggered in more than 1 month</w:t>
            </w:r>
          </w:p>
        </w:tc>
      </w:tr>
      <w:tr w:rsidR="00A90302" w:rsidRPr="001512DC" w14:paraId="39920492" w14:textId="77777777" w:rsidTr="001512DC">
        <w:trPr>
          <w:trHeight w:val="836"/>
        </w:trPr>
        <w:tc>
          <w:tcPr>
            <w:tcW w:w="698" w:type="dxa"/>
            <w:shd w:val="clear" w:color="auto" w:fill="FFFFFF"/>
            <w:tcMar>
              <w:top w:w="15" w:type="dxa"/>
              <w:left w:w="15" w:type="dxa"/>
              <w:bottom w:w="0" w:type="dxa"/>
              <w:right w:w="15" w:type="dxa"/>
            </w:tcMar>
            <w:vAlign w:val="center"/>
          </w:tcPr>
          <w:p w14:paraId="0BBA9F90" w14:textId="61BF7E14" w:rsidR="00A90302" w:rsidRPr="001512DC" w:rsidRDefault="00A90302" w:rsidP="00A90302">
            <w:pPr>
              <w:spacing w:after="0" w:line="240" w:lineRule="auto"/>
              <w:jc w:val="center"/>
              <w:textAlignment w:val="center"/>
              <w:rPr>
                <w:rFonts w:ascii="Open Sans" w:eastAsia="Open Sans" w:hAnsi="Open Sans" w:cs="Open Sans"/>
                <w:b/>
                <w:color w:val="000000" w:themeColor="dark1"/>
                <w:kern w:val="24"/>
                <w:lang w:eastAsia="ja-JP"/>
              </w:rPr>
            </w:pPr>
            <w:r>
              <w:rPr>
                <w:rFonts w:ascii="Open Sans" w:eastAsia="Open Sans" w:hAnsi="Open Sans" w:cs="Open Sans"/>
                <w:b/>
                <w:color w:val="000000" w:themeColor="dark1"/>
                <w:kern w:val="24"/>
              </w:rPr>
              <w:t>16</w:t>
            </w:r>
          </w:p>
        </w:tc>
        <w:tc>
          <w:tcPr>
            <w:tcW w:w="1408" w:type="dxa"/>
            <w:shd w:val="clear" w:color="auto" w:fill="FFFFFF"/>
            <w:tcMar>
              <w:top w:w="15" w:type="dxa"/>
              <w:left w:w="72" w:type="dxa"/>
              <w:bottom w:w="0" w:type="dxa"/>
              <w:right w:w="72" w:type="dxa"/>
            </w:tcMar>
            <w:vAlign w:val="center"/>
          </w:tcPr>
          <w:p w14:paraId="11880A0B" w14:textId="0A54BBCE" w:rsidR="00A90302" w:rsidRPr="001512DC" w:rsidRDefault="00A90302" w:rsidP="00A90302">
            <w:pPr>
              <w:spacing w:after="0" w:line="240" w:lineRule="auto"/>
              <w:textAlignment w:val="center"/>
              <w:rPr>
                <w:rFonts w:ascii="Open Sans" w:eastAsia="Open Sans" w:hAnsi="Open Sans" w:cs="Open Sans"/>
                <w:b/>
                <w:color w:val="000000" w:themeColor="dark1"/>
                <w:kern w:val="24"/>
                <w:lang w:eastAsia="ja-JP"/>
              </w:rPr>
            </w:pPr>
            <w:r>
              <w:rPr>
                <w:rFonts w:ascii="Open Sans" w:eastAsia="Open Sans" w:hAnsi="Open Sans" w:cs="Open Sans"/>
                <w:b/>
                <w:color w:val="000000" w:themeColor="dark1"/>
                <w:kern w:val="24"/>
              </w:rPr>
              <w:t>High value EFTs</w:t>
            </w:r>
          </w:p>
        </w:tc>
        <w:tc>
          <w:tcPr>
            <w:tcW w:w="7249" w:type="dxa"/>
            <w:shd w:val="clear" w:color="auto" w:fill="FFFFFF"/>
            <w:tcMar>
              <w:top w:w="58" w:type="dxa"/>
              <w:left w:w="144" w:type="dxa"/>
              <w:bottom w:w="58" w:type="dxa"/>
              <w:right w:w="144" w:type="dxa"/>
            </w:tcMar>
            <w:vAlign w:val="center"/>
          </w:tcPr>
          <w:p w14:paraId="2AF5FA59" w14:textId="6FB58EF2" w:rsidR="00A90302" w:rsidRPr="001512DC" w:rsidRDefault="00A90302" w:rsidP="00A90302">
            <w:pPr>
              <w:spacing w:after="0" w:line="240" w:lineRule="auto"/>
              <w:textAlignment w:val="center"/>
              <w:rPr>
                <w:rFonts w:ascii="Open Sans" w:eastAsia="Open Sans" w:hAnsi="Open Sans" w:cs="Open Sans"/>
                <w:color w:val="000000"/>
                <w:kern w:val="24"/>
                <w:lang w:eastAsia="ja-JP"/>
              </w:rPr>
            </w:pPr>
            <w:r>
              <w:rPr>
                <w:rFonts w:ascii="Open Sans" w:eastAsia="Open Sans" w:hAnsi="Open Sans" w:cs="Open Sans"/>
                <w:color w:val="000000"/>
                <w:kern w:val="24"/>
              </w:rPr>
              <w:t>Identifies highest transactors -- aggregate value of EFTs within a month exceeds $34,000</w:t>
            </w:r>
          </w:p>
        </w:tc>
      </w:tr>
      <w:tr w:rsidR="00A90302" w:rsidRPr="001512DC" w14:paraId="258B8C8E" w14:textId="77777777" w:rsidTr="001512DC">
        <w:trPr>
          <w:trHeight w:val="836"/>
        </w:trPr>
        <w:tc>
          <w:tcPr>
            <w:tcW w:w="698" w:type="dxa"/>
            <w:shd w:val="clear" w:color="auto" w:fill="FFFFFF"/>
            <w:tcMar>
              <w:top w:w="15" w:type="dxa"/>
              <w:left w:w="15" w:type="dxa"/>
              <w:bottom w:w="0" w:type="dxa"/>
              <w:right w:w="15" w:type="dxa"/>
            </w:tcMar>
            <w:vAlign w:val="center"/>
          </w:tcPr>
          <w:p w14:paraId="2F02B46E" w14:textId="2339D433" w:rsidR="00A90302" w:rsidRPr="001512DC" w:rsidRDefault="00A90302" w:rsidP="00A90302">
            <w:pPr>
              <w:spacing w:after="0" w:line="240" w:lineRule="auto"/>
              <w:jc w:val="center"/>
              <w:textAlignment w:val="center"/>
              <w:rPr>
                <w:rFonts w:ascii="Open Sans" w:eastAsia="Open Sans" w:hAnsi="Open Sans" w:cs="Open Sans"/>
                <w:b/>
                <w:color w:val="000000" w:themeColor="dark1"/>
                <w:kern w:val="24"/>
                <w:lang w:eastAsia="ja-JP"/>
              </w:rPr>
            </w:pPr>
            <w:r>
              <w:rPr>
                <w:rFonts w:ascii="Open Sans" w:eastAsia="Open Sans" w:hAnsi="Open Sans" w:cs="Open Sans"/>
                <w:b/>
                <w:color w:val="000000" w:themeColor="dark1"/>
                <w:kern w:val="24"/>
              </w:rPr>
              <w:t>17</w:t>
            </w:r>
          </w:p>
        </w:tc>
        <w:tc>
          <w:tcPr>
            <w:tcW w:w="1408" w:type="dxa"/>
            <w:shd w:val="clear" w:color="auto" w:fill="FFFFFF"/>
            <w:tcMar>
              <w:top w:w="15" w:type="dxa"/>
              <w:left w:w="72" w:type="dxa"/>
              <w:bottom w:w="0" w:type="dxa"/>
              <w:right w:w="72" w:type="dxa"/>
            </w:tcMar>
            <w:vAlign w:val="center"/>
          </w:tcPr>
          <w:p w14:paraId="15D0A4BF" w14:textId="7C8E6CC9" w:rsidR="00A90302" w:rsidRPr="001512DC" w:rsidRDefault="00A90302" w:rsidP="00A90302">
            <w:pPr>
              <w:spacing w:after="0" w:line="240" w:lineRule="auto"/>
              <w:textAlignment w:val="center"/>
              <w:rPr>
                <w:rFonts w:ascii="Open Sans" w:eastAsia="Open Sans" w:hAnsi="Open Sans" w:cs="Open Sans"/>
                <w:b/>
                <w:color w:val="000000" w:themeColor="dark1"/>
                <w:kern w:val="24"/>
                <w:lang w:eastAsia="ja-JP"/>
              </w:rPr>
            </w:pPr>
            <w:r>
              <w:rPr>
                <w:rFonts w:ascii="Open Sans" w:eastAsia="Open Sans" w:hAnsi="Open Sans" w:cs="Open Sans"/>
                <w:b/>
                <w:color w:val="000000" w:themeColor="dark1"/>
                <w:kern w:val="24"/>
              </w:rPr>
              <w:t>High value Cash</w:t>
            </w:r>
          </w:p>
        </w:tc>
        <w:tc>
          <w:tcPr>
            <w:tcW w:w="7249" w:type="dxa"/>
            <w:shd w:val="clear" w:color="auto" w:fill="FFFFFF"/>
            <w:tcMar>
              <w:top w:w="58" w:type="dxa"/>
              <w:left w:w="144" w:type="dxa"/>
              <w:bottom w:w="58" w:type="dxa"/>
              <w:right w:w="144" w:type="dxa"/>
            </w:tcMar>
            <w:vAlign w:val="center"/>
          </w:tcPr>
          <w:p w14:paraId="004D037D" w14:textId="7EF04710" w:rsidR="00A90302" w:rsidRPr="001512DC" w:rsidRDefault="00A90302" w:rsidP="00A90302">
            <w:pPr>
              <w:spacing w:after="0" w:line="240" w:lineRule="auto"/>
              <w:textAlignment w:val="center"/>
              <w:rPr>
                <w:rFonts w:ascii="Open Sans" w:eastAsia="Open Sans" w:hAnsi="Open Sans" w:cs="Open Sans"/>
                <w:color w:val="000000"/>
                <w:kern w:val="24"/>
                <w:lang w:eastAsia="ja-JP"/>
              </w:rPr>
            </w:pPr>
            <w:r>
              <w:rPr>
                <w:rFonts w:ascii="Open Sans" w:eastAsia="Open Sans" w:hAnsi="Open Sans" w:cs="Open Sans"/>
                <w:color w:val="000000"/>
                <w:kern w:val="24"/>
              </w:rPr>
              <w:t>Identifies highest cash transactors - aggregate value of cash within a calendar month exceeds $5,000 ($4,000 supplemental)</w:t>
            </w:r>
          </w:p>
        </w:tc>
      </w:tr>
      <w:tr w:rsidR="00A90302" w:rsidRPr="001512DC" w14:paraId="3EE68129" w14:textId="77777777" w:rsidTr="001512DC">
        <w:trPr>
          <w:trHeight w:val="836"/>
        </w:trPr>
        <w:tc>
          <w:tcPr>
            <w:tcW w:w="698" w:type="dxa"/>
            <w:shd w:val="clear" w:color="auto" w:fill="FFFFFF"/>
            <w:tcMar>
              <w:top w:w="15" w:type="dxa"/>
              <w:left w:w="15" w:type="dxa"/>
              <w:bottom w:w="0" w:type="dxa"/>
              <w:right w:w="15" w:type="dxa"/>
            </w:tcMar>
            <w:vAlign w:val="center"/>
          </w:tcPr>
          <w:p w14:paraId="62BAFCAF" w14:textId="62E32E51" w:rsidR="00A90302" w:rsidRPr="001512DC" w:rsidRDefault="00A90302" w:rsidP="00A90302">
            <w:pPr>
              <w:spacing w:after="0" w:line="240" w:lineRule="auto"/>
              <w:jc w:val="center"/>
              <w:textAlignment w:val="center"/>
              <w:rPr>
                <w:rFonts w:ascii="Open Sans" w:eastAsia="Open Sans" w:hAnsi="Open Sans" w:cs="Open Sans"/>
                <w:b/>
                <w:color w:val="000000" w:themeColor="dark1"/>
                <w:kern w:val="24"/>
                <w:lang w:eastAsia="ja-JP"/>
              </w:rPr>
            </w:pPr>
            <w:r>
              <w:rPr>
                <w:rFonts w:ascii="Open Sans" w:eastAsia="Open Sans" w:hAnsi="Open Sans" w:cs="Open Sans"/>
                <w:b/>
                <w:color w:val="000000" w:themeColor="dark1"/>
                <w:kern w:val="24"/>
              </w:rPr>
              <w:t>18</w:t>
            </w:r>
          </w:p>
        </w:tc>
        <w:tc>
          <w:tcPr>
            <w:tcW w:w="1408" w:type="dxa"/>
            <w:shd w:val="clear" w:color="auto" w:fill="FFFFFF"/>
            <w:tcMar>
              <w:top w:w="15" w:type="dxa"/>
              <w:left w:w="72" w:type="dxa"/>
              <w:bottom w:w="0" w:type="dxa"/>
              <w:right w:w="72" w:type="dxa"/>
            </w:tcMar>
            <w:vAlign w:val="center"/>
          </w:tcPr>
          <w:p w14:paraId="3A7CB96A" w14:textId="4074BCDB" w:rsidR="00A90302" w:rsidRPr="001512DC" w:rsidRDefault="00A90302" w:rsidP="00A90302">
            <w:pPr>
              <w:spacing w:after="0" w:line="240" w:lineRule="auto"/>
              <w:textAlignment w:val="center"/>
              <w:rPr>
                <w:rFonts w:ascii="Open Sans" w:eastAsia="Open Sans" w:hAnsi="Open Sans" w:cs="Open Sans"/>
                <w:b/>
                <w:color w:val="000000" w:themeColor="dark1"/>
                <w:kern w:val="24"/>
                <w:lang w:eastAsia="ja-JP"/>
              </w:rPr>
            </w:pPr>
            <w:r>
              <w:rPr>
                <w:rFonts w:ascii="Open Sans" w:eastAsia="Open Sans" w:hAnsi="Open Sans" w:cs="Open Sans"/>
                <w:b/>
                <w:color w:val="000000" w:themeColor="dark1"/>
                <w:kern w:val="24"/>
              </w:rPr>
              <w:t>High value Checks</w:t>
            </w:r>
          </w:p>
        </w:tc>
        <w:tc>
          <w:tcPr>
            <w:tcW w:w="7249" w:type="dxa"/>
            <w:shd w:val="clear" w:color="auto" w:fill="FFFFFF"/>
            <w:tcMar>
              <w:top w:w="58" w:type="dxa"/>
              <w:left w:w="144" w:type="dxa"/>
              <w:bottom w:w="58" w:type="dxa"/>
              <w:right w:w="144" w:type="dxa"/>
            </w:tcMar>
            <w:vAlign w:val="center"/>
          </w:tcPr>
          <w:p w14:paraId="5DE1EA4D" w14:textId="597DF8D2" w:rsidR="00A90302" w:rsidRPr="001512DC" w:rsidRDefault="00A90302" w:rsidP="00A90302">
            <w:pPr>
              <w:spacing w:after="0" w:line="240" w:lineRule="auto"/>
              <w:textAlignment w:val="center"/>
              <w:rPr>
                <w:rFonts w:ascii="Open Sans" w:eastAsia="Open Sans" w:hAnsi="Open Sans" w:cs="Open Sans"/>
                <w:color w:val="000000"/>
                <w:kern w:val="24"/>
                <w:lang w:eastAsia="ja-JP"/>
              </w:rPr>
            </w:pPr>
            <w:r>
              <w:rPr>
                <w:rFonts w:ascii="Open Sans" w:eastAsia="Open Sans" w:hAnsi="Open Sans" w:cs="Open Sans"/>
                <w:color w:val="000000"/>
                <w:kern w:val="24"/>
              </w:rPr>
              <w:t>Identifies highest transactors -- aggregate value of checks within a calendar month period exceeds $11,000</w:t>
            </w:r>
          </w:p>
        </w:tc>
      </w:tr>
      <w:tr w:rsidR="00A90302" w:rsidRPr="001512DC" w14:paraId="599B4466" w14:textId="77777777" w:rsidTr="001512DC">
        <w:trPr>
          <w:trHeight w:val="836"/>
        </w:trPr>
        <w:tc>
          <w:tcPr>
            <w:tcW w:w="698" w:type="dxa"/>
            <w:shd w:val="clear" w:color="auto" w:fill="FFFFFF"/>
            <w:tcMar>
              <w:top w:w="15" w:type="dxa"/>
              <w:left w:w="15" w:type="dxa"/>
              <w:bottom w:w="0" w:type="dxa"/>
              <w:right w:w="15" w:type="dxa"/>
            </w:tcMar>
            <w:vAlign w:val="center"/>
          </w:tcPr>
          <w:p w14:paraId="42B72F32" w14:textId="50BF7345" w:rsidR="00A90302" w:rsidRPr="001512DC" w:rsidRDefault="00A90302" w:rsidP="00A90302">
            <w:pPr>
              <w:spacing w:after="0" w:line="240" w:lineRule="auto"/>
              <w:jc w:val="center"/>
              <w:textAlignment w:val="center"/>
              <w:rPr>
                <w:rFonts w:ascii="Open Sans" w:eastAsia="Open Sans" w:hAnsi="Open Sans" w:cs="Open Sans"/>
                <w:b/>
                <w:color w:val="000000" w:themeColor="dark1"/>
                <w:kern w:val="24"/>
                <w:lang w:eastAsia="ja-JP"/>
              </w:rPr>
            </w:pPr>
            <w:r>
              <w:rPr>
                <w:rFonts w:ascii="Open Sans" w:eastAsia="Open Sans" w:hAnsi="Open Sans" w:cs="Open Sans"/>
                <w:b/>
                <w:color w:val="000000" w:themeColor="dark1"/>
                <w:kern w:val="24"/>
              </w:rPr>
              <w:t>19</w:t>
            </w:r>
          </w:p>
        </w:tc>
        <w:tc>
          <w:tcPr>
            <w:tcW w:w="1408" w:type="dxa"/>
            <w:shd w:val="clear" w:color="auto" w:fill="FFFFFF"/>
            <w:tcMar>
              <w:top w:w="15" w:type="dxa"/>
              <w:left w:w="72" w:type="dxa"/>
              <w:bottom w:w="0" w:type="dxa"/>
              <w:right w:w="72" w:type="dxa"/>
            </w:tcMar>
            <w:vAlign w:val="center"/>
          </w:tcPr>
          <w:p w14:paraId="089A5B6C" w14:textId="5BB5F5E2" w:rsidR="00A90302" w:rsidRPr="001512DC" w:rsidRDefault="00A90302" w:rsidP="00A90302">
            <w:pPr>
              <w:spacing w:after="0" w:line="240" w:lineRule="auto"/>
              <w:textAlignment w:val="center"/>
              <w:rPr>
                <w:rFonts w:ascii="Open Sans" w:eastAsia="Open Sans" w:hAnsi="Open Sans" w:cs="Open Sans"/>
                <w:b/>
                <w:color w:val="000000" w:themeColor="dark1"/>
                <w:kern w:val="24"/>
                <w:lang w:eastAsia="ja-JP"/>
              </w:rPr>
            </w:pPr>
            <w:r>
              <w:rPr>
                <w:rFonts w:ascii="Open Sans" w:eastAsia="Open Sans" w:hAnsi="Open Sans" w:cs="Open Sans"/>
                <w:b/>
                <w:color w:val="000000" w:themeColor="dark1"/>
                <w:kern w:val="24"/>
              </w:rPr>
              <w:t>Change in behavior - Checks</w:t>
            </w:r>
          </w:p>
        </w:tc>
        <w:tc>
          <w:tcPr>
            <w:tcW w:w="7249" w:type="dxa"/>
            <w:shd w:val="clear" w:color="auto" w:fill="FFFFFF"/>
            <w:tcMar>
              <w:top w:w="58" w:type="dxa"/>
              <w:left w:w="144" w:type="dxa"/>
              <w:bottom w:w="58" w:type="dxa"/>
              <w:right w:w="144" w:type="dxa"/>
            </w:tcMar>
            <w:vAlign w:val="center"/>
          </w:tcPr>
          <w:p w14:paraId="24B1F1F0" w14:textId="6EA6B471" w:rsidR="00A90302" w:rsidRPr="001512DC" w:rsidRDefault="00A90302" w:rsidP="00A90302">
            <w:pPr>
              <w:spacing w:after="0" w:line="240" w:lineRule="auto"/>
              <w:textAlignment w:val="center"/>
              <w:rPr>
                <w:rFonts w:ascii="Open Sans" w:eastAsia="Open Sans" w:hAnsi="Open Sans" w:cs="Open Sans"/>
                <w:color w:val="000000"/>
                <w:kern w:val="24"/>
                <w:lang w:eastAsia="ja-JP"/>
              </w:rPr>
            </w:pPr>
            <w:r>
              <w:rPr>
                <w:rFonts w:ascii="Open Sans" w:eastAsia="Open Sans" w:hAnsi="Open Sans" w:cs="Open Sans"/>
                <w:color w:val="000000"/>
                <w:kern w:val="24"/>
              </w:rPr>
              <w:t>Identifies instances where the customer transacts in checks at a level two standard deviations above their 15-month average; and, where alerts are only generated if the month is above $2,000 and the customer triggered in more than 1 month.</w:t>
            </w:r>
          </w:p>
        </w:tc>
      </w:tr>
    </w:tbl>
    <w:p w14:paraId="16DA6365" w14:textId="77777777" w:rsidR="001512DC" w:rsidRPr="00E97773" w:rsidRDefault="001512DC" w:rsidP="001512DC">
      <w:pPr>
        <w:pStyle w:val="BodyText"/>
        <w:widowControl w:val="0"/>
        <w:rPr>
          <w:rFonts w:eastAsia="Times New Roman" w:cs="Calibri"/>
          <w:b/>
          <w:sz w:val="22"/>
        </w:rPr>
      </w:pPr>
    </w:p>
    <w:p w14:paraId="79AE56EE" w14:textId="21C2329A" w:rsidR="006A1DE1" w:rsidRDefault="006A1DE1" w:rsidP="001411B9">
      <w:pPr>
        <w:keepNext/>
        <w:spacing w:before="240" w:line="22" w:lineRule="atLeast"/>
        <w:ind w:left="360"/>
        <w:jc w:val="both"/>
        <w:outlineLvl w:val="1"/>
        <w:rPr>
          <w:rFonts w:eastAsia="Times New Roman" w:cs="Calibri"/>
          <w:b/>
          <w:sz w:val="22"/>
          <w:szCs w:val="22"/>
        </w:rPr>
      </w:pPr>
      <w:bookmarkStart w:id="224" w:name="_Toc200364649"/>
      <w:r w:rsidRPr="00E97773">
        <w:rPr>
          <w:rFonts w:eastAsia="Times New Roman" w:cs="Calibri"/>
          <w:b/>
          <w:sz w:val="22"/>
          <w:szCs w:val="22"/>
        </w:rPr>
        <w:t>Appendi</w:t>
      </w:r>
      <w:r w:rsidR="000856C5" w:rsidRPr="00E97773">
        <w:rPr>
          <w:rFonts w:eastAsia="Times New Roman" w:cs="Calibri"/>
          <w:b/>
          <w:sz w:val="22"/>
          <w:szCs w:val="22"/>
        </w:rPr>
        <w:t xml:space="preserve">x </w:t>
      </w:r>
      <w:r w:rsidR="00826673">
        <w:rPr>
          <w:rFonts w:eastAsia="Times New Roman" w:cs="Calibri"/>
          <w:b/>
          <w:sz w:val="22"/>
          <w:szCs w:val="22"/>
        </w:rPr>
        <w:t>B</w:t>
      </w:r>
      <w:r w:rsidR="000856C5" w:rsidRPr="00E97773">
        <w:rPr>
          <w:rFonts w:eastAsia="Times New Roman" w:cs="Calibri"/>
          <w:b/>
          <w:sz w:val="22"/>
          <w:szCs w:val="22"/>
        </w:rPr>
        <w:t xml:space="preserve">: </w:t>
      </w:r>
      <w:r w:rsidR="00A90302">
        <w:rPr>
          <w:rFonts w:eastAsia="Times New Roman" w:cs="Calibri"/>
          <w:b/>
          <w:sz w:val="22"/>
          <w:szCs w:val="22"/>
        </w:rPr>
        <w:t xml:space="preserve">Common </w:t>
      </w:r>
      <w:r w:rsidR="00677E40" w:rsidRPr="00E97773">
        <w:rPr>
          <w:rFonts w:eastAsia="Times New Roman" w:cs="Calibri"/>
          <w:b/>
          <w:sz w:val="22"/>
          <w:szCs w:val="22"/>
        </w:rPr>
        <w:t>Transaction Monitoring Red Flags</w:t>
      </w:r>
      <w:bookmarkEnd w:id="224"/>
    </w:p>
    <w:p w14:paraId="6D65EEE3" w14:textId="77777777" w:rsidR="00C55002" w:rsidRPr="00703250" w:rsidRDefault="00C55002" w:rsidP="00C55002">
      <w:pPr>
        <w:spacing w:after="160" w:line="278" w:lineRule="auto"/>
        <w:rPr>
          <w:b/>
          <w:bCs/>
          <w:sz w:val="22"/>
          <w:szCs w:val="22"/>
        </w:rPr>
      </w:pPr>
      <w:r w:rsidRPr="00703250">
        <w:rPr>
          <w:b/>
          <w:bCs/>
          <w:sz w:val="22"/>
          <w:szCs w:val="22"/>
        </w:rPr>
        <w:t>Funds Transfers</w:t>
      </w:r>
    </w:p>
    <w:p w14:paraId="7A8A6FF3" w14:textId="77777777" w:rsidR="00C55002" w:rsidRPr="00703250" w:rsidRDefault="00C55002" w:rsidP="006E537D">
      <w:pPr>
        <w:numPr>
          <w:ilvl w:val="0"/>
          <w:numId w:val="56"/>
        </w:numPr>
        <w:spacing w:after="160" w:line="278" w:lineRule="auto"/>
        <w:rPr>
          <w:sz w:val="22"/>
          <w:szCs w:val="22"/>
        </w:rPr>
      </w:pPr>
      <w:r w:rsidRPr="00703250">
        <w:rPr>
          <w:sz w:val="22"/>
          <w:szCs w:val="22"/>
        </w:rPr>
        <w:t xml:space="preserve">Many </w:t>
      </w:r>
      <w:proofErr w:type="gramStart"/>
      <w:r w:rsidRPr="00703250">
        <w:rPr>
          <w:sz w:val="22"/>
          <w:szCs w:val="22"/>
        </w:rPr>
        <w:t>funds</w:t>
      </w:r>
      <w:proofErr w:type="gramEnd"/>
      <w:r w:rsidRPr="00703250">
        <w:rPr>
          <w:sz w:val="22"/>
          <w:szCs w:val="22"/>
        </w:rPr>
        <w:t xml:space="preserve"> transfers are sent in large, round dollar, hundred dollar, or thousand dollar amounts.</w:t>
      </w:r>
    </w:p>
    <w:p w14:paraId="2BF5B64A" w14:textId="77777777" w:rsidR="00C55002" w:rsidRPr="00703250" w:rsidRDefault="00C55002" w:rsidP="006E537D">
      <w:pPr>
        <w:numPr>
          <w:ilvl w:val="0"/>
          <w:numId w:val="56"/>
        </w:numPr>
        <w:spacing w:after="160" w:line="278" w:lineRule="auto"/>
        <w:rPr>
          <w:sz w:val="22"/>
          <w:szCs w:val="22"/>
        </w:rPr>
      </w:pPr>
      <w:r w:rsidRPr="00C55002">
        <w:rPr>
          <w:sz w:val="22"/>
          <w:szCs w:val="22"/>
        </w:rPr>
        <w:t>A</w:t>
      </w:r>
      <w:r w:rsidRPr="00703250">
        <w:rPr>
          <w:sz w:val="22"/>
          <w:szCs w:val="22"/>
        </w:rPr>
        <w:t>ctivity occurs to</w:t>
      </w:r>
      <w:r w:rsidRPr="00C55002">
        <w:rPr>
          <w:sz w:val="22"/>
          <w:szCs w:val="22"/>
        </w:rPr>
        <w:t>/</w:t>
      </w:r>
      <w:r w:rsidRPr="00703250">
        <w:rPr>
          <w:sz w:val="22"/>
          <w:szCs w:val="22"/>
        </w:rPr>
        <w:t xml:space="preserve"> from</w:t>
      </w:r>
      <w:r w:rsidRPr="00C55002">
        <w:rPr>
          <w:sz w:val="22"/>
          <w:szCs w:val="22"/>
        </w:rPr>
        <w:t>/in</w:t>
      </w:r>
      <w:r w:rsidRPr="00703250">
        <w:rPr>
          <w:sz w:val="22"/>
          <w:szCs w:val="22"/>
        </w:rPr>
        <w:t xml:space="preserve"> a higher-risk geographic location without an apparent business reason or when the activity is inconsistent with the customer’s business or history.</w:t>
      </w:r>
    </w:p>
    <w:p w14:paraId="0C5EF5D9" w14:textId="77777777" w:rsidR="00C55002" w:rsidRPr="00703250" w:rsidRDefault="00C55002" w:rsidP="006E537D">
      <w:pPr>
        <w:numPr>
          <w:ilvl w:val="0"/>
          <w:numId w:val="56"/>
        </w:numPr>
        <w:spacing w:after="160" w:line="278" w:lineRule="auto"/>
        <w:rPr>
          <w:sz w:val="22"/>
          <w:szCs w:val="22"/>
        </w:rPr>
      </w:pPr>
      <w:r w:rsidRPr="00C55002">
        <w:rPr>
          <w:sz w:val="22"/>
          <w:szCs w:val="22"/>
        </w:rPr>
        <w:t>A</w:t>
      </w:r>
      <w:r w:rsidRPr="00703250">
        <w:rPr>
          <w:sz w:val="22"/>
          <w:szCs w:val="22"/>
        </w:rPr>
        <w:t>ctivity occurs to or from a financial institution located in a higher risk jurisdiction distant from the customer's operations.</w:t>
      </w:r>
    </w:p>
    <w:p w14:paraId="320A4BD1" w14:textId="77777777" w:rsidR="00C55002" w:rsidRPr="00703250" w:rsidRDefault="00C55002" w:rsidP="006E537D">
      <w:pPr>
        <w:numPr>
          <w:ilvl w:val="0"/>
          <w:numId w:val="56"/>
        </w:numPr>
        <w:spacing w:after="160" w:line="278" w:lineRule="auto"/>
        <w:rPr>
          <w:sz w:val="22"/>
          <w:szCs w:val="22"/>
        </w:rPr>
      </w:pPr>
      <w:r w:rsidRPr="00703250">
        <w:rPr>
          <w:sz w:val="22"/>
          <w:szCs w:val="22"/>
        </w:rPr>
        <w:t>Many small, incoming transfers of funds are received, or deposits are made using checks. Almost immediately, all or most of the transfers or deposits are wired to another city or country in a manner inconsistent with the customer’s business or history.</w:t>
      </w:r>
    </w:p>
    <w:p w14:paraId="500B5D6D" w14:textId="77777777" w:rsidR="00C55002" w:rsidRPr="00703250" w:rsidRDefault="00C55002" w:rsidP="006E537D">
      <w:pPr>
        <w:numPr>
          <w:ilvl w:val="0"/>
          <w:numId w:val="56"/>
        </w:numPr>
        <w:spacing w:after="160" w:line="278" w:lineRule="auto"/>
        <w:rPr>
          <w:sz w:val="22"/>
          <w:szCs w:val="22"/>
        </w:rPr>
      </w:pPr>
      <w:r w:rsidRPr="00703250">
        <w:rPr>
          <w:sz w:val="22"/>
          <w:szCs w:val="22"/>
        </w:rPr>
        <w:t>Large, incoming funds transfers are received on behalf of a foreign client, with little or no explicit reason.</w:t>
      </w:r>
    </w:p>
    <w:p w14:paraId="5F0C09E5" w14:textId="77777777" w:rsidR="00C55002" w:rsidRPr="00703250" w:rsidRDefault="00C55002" w:rsidP="006E537D">
      <w:pPr>
        <w:numPr>
          <w:ilvl w:val="0"/>
          <w:numId w:val="56"/>
        </w:numPr>
        <w:spacing w:after="160" w:line="278" w:lineRule="auto"/>
        <w:rPr>
          <w:sz w:val="22"/>
          <w:szCs w:val="22"/>
        </w:rPr>
      </w:pPr>
      <w:r w:rsidRPr="00703250">
        <w:rPr>
          <w:sz w:val="22"/>
          <w:szCs w:val="22"/>
        </w:rPr>
        <w:lastRenderedPageBreak/>
        <w:t>Funds transfer activity is unexplained, repetitive, or shows unusual patterns.</w:t>
      </w:r>
    </w:p>
    <w:p w14:paraId="6BE47439" w14:textId="77777777" w:rsidR="00C55002" w:rsidRPr="00703250" w:rsidRDefault="00C55002" w:rsidP="006E537D">
      <w:pPr>
        <w:numPr>
          <w:ilvl w:val="0"/>
          <w:numId w:val="56"/>
        </w:numPr>
        <w:spacing w:after="160" w:line="278" w:lineRule="auto"/>
        <w:rPr>
          <w:sz w:val="22"/>
          <w:szCs w:val="22"/>
        </w:rPr>
      </w:pPr>
      <w:r w:rsidRPr="00703250">
        <w:rPr>
          <w:sz w:val="22"/>
          <w:szCs w:val="22"/>
        </w:rPr>
        <w:t>Payments or receipts with no apparent links to legitimate contracts, goods, or services are received.</w:t>
      </w:r>
    </w:p>
    <w:p w14:paraId="364BAD56" w14:textId="77777777" w:rsidR="00C55002" w:rsidRPr="00703250" w:rsidRDefault="00C55002" w:rsidP="006E537D">
      <w:pPr>
        <w:numPr>
          <w:ilvl w:val="0"/>
          <w:numId w:val="56"/>
        </w:numPr>
        <w:spacing w:after="160" w:line="278" w:lineRule="auto"/>
        <w:rPr>
          <w:sz w:val="22"/>
          <w:szCs w:val="22"/>
        </w:rPr>
      </w:pPr>
      <w:r w:rsidRPr="00703250">
        <w:rPr>
          <w:sz w:val="22"/>
          <w:szCs w:val="22"/>
        </w:rPr>
        <w:t>Funds transfers are sent or received from the same person to or from different accounts.</w:t>
      </w:r>
    </w:p>
    <w:p w14:paraId="1045952F" w14:textId="77777777" w:rsidR="00C55002" w:rsidRPr="00703250" w:rsidRDefault="00C55002" w:rsidP="006E537D">
      <w:pPr>
        <w:numPr>
          <w:ilvl w:val="0"/>
          <w:numId w:val="56"/>
        </w:numPr>
        <w:spacing w:after="160" w:line="278" w:lineRule="auto"/>
        <w:rPr>
          <w:sz w:val="22"/>
          <w:szCs w:val="22"/>
        </w:rPr>
      </w:pPr>
      <w:r w:rsidRPr="00703250">
        <w:rPr>
          <w:sz w:val="22"/>
          <w:szCs w:val="22"/>
        </w:rPr>
        <w:t>A customer deposits funds into several accounts, usually in amounts of less than $3,000, which are subsequently consolidated into a master account and transferred outside of the country, particularly to or through a location of specific concern (e.g., countries designated by national authorities and Financial Action Task Force on Money Laundering (FATF) as noncooperative countries and territories).</w:t>
      </w:r>
    </w:p>
    <w:p w14:paraId="5878F6DA" w14:textId="77777777" w:rsidR="00C55002" w:rsidRPr="00703250" w:rsidRDefault="00C55002" w:rsidP="00C55002">
      <w:pPr>
        <w:spacing w:after="160" w:line="278" w:lineRule="auto"/>
        <w:rPr>
          <w:sz w:val="22"/>
          <w:szCs w:val="22"/>
        </w:rPr>
      </w:pPr>
    </w:p>
    <w:p w14:paraId="33A2EDAD" w14:textId="77777777" w:rsidR="00C55002" w:rsidRPr="00703250" w:rsidRDefault="00C55002" w:rsidP="00C55002">
      <w:pPr>
        <w:spacing w:after="160" w:line="278" w:lineRule="auto"/>
        <w:rPr>
          <w:b/>
          <w:bCs/>
          <w:sz w:val="22"/>
          <w:szCs w:val="22"/>
        </w:rPr>
      </w:pPr>
      <w:r w:rsidRPr="00703250">
        <w:rPr>
          <w:b/>
          <w:bCs/>
          <w:sz w:val="22"/>
          <w:szCs w:val="22"/>
        </w:rPr>
        <w:t>Activity Inconsistent with the Customer’s Business</w:t>
      </w:r>
    </w:p>
    <w:p w14:paraId="0C84CF95" w14:textId="77777777" w:rsidR="00C55002" w:rsidRPr="00703250" w:rsidRDefault="00C55002" w:rsidP="006E537D">
      <w:pPr>
        <w:numPr>
          <w:ilvl w:val="0"/>
          <w:numId w:val="57"/>
        </w:numPr>
        <w:spacing w:after="160" w:line="278" w:lineRule="auto"/>
        <w:rPr>
          <w:sz w:val="22"/>
          <w:szCs w:val="22"/>
        </w:rPr>
      </w:pPr>
      <w:r w:rsidRPr="00703250">
        <w:rPr>
          <w:sz w:val="22"/>
          <w:szCs w:val="22"/>
        </w:rPr>
        <w:t>The currency transaction patterns of a business show a sudden change inconsistent with normal activities.</w:t>
      </w:r>
    </w:p>
    <w:p w14:paraId="5E1C306A" w14:textId="77777777" w:rsidR="00C55002" w:rsidRPr="00703250" w:rsidRDefault="00C55002" w:rsidP="006E537D">
      <w:pPr>
        <w:numPr>
          <w:ilvl w:val="0"/>
          <w:numId w:val="57"/>
        </w:numPr>
        <w:spacing w:after="160" w:line="278" w:lineRule="auto"/>
        <w:rPr>
          <w:sz w:val="22"/>
          <w:szCs w:val="22"/>
        </w:rPr>
      </w:pPr>
      <w:r w:rsidRPr="00703250">
        <w:rPr>
          <w:sz w:val="22"/>
          <w:szCs w:val="22"/>
        </w:rPr>
        <w:t>A large volume of transfers is deposited into, or purchased through, an account when the nature of the accountholder’s business would not appear to justify such activity.</w:t>
      </w:r>
    </w:p>
    <w:p w14:paraId="7A7A2F91" w14:textId="77777777" w:rsidR="00C55002" w:rsidRPr="00703250" w:rsidRDefault="00C55002" w:rsidP="006E537D">
      <w:pPr>
        <w:numPr>
          <w:ilvl w:val="0"/>
          <w:numId w:val="57"/>
        </w:numPr>
        <w:spacing w:after="160" w:line="278" w:lineRule="auto"/>
        <w:rPr>
          <w:sz w:val="22"/>
          <w:szCs w:val="22"/>
        </w:rPr>
      </w:pPr>
      <w:r w:rsidRPr="00703250">
        <w:rPr>
          <w:sz w:val="22"/>
          <w:szCs w:val="22"/>
        </w:rPr>
        <w:t xml:space="preserve">A retail business has dramatically different patterns of </w:t>
      </w:r>
      <w:r w:rsidRPr="00C55002">
        <w:rPr>
          <w:sz w:val="22"/>
          <w:szCs w:val="22"/>
        </w:rPr>
        <w:t xml:space="preserve">transactions </w:t>
      </w:r>
      <w:r w:rsidRPr="00703250">
        <w:rPr>
          <w:sz w:val="22"/>
          <w:szCs w:val="22"/>
        </w:rPr>
        <w:t>from similar businesses in the same general location.</w:t>
      </w:r>
    </w:p>
    <w:p w14:paraId="3C7FBE72" w14:textId="77777777" w:rsidR="00C55002" w:rsidRPr="00703250" w:rsidRDefault="00C55002" w:rsidP="006E537D">
      <w:pPr>
        <w:numPr>
          <w:ilvl w:val="0"/>
          <w:numId w:val="57"/>
        </w:numPr>
        <w:spacing w:after="160" w:line="278" w:lineRule="auto"/>
        <w:rPr>
          <w:sz w:val="22"/>
          <w:szCs w:val="22"/>
        </w:rPr>
      </w:pPr>
      <w:r w:rsidRPr="00703250">
        <w:rPr>
          <w:sz w:val="22"/>
          <w:szCs w:val="22"/>
        </w:rPr>
        <w:t>Unusual transfers of funds occur among related accounts or among accounts that involve the same or related principals.</w:t>
      </w:r>
    </w:p>
    <w:p w14:paraId="0BB9DD21" w14:textId="77777777" w:rsidR="00C55002" w:rsidRPr="00703250" w:rsidRDefault="00C55002" w:rsidP="006E537D">
      <w:pPr>
        <w:numPr>
          <w:ilvl w:val="0"/>
          <w:numId w:val="57"/>
        </w:numPr>
        <w:spacing w:after="160" w:line="278" w:lineRule="auto"/>
        <w:rPr>
          <w:sz w:val="22"/>
          <w:szCs w:val="22"/>
        </w:rPr>
      </w:pPr>
      <w:r w:rsidRPr="00703250">
        <w:rPr>
          <w:sz w:val="22"/>
          <w:szCs w:val="22"/>
        </w:rPr>
        <w:t>Goods or services purchased by the business do not match the customer’s stated line of business.</w:t>
      </w:r>
    </w:p>
    <w:p w14:paraId="7464F9ED" w14:textId="77777777" w:rsidR="00C55002" w:rsidRPr="00703250" w:rsidRDefault="00C55002" w:rsidP="00C55002">
      <w:pPr>
        <w:spacing w:after="160" w:line="278" w:lineRule="auto"/>
        <w:rPr>
          <w:b/>
          <w:bCs/>
          <w:sz w:val="22"/>
          <w:szCs w:val="22"/>
        </w:rPr>
      </w:pPr>
      <w:r w:rsidRPr="00703250">
        <w:rPr>
          <w:b/>
          <w:bCs/>
          <w:sz w:val="22"/>
          <w:szCs w:val="22"/>
        </w:rPr>
        <w:t>Shell Company Activity</w:t>
      </w:r>
    </w:p>
    <w:p w14:paraId="60D4E91D" w14:textId="77777777" w:rsidR="00C55002" w:rsidRPr="00703250" w:rsidRDefault="00C55002" w:rsidP="006E537D">
      <w:pPr>
        <w:numPr>
          <w:ilvl w:val="0"/>
          <w:numId w:val="58"/>
        </w:numPr>
        <w:spacing w:after="160" w:line="278" w:lineRule="auto"/>
        <w:rPr>
          <w:sz w:val="22"/>
          <w:szCs w:val="22"/>
        </w:rPr>
      </w:pPr>
      <w:r w:rsidRPr="00703250">
        <w:rPr>
          <w:sz w:val="22"/>
          <w:szCs w:val="22"/>
        </w:rPr>
        <w:t>A bank is unable to obtain sufficient information or information is unavailable to positively identify originators or beneficiaries of accounts or other banking activity (using Internet, commercial database searches, or direct inquiries to a respondent bank).</w:t>
      </w:r>
    </w:p>
    <w:p w14:paraId="62FFECA7" w14:textId="77777777" w:rsidR="00C55002" w:rsidRPr="00703250" w:rsidRDefault="00C55002" w:rsidP="006E537D">
      <w:pPr>
        <w:numPr>
          <w:ilvl w:val="0"/>
          <w:numId w:val="58"/>
        </w:numPr>
        <w:spacing w:after="160" w:line="278" w:lineRule="auto"/>
        <w:rPr>
          <w:sz w:val="22"/>
          <w:szCs w:val="22"/>
        </w:rPr>
      </w:pPr>
      <w:r w:rsidRPr="00703250">
        <w:rPr>
          <w:sz w:val="22"/>
          <w:szCs w:val="22"/>
        </w:rPr>
        <w:t>Payments to or from the company have no stated purpose, do not reference goods or services, or identify only a contract or invoice number.</w:t>
      </w:r>
    </w:p>
    <w:p w14:paraId="0F26AAD2" w14:textId="77777777" w:rsidR="00C55002" w:rsidRPr="00703250" w:rsidRDefault="00C55002" w:rsidP="006E537D">
      <w:pPr>
        <w:numPr>
          <w:ilvl w:val="0"/>
          <w:numId w:val="58"/>
        </w:numPr>
        <w:spacing w:after="160" w:line="278" w:lineRule="auto"/>
        <w:rPr>
          <w:sz w:val="22"/>
          <w:szCs w:val="22"/>
        </w:rPr>
      </w:pPr>
      <w:r w:rsidRPr="00703250">
        <w:rPr>
          <w:sz w:val="22"/>
          <w:szCs w:val="22"/>
        </w:rPr>
        <w:t>Goods or services, if identified, do not match profile of company provided by respondent bank or character of the financial activity; a company references remarkably dissimilar goods and services in related funds transfers</w:t>
      </w:r>
      <w:r w:rsidRPr="00C55002">
        <w:rPr>
          <w:sz w:val="22"/>
          <w:szCs w:val="22"/>
        </w:rPr>
        <w:t>.</w:t>
      </w:r>
    </w:p>
    <w:p w14:paraId="59740032" w14:textId="77777777" w:rsidR="00C55002" w:rsidRPr="00703250" w:rsidRDefault="00C55002" w:rsidP="006E537D">
      <w:pPr>
        <w:numPr>
          <w:ilvl w:val="0"/>
          <w:numId w:val="58"/>
        </w:numPr>
        <w:spacing w:after="160" w:line="278" w:lineRule="auto"/>
        <w:rPr>
          <w:sz w:val="22"/>
          <w:szCs w:val="22"/>
        </w:rPr>
      </w:pPr>
      <w:r w:rsidRPr="00703250">
        <w:rPr>
          <w:sz w:val="22"/>
          <w:szCs w:val="22"/>
        </w:rPr>
        <w:t>Unusually large number and variety of beneficiaries are receiving funds transfers from one company.</w:t>
      </w:r>
    </w:p>
    <w:p w14:paraId="52386A0F" w14:textId="77777777" w:rsidR="00C55002" w:rsidRPr="00703250" w:rsidRDefault="00C55002" w:rsidP="006E537D">
      <w:pPr>
        <w:numPr>
          <w:ilvl w:val="0"/>
          <w:numId w:val="58"/>
        </w:numPr>
        <w:spacing w:after="160" w:line="278" w:lineRule="auto"/>
        <w:rPr>
          <w:sz w:val="22"/>
          <w:szCs w:val="22"/>
        </w:rPr>
      </w:pPr>
      <w:r w:rsidRPr="00703250">
        <w:rPr>
          <w:sz w:val="22"/>
          <w:szCs w:val="22"/>
        </w:rPr>
        <w:lastRenderedPageBreak/>
        <w:t>Frequent involvement of multiple jurisdictions or beneficiaries located in higher-risk offshore financial centers.</w:t>
      </w:r>
    </w:p>
    <w:p w14:paraId="5949B0DE" w14:textId="77777777" w:rsidR="00C55002" w:rsidRPr="00703250" w:rsidRDefault="00C55002" w:rsidP="006E537D">
      <w:pPr>
        <w:numPr>
          <w:ilvl w:val="0"/>
          <w:numId w:val="58"/>
        </w:numPr>
        <w:spacing w:after="160" w:line="278" w:lineRule="auto"/>
        <w:rPr>
          <w:sz w:val="22"/>
          <w:szCs w:val="22"/>
        </w:rPr>
      </w:pPr>
      <w:r w:rsidRPr="00703250">
        <w:rPr>
          <w:sz w:val="22"/>
          <w:szCs w:val="22"/>
        </w:rPr>
        <w:t>Multiple high-value payments or transfers between shell companies with no apparent legitimate business purpose.</w:t>
      </w:r>
    </w:p>
    <w:p w14:paraId="7B13124E" w14:textId="77777777" w:rsidR="00C55002" w:rsidRPr="00703250" w:rsidRDefault="00C55002" w:rsidP="006E537D">
      <w:pPr>
        <w:numPr>
          <w:ilvl w:val="0"/>
          <w:numId w:val="58"/>
        </w:numPr>
        <w:spacing w:after="160" w:line="278" w:lineRule="auto"/>
        <w:rPr>
          <w:sz w:val="22"/>
          <w:szCs w:val="22"/>
        </w:rPr>
      </w:pPr>
      <w:r w:rsidRPr="00703250">
        <w:rPr>
          <w:sz w:val="22"/>
          <w:szCs w:val="22"/>
        </w:rPr>
        <w:t>Purpose of the shell company is unknown or unclear.</w:t>
      </w:r>
    </w:p>
    <w:p w14:paraId="25B23C7D" w14:textId="77777777" w:rsidR="00C55002" w:rsidRPr="00703250" w:rsidRDefault="00C55002" w:rsidP="00C55002">
      <w:pPr>
        <w:spacing w:after="160" w:line="278" w:lineRule="auto"/>
        <w:rPr>
          <w:b/>
          <w:bCs/>
          <w:sz w:val="22"/>
          <w:szCs w:val="22"/>
        </w:rPr>
      </w:pPr>
      <w:r w:rsidRPr="00703250">
        <w:rPr>
          <w:b/>
          <w:bCs/>
          <w:sz w:val="22"/>
          <w:szCs w:val="22"/>
        </w:rPr>
        <w:t>Other Unusual or Suspicious Customer Activity</w:t>
      </w:r>
    </w:p>
    <w:p w14:paraId="41C74E84" w14:textId="77777777" w:rsidR="00C55002" w:rsidRPr="00703250" w:rsidRDefault="00C55002" w:rsidP="006E537D">
      <w:pPr>
        <w:numPr>
          <w:ilvl w:val="0"/>
          <w:numId w:val="59"/>
        </w:numPr>
        <w:spacing w:after="160" w:line="278" w:lineRule="auto"/>
        <w:rPr>
          <w:sz w:val="22"/>
          <w:szCs w:val="22"/>
        </w:rPr>
      </w:pPr>
      <w:r w:rsidRPr="00703250">
        <w:rPr>
          <w:sz w:val="22"/>
          <w:szCs w:val="22"/>
        </w:rPr>
        <w:t>Customer purchases a number of open-end prepaid cards for large amounts. Purchases of prepaid cards are not commensurate with normal business activities.</w:t>
      </w:r>
    </w:p>
    <w:p w14:paraId="161C0642" w14:textId="77777777" w:rsidR="00C55002" w:rsidRPr="00703250" w:rsidRDefault="00C55002" w:rsidP="006E537D">
      <w:pPr>
        <w:numPr>
          <w:ilvl w:val="0"/>
          <w:numId w:val="59"/>
        </w:numPr>
        <w:spacing w:after="160" w:line="278" w:lineRule="auto"/>
        <w:rPr>
          <w:sz w:val="22"/>
          <w:szCs w:val="22"/>
        </w:rPr>
      </w:pPr>
      <w:r w:rsidRPr="00703250">
        <w:rPr>
          <w:sz w:val="22"/>
          <w:szCs w:val="22"/>
        </w:rPr>
        <w:t>Customer receives large and frequent deposits from online payments systems yet has no apparent online or auction business.</w:t>
      </w:r>
    </w:p>
    <w:p w14:paraId="4C28BF75" w14:textId="77777777" w:rsidR="00C55002" w:rsidRPr="00703250" w:rsidRDefault="00C55002" w:rsidP="006E537D">
      <w:pPr>
        <w:numPr>
          <w:ilvl w:val="0"/>
          <w:numId w:val="59"/>
        </w:numPr>
        <w:spacing w:after="160" w:line="278" w:lineRule="auto"/>
        <w:rPr>
          <w:sz w:val="22"/>
          <w:szCs w:val="22"/>
        </w:rPr>
      </w:pPr>
      <w:r w:rsidRPr="00703250">
        <w:rPr>
          <w:sz w:val="22"/>
          <w:szCs w:val="22"/>
        </w:rPr>
        <w:t>Suspicious movements of funds occur from one bank to another, and then funds are moved back to the first bank.</w:t>
      </w:r>
    </w:p>
    <w:p w14:paraId="5245CF28" w14:textId="77777777" w:rsidR="00C55002" w:rsidRPr="00703250" w:rsidRDefault="00C55002" w:rsidP="006E537D">
      <w:pPr>
        <w:numPr>
          <w:ilvl w:val="0"/>
          <w:numId w:val="59"/>
        </w:numPr>
        <w:spacing w:after="160" w:line="278" w:lineRule="auto"/>
        <w:rPr>
          <w:sz w:val="22"/>
          <w:szCs w:val="22"/>
        </w:rPr>
      </w:pPr>
      <w:r w:rsidRPr="00703250">
        <w:rPr>
          <w:sz w:val="22"/>
          <w:szCs w:val="22"/>
        </w:rPr>
        <w:t>Currency is deposited or withdrawn in amounts just below identification or reporting thresholds.</w:t>
      </w:r>
    </w:p>
    <w:p w14:paraId="5B2921B3" w14:textId="77777777" w:rsidR="00C55002" w:rsidRPr="00703250" w:rsidRDefault="00C55002" w:rsidP="006E537D">
      <w:pPr>
        <w:numPr>
          <w:ilvl w:val="0"/>
          <w:numId w:val="59"/>
        </w:numPr>
        <w:spacing w:after="160" w:line="278" w:lineRule="auto"/>
        <w:rPr>
          <w:sz w:val="22"/>
          <w:szCs w:val="22"/>
        </w:rPr>
      </w:pPr>
      <w:r w:rsidRPr="00703250">
        <w:rPr>
          <w:sz w:val="22"/>
          <w:szCs w:val="22"/>
        </w:rPr>
        <w:t xml:space="preserve">Customer repeatedly uses a </w:t>
      </w:r>
      <w:r w:rsidRPr="00C55002">
        <w:rPr>
          <w:sz w:val="22"/>
          <w:szCs w:val="22"/>
        </w:rPr>
        <w:t>location (e.g., Walmart, Bank ATM)</w:t>
      </w:r>
      <w:r w:rsidRPr="00703250">
        <w:rPr>
          <w:sz w:val="22"/>
          <w:szCs w:val="22"/>
        </w:rPr>
        <w:t xml:space="preserve"> that is geographically distant from the customer's home or office without sufficient business purpose.</w:t>
      </w:r>
    </w:p>
    <w:p w14:paraId="53FEA6A5" w14:textId="77777777" w:rsidR="00C55002" w:rsidRPr="00703250" w:rsidRDefault="00C55002" w:rsidP="006E537D">
      <w:pPr>
        <w:numPr>
          <w:ilvl w:val="0"/>
          <w:numId w:val="59"/>
        </w:numPr>
        <w:spacing w:after="160" w:line="278" w:lineRule="auto"/>
        <w:rPr>
          <w:sz w:val="22"/>
          <w:szCs w:val="22"/>
        </w:rPr>
      </w:pPr>
      <w:r w:rsidRPr="00703250">
        <w:rPr>
          <w:sz w:val="22"/>
          <w:szCs w:val="22"/>
        </w:rPr>
        <w:t xml:space="preserve">Customer uses a personal </w:t>
      </w:r>
      <w:r w:rsidRPr="00C55002">
        <w:rPr>
          <w:sz w:val="22"/>
          <w:szCs w:val="22"/>
        </w:rPr>
        <w:t xml:space="preserve">(consumer) </w:t>
      </w:r>
      <w:r w:rsidRPr="00703250">
        <w:rPr>
          <w:sz w:val="22"/>
          <w:szCs w:val="22"/>
        </w:rPr>
        <w:t>account for business purposes.</w:t>
      </w:r>
    </w:p>
    <w:p w14:paraId="6B4BE0E1" w14:textId="77777777" w:rsidR="00C55002" w:rsidRPr="00703250" w:rsidRDefault="00C55002" w:rsidP="006E537D">
      <w:pPr>
        <w:numPr>
          <w:ilvl w:val="0"/>
          <w:numId w:val="59"/>
        </w:numPr>
        <w:spacing w:after="160" w:line="278" w:lineRule="auto"/>
        <w:rPr>
          <w:sz w:val="22"/>
          <w:szCs w:val="22"/>
        </w:rPr>
      </w:pPr>
      <w:r w:rsidRPr="00703250">
        <w:rPr>
          <w:sz w:val="22"/>
          <w:szCs w:val="22"/>
        </w:rPr>
        <w:t>Customer has established multiple accounts in various corporate or individual names that lack sufficient business purpose for the account complexities or appear to be an effort to hide the beneficial ownership from the bank.</w:t>
      </w:r>
    </w:p>
    <w:p w14:paraId="58FF08E1" w14:textId="77777777" w:rsidR="00C55002" w:rsidRPr="00703250" w:rsidRDefault="00C55002" w:rsidP="006E537D">
      <w:pPr>
        <w:numPr>
          <w:ilvl w:val="0"/>
          <w:numId w:val="59"/>
        </w:numPr>
        <w:spacing w:after="160" w:line="278" w:lineRule="auto"/>
        <w:rPr>
          <w:sz w:val="22"/>
          <w:szCs w:val="22"/>
        </w:rPr>
      </w:pPr>
      <w:r w:rsidRPr="00703250">
        <w:rPr>
          <w:sz w:val="22"/>
          <w:szCs w:val="22"/>
        </w:rPr>
        <w:t>Customer makes multiple and frequent deposits to various accounts that are purportedly unrelated.</w:t>
      </w:r>
    </w:p>
    <w:p w14:paraId="4B04845E" w14:textId="77777777" w:rsidR="00C55002" w:rsidRPr="00703250" w:rsidRDefault="00C55002" w:rsidP="006E537D">
      <w:pPr>
        <w:numPr>
          <w:ilvl w:val="0"/>
          <w:numId w:val="59"/>
        </w:numPr>
        <w:spacing w:after="160" w:line="278" w:lineRule="auto"/>
        <w:rPr>
          <w:sz w:val="22"/>
          <w:szCs w:val="22"/>
        </w:rPr>
      </w:pPr>
      <w:r w:rsidRPr="00703250">
        <w:rPr>
          <w:sz w:val="22"/>
          <w:szCs w:val="22"/>
        </w:rPr>
        <w:t>Customer conducts large deposits and withdrawals during a short time period after opening and then subsequently closes the account or the account becomes dormant. Conversely, an account with little activity may suddenly experience large deposit and withdrawal activity.</w:t>
      </w:r>
    </w:p>
    <w:p w14:paraId="0756E1D1" w14:textId="77777777" w:rsidR="00C55002" w:rsidRPr="00703250" w:rsidRDefault="00C55002" w:rsidP="006E537D">
      <w:pPr>
        <w:numPr>
          <w:ilvl w:val="0"/>
          <w:numId w:val="59"/>
        </w:numPr>
        <w:spacing w:after="160" w:line="278" w:lineRule="auto"/>
        <w:rPr>
          <w:sz w:val="22"/>
          <w:szCs w:val="22"/>
        </w:rPr>
      </w:pPr>
      <w:r w:rsidRPr="00703250">
        <w:rPr>
          <w:sz w:val="22"/>
          <w:szCs w:val="22"/>
        </w:rPr>
        <w:t>Customer makes high-value transactions not commensurate with the customer's known incomes.</w:t>
      </w:r>
    </w:p>
    <w:p w14:paraId="2B21D656" w14:textId="77777777" w:rsidR="00C55002" w:rsidRPr="00703250" w:rsidRDefault="00C55002" w:rsidP="00C55002">
      <w:pPr>
        <w:spacing w:after="160" w:line="278" w:lineRule="auto"/>
        <w:rPr>
          <w:b/>
          <w:bCs/>
          <w:sz w:val="22"/>
          <w:szCs w:val="22"/>
        </w:rPr>
      </w:pPr>
      <w:r w:rsidRPr="00703250">
        <w:rPr>
          <w:b/>
          <w:bCs/>
          <w:sz w:val="22"/>
          <w:szCs w:val="22"/>
        </w:rPr>
        <w:t>Potentially Suspicious Activity That May Indicate Terrorist Financing</w:t>
      </w:r>
    </w:p>
    <w:p w14:paraId="4C2858B0" w14:textId="77777777" w:rsidR="00C55002" w:rsidRPr="00703250" w:rsidRDefault="00C55002" w:rsidP="00C55002">
      <w:pPr>
        <w:spacing w:after="160" w:line="278" w:lineRule="auto"/>
        <w:rPr>
          <w:b/>
          <w:bCs/>
          <w:sz w:val="22"/>
          <w:szCs w:val="22"/>
        </w:rPr>
      </w:pPr>
      <w:r w:rsidRPr="00703250">
        <w:rPr>
          <w:b/>
          <w:bCs/>
          <w:sz w:val="22"/>
          <w:szCs w:val="22"/>
        </w:rPr>
        <w:t>Activity Inconsistent With the Customer’s Business</w:t>
      </w:r>
    </w:p>
    <w:p w14:paraId="42DF41A9" w14:textId="77777777" w:rsidR="00C55002" w:rsidRPr="00703250" w:rsidRDefault="00C55002" w:rsidP="006E537D">
      <w:pPr>
        <w:numPr>
          <w:ilvl w:val="0"/>
          <w:numId w:val="60"/>
        </w:numPr>
        <w:spacing w:after="160" w:line="278" w:lineRule="auto"/>
        <w:rPr>
          <w:sz w:val="22"/>
          <w:szCs w:val="22"/>
        </w:rPr>
      </w:pPr>
      <w:r w:rsidRPr="00703250">
        <w:rPr>
          <w:sz w:val="22"/>
          <w:szCs w:val="22"/>
        </w:rPr>
        <w:t>Funds are generated by a business owned by persons of the same origin or by a business that involves persons of the same origin from higher-risk countries (e.g., countries designated by national authorities and FATF as noncooperative countries and territories).</w:t>
      </w:r>
    </w:p>
    <w:p w14:paraId="09E6D58D" w14:textId="77777777" w:rsidR="00C55002" w:rsidRPr="00703250" w:rsidRDefault="00C55002" w:rsidP="006E537D">
      <w:pPr>
        <w:numPr>
          <w:ilvl w:val="0"/>
          <w:numId w:val="60"/>
        </w:numPr>
        <w:spacing w:after="160" w:line="278" w:lineRule="auto"/>
        <w:rPr>
          <w:sz w:val="22"/>
          <w:szCs w:val="22"/>
        </w:rPr>
      </w:pPr>
      <w:r w:rsidRPr="00703250">
        <w:rPr>
          <w:sz w:val="22"/>
          <w:szCs w:val="22"/>
        </w:rPr>
        <w:lastRenderedPageBreak/>
        <w:t>The stated occupation of the customer is not commensurate with the type or level of activity.</w:t>
      </w:r>
    </w:p>
    <w:p w14:paraId="779B3DF0" w14:textId="77777777" w:rsidR="00C55002" w:rsidRPr="00703250" w:rsidRDefault="00C55002" w:rsidP="006E537D">
      <w:pPr>
        <w:numPr>
          <w:ilvl w:val="0"/>
          <w:numId w:val="60"/>
        </w:numPr>
        <w:spacing w:after="160" w:line="278" w:lineRule="auto"/>
        <w:rPr>
          <w:sz w:val="22"/>
          <w:szCs w:val="22"/>
        </w:rPr>
      </w:pPr>
      <w:r w:rsidRPr="00703250">
        <w:rPr>
          <w:sz w:val="22"/>
          <w:szCs w:val="22"/>
        </w:rPr>
        <w:t xml:space="preserve">Persons involved </w:t>
      </w:r>
      <w:r w:rsidRPr="00C55002">
        <w:rPr>
          <w:sz w:val="22"/>
          <w:szCs w:val="22"/>
        </w:rPr>
        <w:t>in transactions</w:t>
      </w:r>
      <w:r w:rsidRPr="00703250">
        <w:rPr>
          <w:sz w:val="22"/>
          <w:szCs w:val="22"/>
        </w:rPr>
        <w:t xml:space="preserve"> share an address or phone number, particularly when the address is also a business location or does not seem to correspond to the stated occupation (e.g., student, unemployed, or self-employed).</w:t>
      </w:r>
    </w:p>
    <w:p w14:paraId="19A4177A" w14:textId="77777777" w:rsidR="00C55002" w:rsidRPr="00703250" w:rsidRDefault="00C55002" w:rsidP="006E537D">
      <w:pPr>
        <w:numPr>
          <w:ilvl w:val="0"/>
          <w:numId w:val="60"/>
        </w:numPr>
        <w:spacing w:after="160" w:line="278" w:lineRule="auto"/>
        <w:rPr>
          <w:sz w:val="22"/>
          <w:szCs w:val="22"/>
        </w:rPr>
      </w:pPr>
      <w:r w:rsidRPr="00703250">
        <w:rPr>
          <w:sz w:val="22"/>
          <w:szCs w:val="22"/>
        </w:rPr>
        <w:t>Regarding nonprofit or charitable organizations, financial transactions occur for which there appears to be no logical economic purpose or in which there appears to be no link between the stated activity of the organization and the other parties in the transaction.</w:t>
      </w:r>
    </w:p>
    <w:p w14:paraId="47255D64" w14:textId="77777777" w:rsidR="00C55002" w:rsidRPr="00703250" w:rsidRDefault="00C55002" w:rsidP="00C55002">
      <w:pPr>
        <w:spacing w:after="160" w:line="278" w:lineRule="auto"/>
        <w:rPr>
          <w:b/>
          <w:bCs/>
          <w:sz w:val="22"/>
          <w:szCs w:val="22"/>
        </w:rPr>
      </w:pPr>
      <w:r w:rsidRPr="00703250">
        <w:rPr>
          <w:b/>
          <w:bCs/>
          <w:sz w:val="22"/>
          <w:szCs w:val="22"/>
        </w:rPr>
        <w:t> Funds Transfers</w:t>
      </w:r>
    </w:p>
    <w:p w14:paraId="7F7C9666" w14:textId="77777777" w:rsidR="00C55002" w:rsidRPr="00703250" w:rsidRDefault="00C55002" w:rsidP="006E537D">
      <w:pPr>
        <w:numPr>
          <w:ilvl w:val="0"/>
          <w:numId w:val="61"/>
        </w:numPr>
        <w:spacing w:after="160" w:line="278" w:lineRule="auto"/>
        <w:rPr>
          <w:sz w:val="22"/>
          <w:szCs w:val="22"/>
        </w:rPr>
      </w:pPr>
      <w:r w:rsidRPr="00703250">
        <w:rPr>
          <w:sz w:val="22"/>
          <w:szCs w:val="22"/>
        </w:rPr>
        <w:t>A large number of incoming or outgoing funds transfers take place through a business account, and there appears to be no logical business or other economic purpose for the transfers, particularly when this activity involves higher-risk locations.</w:t>
      </w:r>
    </w:p>
    <w:p w14:paraId="69A2B56C" w14:textId="77777777" w:rsidR="00C55002" w:rsidRPr="00703250" w:rsidRDefault="00C55002" w:rsidP="006E537D">
      <w:pPr>
        <w:numPr>
          <w:ilvl w:val="0"/>
          <w:numId w:val="61"/>
        </w:numPr>
        <w:spacing w:after="160" w:line="278" w:lineRule="auto"/>
        <w:rPr>
          <w:sz w:val="22"/>
          <w:szCs w:val="22"/>
        </w:rPr>
      </w:pPr>
      <w:r w:rsidRPr="00703250">
        <w:rPr>
          <w:sz w:val="22"/>
          <w:szCs w:val="22"/>
        </w:rPr>
        <w:t>Funds transfers are ordered in small amounts in an apparent effort to avoid triggering identification or reporting requirements.</w:t>
      </w:r>
    </w:p>
    <w:p w14:paraId="2216DF81" w14:textId="77777777" w:rsidR="00C55002" w:rsidRPr="00703250" w:rsidRDefault="00C55002" w:rsidP="006E537D">
      <w:pPr>
        <w:numPr>
          <w:ilvl w:val="0"/>
          <w:numId w:val="61"/>
        </w:numPr>
        <w:spacing w:after="160" w:line="278" w:lineRule="auto"/>
        <w:rPr>
          <w:sz w:val="22"/>
          <w:szCs w:val="22"/>
        </w:rPr>
      </w:pPr>
      <w:r w:rsidRPr="00703250">
        <w:rPr>
          <w:sz w:val="22"/>
          <w:szCs w:val="22"/>
        </w:rPr>
        <w:t>Multiple personal and business accounts or the accounts of nonprofit organizations or charities are used to collect and funnel funds to a small number of foreign beneficiaries.</w:t>
      </w:r>
    </w:p>
    <w:p w14:paraId="62892796" w14:textId="77777777" w:rsidR="00C55002" w:rsidRPr="00703250" w:rsidRDefault="00C55002" w:rsidP="00C55002">
      <w:pPr>
        <w:spacing w:after="160" w:line="278" w:lineRule="auto"/>
        <w:rPr>
          <w:b/>
          <w:bCs/>
          <w:sz w:val="22"/>
          <w:szCs w:val="22"/>
        </w:rPr>
      </w:pPr>
      <w:r w:rsidRPr="00703250">
        <w:rPr>
          <w:b/>
          <w:bCs/>
          <w:sz w:val="22"/>
          <w:szCs w:val="22"/>
        </w:rPr>
        <w:t>Other Transactions That Appear Unusual or Suspicious</w:t>
      </w:r>
    </w:p>
    <w:p w14:paraId="42C08986" w14:textId="77777777" w:rsidR="00C55002" w:rsidRPr="00703250" w:rsidRDefault="00C55002" w:rsidP="006E537D">
      <w:pPr>
        <w:numPr>
          <w:ilvl w:val="0"/>
          <w:numId w:val="62"/>
        </w:numPr>
        <w:spacing w:after="160" w:line="278" w:lineRule="auto"/>
        <w:rPr>
          <w:sz w:val="22"/>
          <w:szCs w:val="22"/>
        </w:rPr>
      </w:pPr>
      <w:r w:rsidRPr="00703250">
        <w:rPr>
          <w:sz w:val="22"/>
          <w:szCs w:val="22"/>
        </w:rPr>
        <w:t>Multiple accounts are used to collect and funnel funds to a small number of foreign beneficiaries, both persons and businesses, particularly in higher-risk locations.</w:t>
      </w:r>
    </w:p>
    <w:p w14:paraId="6F689FF6" w14:textId="77777777" w:rsidR="00C55002" w:rsidRPr="00C55002" w:rsidRDefault="00C55002" w:rsidP="006E537D">
      <w:pPr>
        <w:numPr>
          <w:ilvl w:val="0"/>
          <w:numId w:val="62"/>
        </w:numPr>
        <w:spacing w:after="160" w:line="278" w:lineRule="auto"/>
        <w:rPr>
          <w:sz w:val="22"/>
          <w:szCs w:val="22"/>
        </w:rPr>
      </w:pPr>
      <w:r w:rsidRPr="00703250">
        <w:rPr>
          <w:sz w:val="22"/>
          <w:szCs w:val="22"/>
        </w:rPr>
        <w:t>Funds are sent or received via international transfers from or to higher-risk locations.</w:t>
      </w:r>
    </w:p>
    <w:p w14:paraId="6B566BFF" w14:textId="77777777" w:rsidR="00A90302" w:rsidRDefault="00A90302" w:rsidP="00C55002">
      <w:pPr>
        <w:pStyle w:val="ListParagraph"/>
        <w:ind w:left="1440"/>
        <w:rPr>
          <w:rFonts w:eastAsia="Times New Roman" w:cs="Calibri"/>
          <w:b/>
          <w:sz w:val="22"/>
          <w:szCs w:val="22"/>
        </w:rPr>
      </w:pPr>
    </w:p>
    <w:p w14:paraId="051935D0" w14:textId="77BAF637" w:rsidR="003B0001" w:rsidRDefault="003D3AFE" w:rsidP="003B0001">
      <w:pPr>
        <w:keepNext/>
        <w:spacing w:before="240" w:line="22" w:lineRule="atLeast"/>
        <w:ind w:left="360"/>
        <w:jc w:val="both"/>
        <w:outlineLvl w:val="1"/>
        <w:rPr>
          <w:rFonts w:eastAsia="Times New Roman" w:cs="Calibri"/>
          <w:b/>
          <w:sz w:val="22"/>
          <w:szCs w:val="22"/>
        </w:rPr>
      </w:pPr>
      <w:bookmarkStart w:id="225" w:name="_Toc200364650"/>
      <w:r>
        <w:rPr>
          <w:rFonts w:eastAsia="Times New Roman" w:cs="Calibri"/>
          <w:b/>
          <w:sz w:val="22"/>
          <w:szCs w:val="22"/>
        </w:rPr>
        <w:t xml:space="preserve">Appendix </w:t>
      </w:r>
      <w:r w:rsidR="00826673">
        <w:rPr>
          <w:rFonts w:eastAsia="Times New Roman" w:cs="Calibri"/>
          <w:b/>
          <w:sz w:val="22"/>
          <w:szCs w:val="22"/>
        </w:rPr>
        <w:t>C</w:t>
      </w:r>
      <w:r>
        <w:rPr>
          <w:rFonts w:eastAsia="Times New Roman" w:cs="Calibri"/>
          <w:b/>
          <w:sz w:val="22"/>
          <w:szCs w:val="22"/>
        </w:rPr>
        <w:t xml:space="preserve">: </w:t>
      </w:r>
      <w:r w:rsidR="003B0001">
        <w:rPr>
          <w:rFonts w:eastAsia="Times New Roman" w:cs="Calibri"/>
          <w:b/>
          <w:sz w:val="22"/>
          <w:szCs w:val="22"/>
        </w:rPr>
        <w:t>Common Definitions</w:t>
      </w:r>
      <w:bookmarkEnd w:id="225"/>
      <w:r w:rsidR="003B0001">
        <w:rPr>
          <w:rFonts w:eastAsia="Times New Roman" w:cs="Calibri"/>
          <w:b/>
          <w:sz w:val="22"/>
          <w:szCs w:val="22"/>
        </w:rPr>
        <w:t xml:space="preserve"> </w:t>
      </w:r>
    </w:p>
    <w:p w14:paraId="33321852" w14:textId="77777777" w:rsidR="003B0001" w:rsidRPr="00AA0803" w:rsidRDefault="003B0001" w:rsidP="006E537D">
      <w:pPr>
        <w:pStyle w:val="ListParagraph"/>
        <w:numPr>
          <w:ilvl w:val="0"/>
          <w:numId w:val="55"/>
        </w:numPr>
        <w:ind w:left="1080"/>
        <w:rPr>
          <w:sz w:val="22"/>
          <w:szCs w:val="22"/>
        </w:rPr>
      </w:pPr>
      <w:r w:rsidRPr="00AA0803">
        <w:rPr>
          <w:b/>
          <w:sz w:val="22"/>
          <w:szCs w:val="22"/>
        </w:rPr>
        <w:t>Suspicious Activity Report</w:t>
      </w:r>
      <w:r>
        <w:rPr>
          <w:b/>
          <w:bCs/>
          <w:sz w:val="22"/>
          <w:szCs w:val="22"/>
        </w:rPr>
        <w:t xml:space="preserve"> (“SAR”</w:t>
      </w:r>
      <w:r w:rsidRPr="00AA0803">
        <w:rPr>
          <w:b/>
          <w:bCs/>
          <w:sz w:val="22"/>
          <w:szCs w:val="22"/>
        </w:rPr>
        <w:t>):</w:t>
      </w:r>
      <w:r w:rsidRPr="00AA0803">
        <w:rPr>
          <w:sz w:val="22"/>
          <w:szCs w:val="22"/>
        </w:rPr>
        <w:t xml:space="preserve"> A report filed by financial institutions to regulators when suspicious or potentially suspicious activity is detected.</w:t>
      </w:r>
    </w:p>
    <w:p w14:paraId="23DBDEA1" w14:textId="77777777" w:rsidR="003B0001" w:rsidRPr="00AA0803" w:rsidRDefault="003B0001" w:rsidP="006E537D">
      <w:pPr>
        <w:pStyle w:val="ListParagraph"/>
        <w:numPr>
          <w:ilvl w:val="0"/>
          <w:numId w:val="55"/>
        </w:numPr>
        <w:ind w:left="1080"/>
        <w:rPr>
          <w:sz w:val="22"/>
          <w:szCs w:val="22"/>
        </w:rPr>
      </w:pPr>
      <w:r w:rsidRPr="00AA0803">
        <w:rPr>
          <w:b/>
          <w:sz w:val="22"/>
          <w:szCs w:val="22"/>
        </w:rPr>
        <w:t>Know Your Customer</w:t>
      </w:r>
      <w:r>
        <w:rPr>
          <w:b/>
          <w:bCs/>
          <w:sz w:val="22"/>
          <w:szCs w:val="22"/>
        </w:rPr>
        <w:t xml:space="preserve"> (“KYC”)</w:t>
      </w:r>
      <w:r w:rsidRPr="00AA0803">
        <w:rPr>
          <w:b/>
          <w:bCs/>
          <w:sz w:val="22"/>
          <w:szCs w:val="22"/>
        </w:rPr>
        <w:t>:</w:t>
      </w:r>
      <w:r w:rsidRPr="00AA0803">
        <w:rPr>
          <w:sz w:val="22"/>
          <w:szCs w:val="22"/>
        </w:rPr>
        <w:t xml:space="preserve"> The process of verifying the identity of clients and assessing potential risks of illegal intentions in the business relationship.</w:t>
      </w:r>
    </w:p>
    <w:p w14:paraId="44F87BFD" w14:textId="77777777" w:rsidR="003B0001" w:rsidRDefault="003B0001" w:rsidP="006E537D">
      <w:pPr>
        <w:pStyle w:val="ListParagraph"/>
        <w:numPr>
          <w:ilvl w:val="0"/>
          <w:numId w:val="55"/>
        </w:numPr>
        <w:ind w:left="1080"/>
        <w:rPr>
          <w:sz w:val="22"/>
          <w:szCs w:val="22"/>
        </w:rPr>
      </w:pPr>
      <w:r w:rsidRPr="00AA0803">
        <w:rPr>
          <w:b/>
          <w:sz w:val="22"/>
          <w:szCs w:val="22"/>
        </w:rPr>
        <w:t>Customer Due Diligence</w:t>
      </w:r>
      <w:r>
        <w:rPr>
          <w:b/>
          <w:bCs/>
          <w:sz w:val="22"/>
          <w:szCs w:val="22"/>
        </w:rPr>
        <w:t xml:space="preserve"> (“CDD”)</w:t>
      </w:r>
      <w:r w:rsidRPr="00AA0803">
        <w:rPr>
          <w:b/>
          <w:bCs/>
          <w:sz w:val="22"/>
          <w:szCs w:val="22"/>
        </w:rPr>
        <w:t>:</w:t>
      </w:r>
      <w:r w:rsidRPr="00AA0803">
        <w:rPr>
          <w:sz w:val="22"/>
          <w:szCs w:val="22"/>
        </w:rPr>
        <w:t xml:space="preserve"> Procedures used to collect and evaluate relevant information about a customer to assess their risk profile.</w:t>
      </w:r>
    </w:p>
    <w:p w14:paraId="0BB966EA" w14:textId="77777777" w:rsidR="003B0001" w:rsidRPr="00B712D2" w:rsidRDefault="003B0001" w:rsidP="006E537D">
      <w:pPr>
        <w:pStyle w:val="ListParagraph"/>
        <w:numPr>
          <w:ilvl w:val="0"/>
          <w:numId w:val="55"/>
        </w:numPr>
        <w:ind w:left="1080"/>
        <w:rPr>
          <w:b/>
          <w:bCs/>
          <w:sz w:val="22"/>
          <w:szCs w:val="22"/>
        </w:rPr>
      </w:pPr>
      <w:r w:rsidRPr="00B712D2">
        <w:rPr>
          <w:b/>
          <w:bCs/>
          <w:sz w:val="22"/>
          <w:szCs w:val="22"/>
        </w:rPr>
        <w:t>Customer Identification Program (“CIP”):</w:t>
      </w:r>
    </w:p>
    <w:p w14:paraId="62ADD5DB" w14:textId="77777777" w:rsidR="003B0001" w:rsidRPr="00AA0803" w:rsidRDefault="003B0001" w:rsidP="006E537D">
      <w:pPr>
        <w:pStyle w:val="ListParagraph"/>
        <w:numPr>
          <w:ilvl w:val="0"/>
          <w:numId w:val="55"/>
        </w:numPr>
        <w:ind w:left="1080"/>
        <w:rPr>
          <w:sz w:val="22"/>
          <w:szCs w:val="22"/>
        </w:rPr>
      </w:pPr>
      <w:r w:rsidRPr="00AA0803">
        <w:rPr>
          <w:b/>
          <w:sz w:val="22"/>
          <w:szCs w:val="22"/>
        </w:rPr>
        <w:t>Currency Transaction Report</w:t>
      </w:r>
      <w:r>
        <w:rPr>
          <w:b/>
          <w:bCs/>
          <w:sz w:val="22"/>
          <w:szCs w:val="22"/>
        </w:rPr>
        <w:t xml:space="preserve"> (“CTR”)</w:t>
      </w:r>
      <w:r w:rsidRPr="00AA0803">
        <w:rPr>
          <w:b/>
          <w:bCs/>
          <w:sz w:val="22"/>
          <w:szCs w:val="22"/>
        </w:rPr>
        <w:t>:</w:t>
      </w:r>
      <w:r w:rsidRPr="00AA0803">
        <w:rPr>
          <w:sz w:val="22"/>
          <w:szCs w:val="22"/>
        </w:rPr>
        <w:t xml:space="preserve"> A report that U.S. financial institutions must file for each transaction in currency of more than $10,000.</w:t>
      </w:r>
    </w:p>
    <w:p w14:paraId="41F20AE6" w14:textId="77777777" w:rsidR="003B0001" w:rsidRPr="00AA0803" w:rsidRDefault="003B0001" w:rsidP="006E537D">
      <w:pPr>
        <w:pStyle w:val="ListParagraph"/>
        <w:numPr>
          <w:ilvl w:val="0"/>
          <w:numId w:val="55"/>
        </w:numPr>
        <w:ind w:left="1080"/>
        <w:rPr>
          <w:sz w:val="22"/>
          <w:szCs w:val="22"/>
        </w:rPr>
      </w:pPr>
      <w:r w:rsidRPr="00AA0803">
        <w:rPr>
          <w:b/>
          <w:sz w:val="22"/>
          <w:szCs w:val="22"/>
        </w:rPr>
        <w:t>Office of Foreign Assets Control</w:t>
      </w:r>
      <w:r>
        <w:rPr>
          <w:b/>
          <w:bCs/>
          <w:sz w:val="22"/>
          <w:szCs w:val="22"/>
        </w:rPr>
        <w:t xml:space="preserve"> (“OFAC”</w:t>
      </w:r>
      <w:r w:rsidRPr="00AA0803">
        <w:rPr>
          <w:b/>
          <w:bCs/>
          <w:sz w:val="22"/>
          <w:szCs w:val="22"/>
        </w:rPr>
        <w:t>):</w:t>
      </w:r>
      <w:r w:rsidRPr="00AA0803">
        <w:rPr>
          <w:sz w:val="22"/>
          <w:szCs w:val="22"/>
        </w:rPr>
        <w:t xml:space="preserve"> A U.S. Treasury office that administers and enforces economic and trade sanctions.</w:t>
      </w:r>
    </w:p>
    <w:p w14:paraId="7D98F94F" w14:textId="77777777" w:rsidR="003B0001" w:rsidRPr="00AA0803" w:rsidRDefault="003B0001" w:rsidP="006E537D">
      <w:pPr>
        <w:pStyle w:val="ListParagraph"/>
        <w:numPr>
          <w:ilvl w:val="0"/>
          <w:numId w:val="55"/>
        </w:numPr>
        <w:ind w:left="1080"/>
        <w:rPr>
          <w:sz w:val="22"/>
          <w:szCs w:val="22"/>
        </w:rPr>
      </w:pPr>
      <w:r w:rsidRPr="00AA0803">
        <w:rPr>
          <w:b/>
          <w:sz w:val="22"/>
          <w:szCs w:val="22"/>
        </w:rPr>
        <w:lastRenderedPageBreak/>
        <w:t>Financial Intelligence Unit</w:t>
      </w:r>
      <w:r>
        <w:rPr>
          <w:b/>
          <w:bCs/>
          <w:sz w:val="22"/>
          <w:szCs w:val="22"/>
        </w:rPr>
        <w:t xml:space="preserve"> (“FIU”</w:t>
      </w:r>
      <w:r w:rsidRPr="00AA0803">
        <w:rPr>
          <w:b/>
          <w:bCs/>
          <w:sz w:val="22"/>
          <w:szCs w:val="22"/>
        </w:rPr>
        <w:t>):</w:t>
      </w:r>
      <w:r w:rsidRPr="00AA0803">
        <w:rPr>
          <w:sz w:val="22"/>
          <w:szCs w:val="22"/>
        </w:rPr>
        <w:t xml:space="preserve"> A government agency responsible for receiving, analyzing, and disseminating financial information to combat money laundering and terrorist financing.</w:t>
      </w:r>
    </w:p>
    <w:p w14:paraId="70A15125" w14:textId="77777777" w:rsidR="003B0001" w:rsidRPr="00AA0803" w:rsidRDefault="003B0001" w:rsidP="006E537D">
      <w:pPr>
        <w:pStyle w:val="ListParagraph"/>
        <w:numPr>
          <w:ilvl w:val="0"/>
          <w:numId w:val="55"/>
        </w:numPr>
        <w:ind w:left="1080"/>
        <w:rPr>
          <w:sz w:val="22"/>
          <w:szCs w:val="22"/>
        </w:rPr>
      </w:pPr>
      <w:r w:rsidRPr="00AA0803">
        <w:rPr>
          <w:b/>
          <w:sz w:val="22"/>
          <w:szCs w:val="22"/>
        </w:rPr>
        <w:t>Bank Secrecy Act</w:t>
      </w:r>
      <w:r>
        <w:rPr>
          <w:b/>
          <w:bCs/>
          <w:sz w:val="22"/>
          <w:szCs w:val="22"/>
        </w:rPr>
        <w:t>(“BSA”</w:t>
      </w:r>
      <w:r w:rsidRPr="00AA0803">
        <w:rPr>
          <w:b/>
          <w:bCs/>
          <w:sz w:val="22"/>
          <w:szCs w:val="22"/>
        </w:rPr>
        <w:t>):</w:t>
      </w:r>
      <w:r w:rsidRPr="00AA0803">
        <w:rPr>
          <w:sz w:val="22"/>
          <w:szCs w:val="22"/>
        </w:rPr>
        <w:t xml:space="preserve"> U.S. legislation that requires financial institutions to assist government agencies in detecting and preventing money laundering.</w:t>
      </w:r>
    </w:p>
    <w:p w14:paraId="77B2E59C" w14:textId="77777777" w:rsidR="003B0001" w:rsidRPr="00AA0803" w:rsidRDefault="003B0001" w:rsidP="006E537D">
      <w:pPr>
        <w:pStyle w:val="ListParagraph"/>
        <w:numPr>
          <w:ilvl w:val="0"/>
          <w:numId w:val="55"/>
        </w:numPr>
        <w:ind w:left="1080"/>
        <w:rPr>
          <w:sz w:val="22"/>
          <w:szCs w:val="22"/>
        </w:rPr>
      </w:pPr>
      <w:r w:rsidRPr="00AA0803">
        <w:rPr>
          <w:b/>
          <w:sz w:val="22"/>
          <w:szCs w:val="22"/>
        </w:rPr>
        <w:t>PATRIOT Act:</w:t>
      </w:r>
      <w:r w:rsidRPr="00AA0803">
        <w:rPr>
          <w:sz w:val="22"/>
          <w:szCs w:val="22"/>
        </w:rPr>
        <w:t xml:space="preserve"> U.S. law that, among other things, strengthens AML requirements for financial institutions.</w:t>
      </w:r>
    </w:p>
    <w:p w14:paraId="251F848A" w14:textId="77777777" w:rsidR="003B0001" w:rsidRPr="00AA0803" w:rsidRDefault="003B0001" w:rsidP="006E537D">
      <w:pPr>
        <w:pStyle w:val="ListParagraph"/>
        <w:numPr>
          <w:ilvl w:val="0"/>
          <w:numId w:val="55"/>
        </w:numPr>
        <w:ind w:left="1080"/>
        <w:rPr>
          <w:sz w:val="22"/>
          <w:szCs w:val="22"/>
        </w:rPr>
      </w:pPr>
      <w:r w:rsidRPr="00AA0803">
        <w:rPr>
          <w:b/>
          <w:sz w:val="22"/>
          <w:szCs w:val="22"/>
        </w:rPr>
        <w:t>Politically Exposed Person</w:t>
      </w:r>
      <w:r>
        <w:rPr>
          <w:b/>
          <w:bCs/>
          <w:sz w:val="22"/>
          <w:szCs w:val="22"/>
        </w:rPr>
        <w:t xml:space="preserve"> (“PEP”</w:t>
      </w:r>
      <w:r w:rsidRPr="00AA0803">
        <w:rPr>
          <w:b/>
          <w:bCs/>
          <w:sz w:val="22"/>
          <w:szCs w:val="22"/>
        </w:rPr>
        <w:t>):</w:t>
      </w:r>
      <w:r w:rsidRPr="00AA0803">
        <w:rPr>
          <w:sz w:val="22"/>
          <w:szCs w:val="22"/>
        </w:rPr>
        <w:t xml:space="preserve"> An individual who holds a prominent public position and may present a higher risk for potential involvement in bribery or corruption.</w:t>
      </w:r>
    </w:p>
    <w:p w14:paraId="452C6724" w14:textId="77777777" w:rsidR="003B0001" w:rsidRPr="00AA0803" w:rsidRDefault="003B0001" w:rsidP="006E537D">
      <w:pPr>
        <w:pStyle w:val="ListParagraph"/>
        <w:numPr>
          <w:ilvl w:val="0"/>
          <w:numId w:val="55"/>
        </w:numPr>
        <w:ind w:left="1080"/>
        <w:rPr>
          <w:sz w:val="22"/>
          <w:szCs w:val="22"/>
        </w:rPr>
      </w:pPr>
      <w:r w:rsidRPr="00AA0803">
        <w:rPr>
          <w:b/>
          <w:sz w:val="22"/>
          <w:szCs w:val="22"/>
        </w:rPr>
        <w:t>Alert:</w:t>
      </w:r>
      <w:r w:rsidRPr="00AA0803">
        <w:rPr>
          <w:sz w:val="22"/>
          <w:szCs w:val="22"/>
        </w:rPr>
        <w:t xml:space="preserve"> A notification generated by a TMS indicating a transaction or pattern that may require further investigation.</w:t>
      </w:r>
    </w:p>
    <w:p w14:paraId="2ECB93A2" w14:textId="4E86C8E9" w:rsidR="00BC59E5" w:rsidRPr="00AA0803" w:rsidRDefault="00DC4AF6" w:rsidP="006E537D">
      <w:pPr>
        <w:pStyle w:val="ListParagraph"/>
        <w:numPr>
          <w:ilvl w:val="0"/>
          <w:numId w:val="55"/>
        </w:numPr>
        <w:ind w:left="1080"/>
        <w:rPr>
          <w:sz w:val="22"/>
          <w:szCs w:val="22"/>
        </w:rPr>
      </w:pPr>
      <w:r w:rsidRPr="00DC4AF6">
        <w:rPr>
          <w:b/>
          <w:bCs/>
          <w:sz w:val="22"/>
          <w:szCs w:val="22"/>
        </w:rPr>
        <w:t>C2C (Consumer-to-Consumer):</w:t>
      </w:r>
      <w:r>
        <w:rPr>
          <w:sz w:val="22"/>
          <w:szCs w:val="22"/>
        </w:rPr>
        <w:t xml:space="preserve"> </w:t>
      </w:r>
      <w:r w:rsidRPr="00DC4AF6">
        <w:rPr>
          <w:sz w:val="22"/>
          <w:szCs w:val="22"/>
        </w:rPr>
        <w:t>refers to transactions where consumers buy and sell goods or services directly from each other, often through online platforms like eBay or Craigslist. These transactions bypass traditional retailers and allow consumers to directly connect with each other for sales.</w:t>
      </w:r>
    </w:p>
    <w:p w14:paraId="537DB515" w14:textId="77777777" w:rsidR="003B0001" w:rsidRPr="00AA0803" w:rsidRDefault="003B0001" w:rsidP="006E537D">
      <w:pPr>
        <w:pStyle w:val="ListParagraph"/>
        <w:numPr>
          <w:ilvl w:val="0"/>
          <w:numId w:val="55"/>
        </w:numPr>
        <w:ind w:left="1080"/>
        <w:rPr>
          <w:sz w:val="22"/>
          <w:szCs w:val="22"/>
        </w:rPr>
      </w:pPr>
      <w:r w:rsidRPr="00AA0803">
        <w:rPr>
          <w:b/>
          <w:sz w:val="22"/>
          <w:szCs w:val="22"/>
        </w:rPr>
        <w:t>Case Management</w:t>
      </w:r>
      <w:r w:rsidRPr="00AA0803">
        <w:rPr>
          <w:b/>
          <w:bCs/>
          <w:sz w:val="22"/>
          <w:szCs w:val="22"/>
        </w:rPr>
        <w:t>:</w:t>
      </w:r>
      <w:r w:rsidRPr="00AA0803">
        <w:rPr>
          <w:sz w:val="22"/>
          <w:szCs w:val="22"/>
        </w:rPr>
        <w:t xml:space="preserve"> The process of tracking, investigating, and resolving alerts or cases generated by transaction monitoring.</w:t>
      </w:r>
    </w:p>
    <w:p w14:paraId="1898BAC7" w14:textId="77777777" w:rsidR="003B0001" w:rsidRPr="00AA0803" w:rsidRDefault="003B0001" w:rsidP="006E537D">
      <w:pPr>
        <w:pStyle w:val="ListParagraph"/>
        <w:numPr>
          <w:ilvl w:val="0"/>
          <w:numId w:val="55"/>
        </w:numPr>
        <w:ind w:left="1080"/>
        <w:rPr>
          <w:sz w:val="22"/>
          <w:szCs w:val="22"/>
        </w:rPr>
      </w:pPr>
      <w:r w:rsidRPr="00AA0803">
        <w:rPr>
          <w:b/>
          <w:sz w:val="22"/>
          <w:szCs w:val="22"/>
        </w:rPr>
        <w:t>False Positive:</w:t>
      </w:r>
      <w:r w:rsidRPr="00AA0803">
        <w:rPr>
          <w:sz w:val="22"/>
          <w:szCs w:val="22"/>
        </w:rPr>
        <w:t xml:space="preserve"> An alert or case flagged as suspicious by the system but determined to be legitimate after investigation.</w:t>
      </w:r>
    </w:p>
    <w:p w14:paraId="182CECA0" w14:textId="486AF7F5" w:rsidR="003B0001" w:rsidRPr="003B0001" w:rsidRDefault="003B0001" w:rsidP="006E537D">
      <w:pPr>
        <w:pStyle w:val="ListParagraph"/>
        <w:numPr>
          <w:ilvl w:val="0"/>
          <w:numId w:val="55"/>
        </w:numPr>
        <w:ind w:left="1080"/>
        <w:rPr>
          <w:sz w:val="22"/>
          <w:szCs w:val="22"/>
        </w:rPr>
      </w:pPr>
      <w:r w:rsidRPr="00AA0803">
        <w:rPr>
          <w:b/>
          <w:sz w:val="22"/>
          <w:szCs w:val="22"/>
        </w:rPr>
        <w:t>Typology:</w:t>
      </w:r>
      <w:r w:rsidRPr="00AA0803">
        <w:rPr>
          <w:sz w:val="22"/>
          <w:szCs w:val="22"/>
        </w:rPr>
        <w:t xml:space="preserve"> A pattern or method commonly used in money laundering or financial crime.</w:t>
      </w:r>
    </w:p>
    <w:p w14:paraId="7B055A1E" w14:textId="0554054B" w:rsidR="0034180F" w:rsidRDefault="003D3AFE" w:rsidP="004B7F79">
      <w:pPr>
        <w:keepNext/>
        <w:spacing w:before="240" w:line="22" w:lineRule="atLeast"/>
        <w:jc w:val="both"/>
        <w:outlineLvl w:val="1"/>
        <w:rPr>
          <w:rFonts w:eastAsia="Times New Roman" w:cs="Calibri"/>
          <w:b/>
          <w:sz w:val="22"/>
          <w:szCs w:val="22"/>
        </w:rPr>
      </w:pPr>
      <w:bookmarkStart w:id="226" w:name="_Toc200364651"/>
      <w:r>
        <w:rPr>
          <w:rFonts w:eastAsia="Times New Roman" w:cs="Calibri"/>
          <w:b/>
          <w:sz w:val="22"/>
          <w:szCs w:val="22"/>
        </w:rPr>
        <w:lastRenderedPageBreak/>
        <w:t xml:space="preserve">Appendix </w:t>
      </w:r>
      <w:r w:rsidR="00826673">
        <w:rPr>
          <w:rFonts w:eastAsia="Times New Roman" w:cs="Calibri"/>
          <w:b/>
          <w:sz w:val="22"/>
          <w:szCs w:val="22"/>
        </w:rPr>
        <w:t>D</w:t>
      </w:r>
      <w:r>
        <w:rPr>
          <w:rFonts w:eastAsia="Times New Roman" w:cs="Calibri"/>
          <w:b/>
          <w:sz w:val="22"/>
          <w:szCs w:val="22"/>
        </w:rPr>
        <w:t>: High Risk Countries</w:t>
      </w:r>
      <w:bookmarkEnd w:id="226"/>
    </w:p>
    <w:tbl>
      <w:tblPr>
        <w:tblStyle w:val="TableGrid"/>
        <w:tblW w:w="0" w:type="auto"/>
        <w:tblLook w:val="04A0" w:firstRow="1" w:lastRow="0" w:firstColumn="1" w:lastColumn="0" w:noHBand="0" w:noVBand="1"/>
      </w:tblPr>
      <w:tblGrid>
        <w:gridCol w:w="3335"/>
        <w:gridCol w:w="2956"/>
        <w:gridCol w:w="1029"/>
        <w:gridCol w:w="2040"/>
      </w:tblGrid>
      <w:tr w:rsidR="00340391" w:rsidRPr="00B969BE" w14:paraId="1E0FF1A9" w14:textId="77777777">
        <w:trPr>
          <w:gridAfter w:val="1"/>
          <w:wAfter w:w="3339" w:type="dxa"/>
          <w:trHeight w:val="290"/>
        </w:trPr>
        <w:tc>
          <w:tcPr>
            <w:tcW w:w="3540" w:type="dxa"/>
            <w:tcBorders>
              <w:top w:val="nil"/>
              <w:left w:val="nil"/>
              <w:bottom w:val="single" w:sz="4" w:space="0" w:color="auto"/>
              <w:right w:val="nil"/>
            </w:tcBorders>
          </w:tcPr>
          <w:p w14:paraId="0A2FC710" w14:textId="77777777" w:rsidR="00340391" w:rsidRDefault="00340391">
            <w:pPr>
              <w:keepNext/>
              <w:spacing w:before="240" w:line="22" w:lineRule="atLeast"/>
              <w:jc w:val="both"/>
              <w:outlineLvl w:val="1"/>
              <w:rPr>
                <w:rFonts w:eastAsia="Times New Roman" w:cs="Calibri"/>
                <w:b/>
                <w:bCs/>
                <w:sz w:val="22"/>
                <w:szCs w:val="22"/>
              </w:rPr>
            </w:pPr>
            <w:bookmarkStart w:id="227" w:name="_Toc200364652"/>
            <w:r>
              <w:rPr>
                <w:rFonts w:eastAsia="Times New Roman" w:cs="Calibri"/>
                <w:b/>
                <w:bCs/>
                <w:sz w:val="22"/>
                <w:szCs w:val="22"/>
              </w:rPr>
              <w:lastRenderedPageBreak/>
              <w:t>High-Risk Jurisdictions</w:t>
            </w:r>
            <w:bookmarkEnd w:id="227"/>
          </w:p>
        </w:tc>
        <w:tc>
          <w:tcPr>
            <w:tcW w:w="4220" w:type="dxa"/>
            <w:tcBorders>
              <w:top w:val="nil"/>
              <w:left w:val="nil"/>
              <w:bottom w:val="single" w:sz="4" w:space="0" w:color="auto"/>
              <w:right w:val="nil"/>
            </w:tcBorders>
          </w:tcPr>
          <w:p w14:paraId="65F45B98" w14:textId="39EFA6A2" w:rsidR="00340391" w:rsidRPr="00B969BE" w:rsidRDefault="00340391">
            <w:pPr>
              <w:keepNext/>
              <w:spacing w:before="240" w:after="120" w:line="22" w:lineRule="atLeast"/>
              <w:jc w:val="both"/>
              <w:outlineLvl w:val="1"/>
              <w:rPr>
                <w:rFonts w:eastAsia="Times New Roman" w:cs="Calibri"/>
                <w:b/>
                <w:bCs/>
                <w:sz w:val="22"/>
                <w:szCs w:val="22"/>
              </w:rPr>
            </w:pPr>
          </w:p>
        </w:tc>
        <w:tc>
          <w:tcPr>
            <w:tcW w:w="2160" w:type="dxa"/>
            <w:tcBorders>
              <w:top w:val="nil"/>
              <w:left w:val="nil"/>
              <w:bottom w:val="single" w:sz="4" w:space="0" w:color="auto"/>
              <w:right w:val="nil"/>
            </w:tcBorders>
          </w:tcPr>
          <w:p w14:paraId="6A6ACB8E" w14:textId="77777777" w:rsidR="00340391" w:rsidRPr="00B969BE" w:rsidRDefault="00340391">
            <w:pPr>
              <w:keepNext/>
              <w:spacing w:before="240" w:after="120" w:line="22" w:lineRule="atLeast"/>
              <w:jc w:val="both"/>
              <w:outlineLvl w:val="1"/>
              <w:rPr>
                <w:rFonts w:eastAsia="Times New Roman" w:cs="Calibri"/>
                <w:b/>
                <w:bCs/>
                <w:sz w:val="22"/>
                <w:szCs w:val="22"/>
              </w:rPr>
            </w:pPr>
          </w:p>
        </w:tc>
      </w:tr>
      <w:tr w:rsidR="00340391" w:rsidRPr="00B969BE" w14:paraId="7F37E18D" w14:textId="77777777">
        <w:trPr>
          <w:trHeight w:val="290"/>
        </w:trPr>
        <w:tc>
          <w:tcPr>
            <w:tcW w:w="3540" w:type="dxa"/>
            <w:tcBorders>
              <w:top w:val="single" w:sz="4" w:space="0" w:color="auto"/>
            </w:tcBorders>
            <w:shd w:val="clear" w:color="auto" w:fill="D9D9D9" w:themeFill="background1" w:themeFillShade="D9"/>
            <w:hideMark/>
          </w:tcPr>
          <w:p w14:paraId="64B6A986" w14:textId="77777777" w:rsidR="00340391" w:rsidRPr="00B969BE" w:rsidRDefault="00340391">
            <w:pPr>
              <w:keepNext/>
              <w:spacing w:before="240" w:after="120" w:line="22" w:lineRule="atLeast"/>
              <w:jc w:val="both"/>
              <w:outlineLvl w:val="1"/>
              <w:rPr>
                <w:rFonts w:eastAsia="Times New Roman" w:cs="Calibri"/>
                <w:b/>
                <w:bCs/>
                <w:sz w:val="22"/>
                <w:szCs w:val="22"/>
              </w:rPr>
            </w:pPr>
            <w:bookmarkStart w:id="228" w:name="_Toc200364653"/>
            <w:r w:rsidRPr="00B969BE">
              <w:rPr>
                <w:rFonts w:eastAsia="Times New Roman" w:cs="Calibri"/>
                <w:b/>
                <w:bCs/>
                <w:sz w:val="22"/>
                <w:szCs w:val="22"/>
              </w:rPr>
              <w:t>Country</w:t>
            </w:r>
            <w:bookmarkEnd w:id="228"/>
          </w:p>
        </w:tc>
        <w:tc>
          <w:tcPr>
            <w:tcW w:w="4220" w:type="dxa"/>
            <w:gridSpan w:val="2"/>
            <w:tcBorders>
              <w:top w:val="single" w:sz="4" w:space="0" w:color="auto"/>
            </w:tcBorders>
            <w:shd w:val="clear" w:color="auto" w:fill="D9D9D9" w:themeFill="background1" w:themeFillShade="D9"/>
            <w:hideMark/>
          </w:tcPr>
          <w:p w14:paraId="4E925E4F" w14:textId="77777777" w:rsidR="00340391" w:rsidRPr="00B969BE" w:rsidRDefault="00340391">
            <w:pPr>
              <w:keepNext/>
              <w:spacing w:before="240" w:after="120" w:line="22" w:lineRule="atLeast"/>
              <w:jc w:val="both"/>
              <w:outlineLvl w:val="1"/>
              <w:rPr>
                <w:rFonts w:eastAsia="Times New Roman" w:cs="Calibri"/>
                <w:b/>
                <w:bCs/>
                <w:sz w:val="22"/>
                <w:szCs w:val="22"/>
              </w:rPr>
            </w:pPr>
            <w:bookmarkStart w:id="229" w:name="_Toc200364654"/>
            <w:r w:rsidRPr="00B969BE">
              <w:rPr>
                <w:rFonts w:eastAsia="Times New Roman" w:cs="Calibri"/>
                <w:b/>
                <w:bCs/>
                <w:sz w:val="22"/>
                <w:szCs w:val="22"/>
              </w:rPr>
              <w:t>Rationale</w:t>
            </w:r>
            <w:bookmarkEnd w:id="229"/>
          </w:p>
        </w:tc>
        <w:tc>
          <w:tcPr>
            <w:tcW w:w="2160" w:type="dxa"/>
            <w:tcBorders>
              <w:top w:val="single" w:sz="4" w:space="0" w:color="auto"/>
            </w:tcBorders>
            <w:shd w:val="clear" w:color="auto" w:fill="D9D9D9" w:themeFill="background1" w:themeFillShade="D9"/>
            <w:hideMark/>
          </w:tcPr>
          <w:p w14:paraId="6038D45D" w14:textId="77777777" w:rsidR="00340391" w:rsidRPr="00B969BE" w:rsidRDefault="00340391">
            <w:pPr>
              <w:keepNext/>
              <w:spacing w:before="240" w:after="120" w:line="22" w:lineRule="atLeast"/>
              <w:jc w:val="both"/>
              <w:outlineLvl w:val="1"/>
              <w:rPr>
                <w:rFonts w:eastAsia="Times New Roman" w:cs="Calibri"/>
                <w:b/>
                <w:bCs/>
                <w:sz w:val="22"/>
                <w:szCs w:val="22"/>
              </w:rPr>
            </w:pPr>
            <w:bookmarkStart w:id="230" w:name="_Toc200364655"/>
            <w:r w:rsidRPr="00B969BE">
              <w:rPr>
                <w:rFonts w:eastAsia="Times New Roman" w:cs="Calibri"/>
                <w:b/>
                <w:bCs/>
                <w:sz w:val="22"/>
                <w:szCs w:val="22"/>
              </w:rPr>
              <w:t>2</w:t>
            </w:r>
            <w:r w:rsidRPr="0034180F">
              <w:rPr>
                <w:rFonts w:eastAsia="Times New Roman" w:cs="Calibri"/>
                <w:b/>
                <w:sz w:val="22"/>
                <w:szCs w:val="22"/>
                <w:vertAlign w:val="superscript"/>
              </w:rPr>
              <w:t>nd</w:t>
            </w:r>
            <w:r w:rsidRPr="00B969BE">
              <w:rPr>
                <w:rFonts w:eastAsia="Times New Roman" w:cs="Calibri"/>
                <w:b/>
                <w:bCs/>
                <w:sz w:val="22"/>
                <w:szCs w:val="22"/>
              </w:rPr>
              <w:t xml:space="preserve"> Rationale</w:t>
            </w:r>
            <w:bookmarkEnd w:id="230"/>
          </w:p>
        </w:tc>
      </w:tr>
      <w:tr w:rsidR="00340391" w:rsidRPr="00B969BE" w14:paraId="57BE5679" w14:textId="77777777">
        <w:trPr>
          <w:trHeight w:val="290"/>
        </w:trPr>
        <w:tc>
          <w:tcPr>
            <w:tcW w:w="3540" w:type="dxa"/>
            <w:noWrap/>
            <w:hideMark/>
          </w:tcPr>
          <w:p w14:paraId="1DD4E266" w14:textId="77777777" w:rsidR="00340391" w:rsidRPr="00B969BE" w:rsidRDefault="00340391">
            <w:pPr>
              <w:keepNext/>
              <w:spacing w:before="240" w:after="120" w:line="22" w:lineRule="atLeast"/>
              <w:jc w:val="both"/>
              <w:outlineLvl w:val="1"/>
              <w:rPr>
                <w:rFonts w:eastAsia="Times New Roman" w:cs="Calibri"/>
                <w:b/>
                <w:sz w:val="22"/>
                <w:szCs w:val="22"/>
              </w:rPr>
            </w:pPr>
            <w:bookmarkStart w:id="231" w:name="_Toc200364656"/>
            <w:r w:rsidRPr="00B969BE">
              <w:rPr>
                <w:rFonts w:eastAsia="Times New Roman" w:cs="Calibri"/>
                <w:b/>
                <w:sz w:val="22"/>
                <w:szCs w:val="22"/>
              </w:rPr>
              <w:t>Afghanistan</w:t>
            </w:r>
            <w:bookmarkEnd w:id="231"/>
            <w:r w:rsidRPr="00B969BE">
              <w:rPr>
                <w:rFonts w:eastAsia="Times New Roman" w:cs="Calibri"/>
                <w:b/>
                <w:sz w:val="22"/>
                <w:szCs w:val="22"/>
              </w:rPr>
              <w:t xml:space="preserve"> </w:t>
            </w:r>
          </w:p>
        </w:tc>
        <w:tc>
          <w:tcPr>
            <w:tcW w:w="4220" w:type="dxa"/>
            <w:gridSpan w:val="2"/>
            <w:noWrap/>
            <w:hideMark/>
          </w:tcPr>
          <w:p w14:paraId="0AFE266B" w14:textId="77777777" w:rsidR="00340391" w:rsidRPr="00B969BE" w:rsidRDefault="00340391">
            <w:pPr>
              <w:keepNext/>
              <w:spacing w:before="240" w:after="120" w:line="22" w:lineRule="atLeast"/>
              <w:jc w:val="both"/>
              <w:outlineLvl w:val="1"/>
              <w:rPr>
                <w:rFonts w:eastAsia="Times New Roman" w:cs="Calibri"/>
                <w:b/>
                <w:sz w:val="22"/>
                <w:szCs w:val="22"/>
              </w:rPr>
            </w:pPr>
            <w:bookmarkStart w:id="232" w:name="_Toc200364657"/>
            <w:r w:rsidRPr="00B969BE">
              <w:rPr>
                <w:rFonts w:eastAsia="Times New Roman" w:cs="Calibri"/>
                <w:b/>
                <w:sz w:val="22"/>
                <w:szCs w:val="22"/>
              </w:rPr>
              <w:t>Sanctions</w:t>
            </w:r>
            <w:bookmarkEnd w:id="232"/>
          </w:p>
        </w:tc>
        <w:tc>
          <w:tcPr>
            <w:tcW w:w="2160" w:type="dxa"/>
            <w:noWrap/>
            <w:hideMark/>
          </w:tcPr>
          <w:p w14:paraId="531495A9" w14:textId="77777777" w:rsidR="00340391" w:rsidRPr="00B969BE" w:rsidRDefault="00340391">
            <w:pPr>
              <w:keepNext/>
              <w:spacing w:before="240" w:after="120" w:line="22" w:lineRule="atLeast"/>
              <w:jc w:val="both"/>
              <w:outlineLvl w:val="1"/>
              <w:rPr>
                <w:rFonts w:eastAsia="Times New Roman" w:cs="Calibri"/>
                <w:b/>
                <w:sz w:val="22"/>
                <w:szCs w:val="22"/>
              </w:rPr>
            </w:pPr>
            <w:r w:rsidRPr="00B969BE">
              <w:rPr>
                <w:rFonts w:eastAsia="Times New Roman" w:cs="Calibri"/>
                <w:b/>
                <w:sz w:val="22"/>
                <w:szCs w:val="22"/>
              </w:rPr>
              <w:t> </w:t>
            </w:r>
          </w:p>
        </w:tc>
      </w:tr>
      <w:tr w:rsidR="00340391" w:rsidRPr="00B969BE" w14:paraId="32C8DC46" w14:textId="77777777">
        <w:trPr>
          <w:trHeight w:val="290"/>
        </w:trPr>
        <w:tc>
          <w:tcPr>
            <w:tcW w:w="3540" w:type="dxa"/>
            <w:noWrap/>
            <w:hideMark/>
          </w:tcPr>
          <w:p w14:paraId="3C08573E" w14:textId="77777777" w:rsidR="00340391" w:rsidRPr="00B969BE" w:rsidRDefault="00340391">
            <w:pPr>
              <w:keepNext/>
              <w:spacing w:before="240" w:after="120" w:line="22" w:lineRule="atLeast"/>
              <w:jc w:val="both"/>
              <w:outlineLvl w:val="1"/>
              <w:rPr>
                <w:rFonts w:eastAsia="Times New Roman" w:cs="Calibri"/>
                <w:b/>
                <w:sz w:val="22"/>
                <w:szCs w:val="22"/>
              </w:rPr>
            </w:pPr>
            <w:bookmarkStart w:id="233" w:name="_Toc200364658"/>
            <w:r w:rsidRPr="00B969BE">
              <w:rPr>
                <w:rFonts w:eastAsia="Times New Roman" w:cs="Calibri"/>
                <w:b/>
                <w:sz w:val="22"/>
                <w:szCs w:val="22"/>
              </w:rPr>
              <w:t>Algeria</w:t>
            </w:r>
            <w:bookmarkEnd w:id="233"/>
          </w:p>
        </w:tc>
        <w:tc>
          <w:tcPr>
            <w:tcW w:w="4220" w:type="dxa"/>
            <w:gridSpan w:val="2"/>
            <w:noWrap/>
            <w:hideMark/>
          </w:tcPr>
          <w:p w14:paraId="2707C5F5" w14:textId="77777777" w:rsidR="00340391" w:rsidRPr="00B969BE" w:rsidRDefault="00340391">
            <w:pPr>
              <w:keepNext/>
              <w:spacing w:before="240" w:after="120" w:line="22" w:lineRule="atLeast"/>
              <w:jc w:val="both"/>
              <w:outlineLvl w:val="1"/>
              <w:rPr>
                <w:rFonts w:eastAsia="Times New Roman" w:cs="Calibri"/>
                <w:b/>
                <w:sz w:val="22"/>
                <w:szCs w:val="22"/>
              </w:rPr>
            </w:pPr>
            <w:bookmarkStart w:id="234" w:name="_Toc200364659"/>
            <w:r w:rsidRPr="00B969BE">
              <w:rPr>
                <w:rFonts w:eastAsia="Times New Roman" w:cs="Calibri"/>
                <w:b/>
                <w:sz w:val="22"/>
                <w:szCs w:val="22"/>
              </w:rPr>
              <w:t>Higher Risk AML FATF Black/Grey List</w:t>
            </w:r>
            <w:bookmarkEnd w:id="234"/>
          </w:p>
        </w:tc>
        <w:tc>
          <w:tcPr>
            <w:tcW w:w="2160" w:type="dxa"/>
            <w:noWrap/>
            <w:hideMark/>
          </w:tcPr>
          <w:p w14:paraId="70421913" w14:textId="77777777" w:rsidR="00340391" w:rsidRPr="00B969BE" w:rsidRDefault="00340391">
            <w:pPr>
              <w:keepNext/>
              <w:spacing w:before="240" w:after="120" w:line="22" w:lineRule="atLeast"/>
              <w:jc w:val="both"/>
              <w:outlineLvl w:val="1"/>
              <w:rPr>
                <w:rFonts w:eastAsia="Times New Roman" w:cs="Calibri"/>
                <w:b/>
                <w:sz w:val="22"/>
                <w:szCs w:val="22"/>
              </w:rPr>
            </w:pPr>
            <w:r w:rsidRPr="00B969BE">
              <w:rPr>
                <w:rFonts w:eastAsia="Times New Roman" w:cs="Calibri"/>
                <w:b/>
                <w:sz w:val="22"/>
                <w:szCs w:val="22"/>
              </w:rPr>
              <w:t> </w:t>
            </w:r>
          </w:p>
        </w:tc>
      </w:tr>
      <w:tr w:rsidR="00340391" w:rsidRPr="00B969BE" w14:paraId="20CFA620" w14:textId="77777777">
        <w:trPr>
          <w:trHeight w:val="290"/>
        </w:trPr>
        <w:tc>
          <w:tcPr>
            <w:tcW w:w="3540" w:type="dxa"/>
            <w:noWrap/>
            <w:hideMark/>
          </w:tcPr>
          <w:p w14:paraId="5EB73255" w14:textId="77777777" w:rsidR="00340391" w:rsidRPr="00B969BE" w:rsidRDefault="00340391">
            <w:pPr>
              <w:keepNext/>
              <w:spacing w:before="240" w:after="120" w:line="22" w:lineRule="atLeast"/>
              <w:jc w:val="both"/>
              <w:outlineLvl w:val="1"/>
              <w:rPr>
                <w:rFonts w:eastAsia="Times New Roman" w:cs="Calibri"/>
                <w:b/>
                <w:sz w:val="22"/>
                <w:szCs w:val="22"/>
              </w:rPr>
            </w:pPr>
            <w:bookmarkStart w:id="235" w:name="_Toc200364660"/>
            <w:r w:rsidRPr="00B969BE">
              <w:rPr>
                <w:rFonts w:eastAsia="Times New Roman" w:cs="Calibri"/>
                <w:b/>
                <w:sz w:val="22"/>
                <w:szCs w:val="22"/>
              </w:rPr>
              <w:t>Angola</w:t>
            </w:r>
            <w:bookmarkEnd w:id="235"/>
          </w:p>
        </w:tc>
        <w:tc>
          <w:tcPr>
            <w:tcW w:w="4220" w:type="dxa"/>
            <w:gridSpan w:val="2"/>
            <w:noWrap/>
            <w:hideMark/>
          </w:tcPr>
          <w:p w14:paraId="3512DCF8" w14:textId="77777777" w:rsidR="00340391" w:rsidRPr="00B969BE" w:rsidRDefault="00340391">
            <w:pPr>
              <w:keepNext/>
              <w:spacing w:before="240" w:after="120" w:line="22" w:lineRule="atLeast"/>
              <w:jc w:val="both"/>
              <w:outlineLvl w:val="1"/>
              <w:rPr>
                <w:rFonts w:eastAsia="Times New Roman" w:cs="Calibri"/>
                <w:b/>
                <w:sz w:val="22"/>
                <w:szCs w:val="22"/>
              </w:rPr>
            </w:pPr>
            <w:bookmarkStart w:id="236" w:name="_Toc200364661"/>
            <w:r w:rsidRPr="00B969BE">
              <w:rPr>
                <w:rFonts w:eastAsia="Times New Roman" w:cs="Calibri"/>
                <w:b/>
                <w:sz w:val="22"/>
                <w:szCs w:val="22"/>
              </w:rPr>
              <w:t>Higher Risk AML FATF Black/Grey List</w:t>
            </w:r>
            <w:bookmarkEnd w:id="236"/>
          </w:p>
        </w:tc>
        <w:tc>
          <w:tcPr>
            <w:tcW w:w="2160" w:type="dxa"/>
            <w:noWrap/>
            <w:hideMark/>
          </w:tcPr>
          <w:p w14:paraId="2FB3D3C3" w14:textId="77777777" w:rsidR="00340391" w:rsidRPr="00B969BE" w:rsidRDefault="00340391">
            <w:pPr>
              <w:keepNext/>
              <w:spacing w:before="240" w:after="120" w:line="22" w:lineRule="atLeast"/>
              <w:jc w:val="both"/>
              <w:outlineLvl w:val="1"/>
              <w:rPr>
                <w:rFonts w:eastAsia="Times New Roman" w:cs="Calibri"/>
                <w:b/>
                <w:sz w:val="22"/>
                <w:szCs w:val="22"/>
              </w:rPr>
            </w:pPr>
            <w:r w:rsidRPr="00B969BE">
              <w:rPr>
                <w:rFonts w:eastAsia="Times New Roman" w:cs="Calibri"/>
                <w:b/>
                <w:sz w:val="22"/>
                <w:szCs w:val="22"/>
              </w:rPr>
              <w:t> </w:t>
            </w:r>
          </w:p>
        </w:tc>
      </w:tr>
      <w:tr w:rsidR="00340391" w:rsidRPr="00B969BE" w14:paraId="18645486" w14:textId="77777777">
        <w:trPr>
          <w:trHeight w:val="290"/>
        </w:trPr>
        <w:tc>
          <w:tcPr>
            <w:tcW w:w="3540" w:type="dxa"/>
            <w:noWrap/>
            <w:hideMark/>
          </w:tcPr>
          <w:p w14:paraId="5924DBA3" w14:textId="77777777" w:rsidR="00340391" w:rsidRPr="00B969BE" w:rsidRDefault="00340391">
            <w:pPr>
              <w:keepNext/>
              <w:spacing w:before="240" w:after="120" w:line="22" w:lineRule="atLeast"/>
              <w:jc w:val="both"/>
              <w:outlineLvl w:val="1"/>
              <w:rPr>
                <w:rFonts w:eastAsia="Times New Roman" w:cs="Calibri"/>
                <w:b/>
                <w:sz w:val="22"/>
                <w:szCs w:val="22"/>
              </w:rPr>
            </w:pPr>
            <w:bookmarkStart w:id="237" w:name="_Toc200364662"/>
            <w:r w:rsidRPr="00B969BE">
              <w:rPr>
                <w:rFonts w:eastAsia="Times New Roman" w:cs="Calibri"/>
                <w:b/>
                <w:sz w:val="22"/>
                <w:szCs w:val="22"/>
              </w:rPr>
              <w:t>Balkans</w:t>
            </w:r>
            <w:bookmarkEnd w:id="237"/>
          </w:p>
        </w:tc>
        <w:tc>
          <w:tcPr>
            <w:tcW w:w="4220" w:type="dxa"/>
            <w:gridSpan w:val="2"/>
            <w:noWrap/>
            <w:hideMark/>
          </w:tcPr>
          <w:p w14:paraId="760AD706" w14:textId="77777777" w:rsidR="00340391" w:rsidRPr="00B969BE" w:rsidRDefault="00340391">
            <w:pPr>
              <w:keepNext/>
              <w:spacing w:before="240" w:after="120" w:line="22" w:lineRule="atLeast"/>
              <w:jc w:val="both"/>
              <w:outlineLvl w:val="1"/>
              <w:rPr>
                <w:rFonts w:eastAsia="Times New Roman" w:cs="Calibri"/>
                <w:b/>
                <w:sz w:val="22"/>
                <w:szCs w:val="22"/>
              </w:rPr>
            </w:pPr>
            <w:bookmarkStart w:id="238" w:name="_Toc200364663"/>
            <w:r w:rsidRPr="00B969BE">
              <w:rPr>
                <w:rFonts w:eastAsia="Times New Roman" w:cs="Calibri"/>
                <w:b/>
                <w:sz w:val="22"/>
                <w:szCs w:val="22"/>
              </w:rPr>
              <w:t>Sanctions</w:t>
            </w:r>
            <w:bookmarkEnd w:id="238"/>
          </w:p>
        </w:tc>
        <w:tc>
          <w:tcPr>
            <w:tcW w:w="2160" w:type="dxa"/>
            <w:noWrap/>
            <w:hideMark/>
          </w:tcPr>
          <w:p w14:paraId="18E80714" w14:textId="77777777" w:rsidR="00340391" w:rsidRPr="00B969BE" w:rsidRDefault="00340391">
            <w:pPr>
              <w:keepNext/>
              <w:spacing w:before="240" w:after="120" w:line="22" w:lineRule="atLeast"/>
              <w:jc w:val="both"/>
              <w:outlineLvl w:val="1"/>
              <w:rPr>
                <w:rFonts w:eastAsia="Times New Roman" w:cs="Calibri"/>
                <w:b/>
                <w:sz w:val="22"/>
                <w:szCs w:val="22"/>
              </w:rPr>
            </w:pPr>
            <w:r w:rsidRPr="00B969BE">
              <w:rPr>
                <w:rFonts w:eastAsia="Times New Roman" w:cs="Calibri"/>
                <w:b/>
                <w:sz w:val="22"/>
                <w:szCs w:val="22"/>
              </w:rPr>
              <w:t> </w:t>
            </w:r>
          </w:p>
        </w:tc>
      </w:tr>
      <w:tr w:rsidR="00340391" w:rsidRPr="00B969BE" w14:paraId="24C1E8FE" w14:textId="77777777">
        <w:trPr>
          <w:trHeight w:val="290"/>
        </w:trPr>
        <w:tc>
          <w:tcPr>
            <w:tcW w:w="3540" w:type="dxa"/>
            <w:noWrap/>
            <w:hideMark/>
          </w:tcPr>
          <w:p w14:paraId="5C0B4C61" w14:textId="77777777" w:rsidR="00340391" w:rsidRPr="00B969BE" w:rsidRDefault="00340391">
            <w:pPr>
              <w:keepNext/>
              <w:spacing w:before="240" w:after="120" w:line="22" w:lineRule="atLeast"/>
              <w:jc w:val="both"/>
              <w:outlineLvl w:val="1"/>
              <w:rPr>
                <w:rFonts w:eastAsia="Times New Roman" w:cs="Calibri"/>
                <w:b/>
                <w:sz w:val="22"/>
                <w:szCs w:val="22"/>
              </w:rPr>
            </w:pPr>
            <w:bookmarkStart w:id="239" w:name="_Toc200364664"/>
            <w:r w:rsidRPr="00B969BE">
              <w:rPr>
                <w:rFonts w:eastAsia="Times New Roman" w:cs="Calibri"/>
                <w:b/>
                <w:sz w:val="22"/>
                <w:szCs w:val="22"/>
              </w:rPr>
              <w:t>Belarus</w:t>
            </w:r>
            <w:bookmarkEnd w:id="239"/>
          </w:p>
        </w:tc>
        <w:tc>
          <w:tcPr>
            <w:tcW w:w="4220" w:type="dxa"/>
            <w:gridSpan w:val="2"/>
            <w:noWrap/>
            <w:hideMark/>
          </w:tcPr>
          <w:p w14:paraId="387E0BD1" w14:textId="77777777" w:rsidR="00340391" w:rsidRPr="00B969BE" w:rsidRDefault="00340391">
            <w:pPr>
              <w:keepNext/>
              <w:spacing w:before="240" w:after="120" w:line="22" w:lineRule="atLeast"/>
              <w:jc w:val="both"/>
              <w:outlineLvl w:val="1"/>
              <w:rPr>
                <w:rFonts w:eastAsia="Times New Roman" w:cs="Calibri"/>
                <w:b/>
                <w:sz w:val="22"/>
                <w:szCs w:val="22"/>
              </w:rPr>
            </w:pPr>
            <w:bookmarkStart w:id="240" w:name="_Toc200364665"/>
            <w:r w:rsidRPr="00B969BE">
              <w:rPr>
                <w:rFonts w:eastAsia="Times New Roman" w:cs="Calibri"/>
                <w:b/>
                <w:sz w:val="22"/>
                <w:szCs w:val="22"/>
              </w:rPr>
              <w:t>Sanctions</w:t>
            </w:r>
            <w:bookmarkEnd w:id="240"/>
          </w:p>
        </w:tc>
        <w:tc>
          <w:tcPr>
            <w:tcW w:w="2160" w:type="dxa"/>
            <w:noWrap/>
            <w:hideMark/>
          </w:tcPr>
          <w:p w14:paraId="56981DF3" w14:textId="77777777" w:rsidR="00340391" w:rsidRPr="00B969BE" w:rsidRDefault="00340391">
            <w:pPr>
              <w:keepNext/>
              <w:spacing w:before="240" w:after="120" w:line="22" w:lineRule="atLeast"/>
              <w:jc w:val="both"/>
              <w:outlineLvl w:val="1"/>
              <w:rPr>
                <w:rFonts w:eastAsia="Times New Roman" w:cs="Calibri"/>
                <w:b/>
                <w:sz w:val="22"/>
                <w:szCs w:val="22"/>
              </w:rPr>
            </w:pPr>
            <w:r w:rsidRPr="00B969BE">
              <w:rPr>
                <w:rFonts w:eastAsia="Times New Roman" w:cs="Calibri"/>
                <w:b/>
                <w:sz w:val="22"/>
                <w:szCs w:val="22"/>
              </w:rPr>
              <w:t> </w:t>
            </w:r>
          </w:p>
        </w:tc>
      </w:tr>
      <w:tr w:rsidR="00340391" w:rsidRPr="00B969BE" w14:paraId="408CCB75" w14:textId="77777777">
        <w:trPr>
          <w:trHeight w:val="290"/>
        </w:trPr>
        <w:tc>
          <w:tcPr>
            <w:tcW w:w="3540" w:type="dxa"/>
            <w:noWrap/>
            <w:hideMark/>
          </w:tcPr>
          <w:p w14:paraId="3E141976" w14:textId="77777777" w:rsidR="00340391" w:rsidRPr="00B969BE" w:rsidRDefault="00340391">
            <w:pPr>
              <w:keepNext/>
              <w:spacing w:before="240" w:after="120" w:line="22" w:lineRule="atLeast"/>
              <w:jc w:val="both"/>
              <w:outlineLvl w:val="1"/>
              <w:rPr>
                <w:rFonts w:eastAsia="Times New Roman" w:cs="Calibri"/>
                <w:b/>
                <w:sz w:val="22"/>
                <w:szCs w:val="22"/>
              </w:rPr>
            </w:pPr>
            <w:bookmarkStart w:id="241" w:name="_Toc200364666"/>
            <w:r w:rsidRPr="00B969BE">
              <w:rPr>
                <w:rFonts w:eastAsia="Times New Roman" w:cs="Calibri"/>
                <w:b/>
                <w:sz w:val="22"/>
                <w:szCs w:val="22"/>
              </w:rPr>
              <w:t>Benin</w:t>
            </w:r>
            <w:bookmarkEnd w:id="241"/>
          </w:p>
        </w:tc>
        <w:tc>
          <w:tcPr>
            <w:tcW w:w="4220" w:type="dxa"/>
            <w:gridSpan w:val="2"/>
            <w:noWrap/>
            <w:hideMark/>
          </w:tcPr>
          <w:p w14:paraId="24219EC2" w14:textId="77777777" w:rsidR="00340391" w:rsidRPr="00B969BE" w:rsidRDefault="00340391">
            <w:pPr>
              <w:keepNext/>
              <w:spacing w:before="240" w:after="120" w:line="22" w:lineRule="atLeast"/>
              <w:jc w:val="both"/>
              <w:outlineLvl w:val="1"/>
              <w:rPr>
                <w:rFonts w:eastAsia="Times New Roman" w:cs="Calibri"/>
                <w:b/>
                <w:sz w:val="22"/>
                <w:szCs w:val="22"/>
              </w:rPr>
            </w:pPr>
            <w:bookmarkStart w:id="242" w:name="_Toc200364667"/>
            <w:r w:rsidRPr="00B969BE">
              <w:rPr>
                <w:rFonts w:eastAsia="Times New Roman" w:cs="Calibri"/>
                <w:b/>
                <w:sz w:val="22"/>
                <w:szCs w:val="22"/>
              </w:rPr>
              <w:t>Sanctions</w:t>
            </w:r>
            <w:bookmarkEnd w:id="242"/>
          </w:p>
        </w:tc>
        <w:tc>
          <w:tcPr>
            <w:tcW w:w="2160" w:type="dxa"/>
            <w:noWrap/>
            <w:hideMark/>
          </w:tcPr>
          <w:p w14:paraId="38D4389E" w14:textId="77777777" w:rsidR="00340391" w:rsidRPr="00B969BE" w:rsidRDefault="00340391">
            <w:pPr>
              <w:keepNext/>
              <w:spacing w:before="240" w:after="120" w:line="22" w:lineRule="atLeast"/>
              <w:jc w:val="both"/>
              <w:outlineLvl w:val="1"/>
              <w:rPr>
                <w:rFonts w:eastAsia="Times New Roman" w:cs="Calibri"/>
                <w:b/>
                <w:sz w:val="22"/>
                <w:szCs w:val="22"/>
              </w:rPr>
            </w:pPr>
            <w:r w:rsidRPr="00B969BE">
              <w:rPr>
                <w:rFonts w:eastAsia="Times New Roman" w:cs="Calibri"/>
                <w:b/>
                <w:sz w:val="22"/>
                <w:szCs w:val="22"/>
              </w:rPr>
              <w:t> </w:t>
            </w:r>
          </w:p>
        </w:tc>
      </w:tr>
      <w:tr w:rsidR="00340391" w:rsidRPr="00B969BE" w14:paraId="696CE0F4" w14:textId="77777777">
        <w:trPr>
          <w:trHeight w:val="290"/>
        </w:trPr>
        <w:tc>
          <w:tcPr>
            <w:tcW w:w="3540" w:type="dxa"/>
            <w:noWrap/>
            <w:hideMark/>
          </w:tcPr>
          <w:p w14:paraId="74661AF9" w14:textId="77777777" w:rsidR="00340391" w:rsidRPr="00B969BE" w:rsidRDefault="00340391">
            <w:pPr>
              <w:keepNext/>
              <w:spacing w:before="240" w:after="120" w:line="22" w:lineRule="atLeast"/>
              <w:jc w:val="both"/>
              <w:outlineLvl w:val="1"/>
              <w:rPr>
                <w:rFonts w:eastAsia="Times New Roman" w:cs="Calibri"/>
                <w:b/>
                <w:sz w:val="22"/>
                <w:szCs w:val="22"/>
              </w:rPr>
            </w:pPr>
            <w:bookmarkStart w:id="243" w:name="_Toc200364668"/>
            <w:r w:rsidRPr="00B969BE">
              <w:rPr>
                <w:rFonts w:eastAsia="Times New Roman" w:cs="Calibri"/>
                <w:b/>
                <w:sz w:val="22"/>
                <w:szCs w:val="22"/>
              </w:rPr>
              <w:t>Bosnia and Herzegovina</w:t>
            </w:r>
            <w:bookmarkEnd w:id="243"/>
          </w:p>
        </w:tc>
        <w:tc>
          <w:tcPr>
            <w:tcW w:w="4220" w:type="dxa"/>
            <w:gridSpan w:val="2"/>
            <w:noWrap/>
            <w:hideMark/>
          </w:tcPr>
          <w:p w14:paraId="0C25A9A3" w14:textId="77777777" w:rsidR="00340391" w:rsidRPr="00B969BE" w:rsidRDefault="00340391">
            <w:pPr>
              <w:keepNext/>
              <w:spacing w:before="240" w:after="120" w:line="22" w:lineRule="atLeast"/>
              <w:jc w:val="both"/>
              <w:outlineLvl w:val="1"/>
              <w:rPr>
                <w:rFonts w:eastAsia="Times New Roman" w:cs="Calibri"/>
                <w:b/>
                <w:sz w:val="22"/>
                <w:szCs w:val="22"/>
              </w:rPr>
            </w:pPr>
            <w:bookmarkStart w:id="244" w:name="_Toc200364669"/>
            <w:r w:rsidRPr="00B969BE">
              <w:rPr>
                <w:rFonts w:eastAsia="Times New Roman" w:cs="Calibri"/>
                <w:b/>
                <w:sz w:val="22"/>
                <w:szCs w:val="22"/>
              </w:rPr>
              <w:t>Sanctions</w:t>
            </w:r>
            <w:bookmarkEnd w:id="244"/>
          </w:p>
        </w:tc>
        <w:tc>
          <w:tcPr>
            <w:tcW w:w="2160" w:type="dxa"/>
            <w:noWrap/>
            <w:hideMark/>
          </w:tcPr>
          <w:p w14:paraId="1BE98A57" w14:textId="77777777" w:rsidR="00340391" w:rsidRPr="00B969BE" w:rsidRDefault="00340391">
            <w:pPr>
              <w:keepNext/>
              <w:spacing w:before="240" w:after="120" w:line="22" w:lineRule="atLeast"/>
              <w:jc w:val="both"/>
              <w:outlineLvl w:val="1"/>
              <w:rPr>
                <w:rFonts w:eastAsia="Times New Roman" w:cs="Calibri"/>
                <w:b/>
                <w:sz w:val="22"/>
                <w:szCs w:val="22"/>
              </w:rPr>
            </w:pPr>
            <w:r w:rsidRPr="00B969BE">
              <w:rPr>
                <w:rFonts w:eastAsia="Times New Roman" w:cs="Calibri"/>
                <w:b/>
                <w:sz w:val="22"/>
                <w:szCs w:val="22"/>
              </w:rPr>
              <w:t> </w:t>
            </w:r>
          </w:p>
        </w:tc>
      </w:tr>
      <w:tr w:rsidR="00340391" w:rsidRPr="00B969BE" w14:paraId="0ACCEA12" w14:textId="77777777">
        <w:trPr>
          <w:trHeight w:val="290"/>
        </w:trPr>
        <w:tc>
          <w:tcPr>
            <w:tcW w:w="3540" w:type="dxa"/>
            <w:noWrap/>
            <w:hideMark/>
          </w:tcPr>
          <w:p w14:paraId="10FED712" w14:textId="77777777" w:rsidR="00340391" w:rsidRPr="00B969BE" w:rsidRDefault="00340391">
            <w:pPr>
              <w:keepNext/>
              <w:spacing w:before="240" w:after="120" w:line="22" w:lineRule="atLeast"/>
              <w:jc w:val="both"/>
              <w:outlineLvl w:val="1"/>
              <w:rPr>
                <w:rFonts w:eastAsia="Times New Roman" w:cs="Calibri"/>
                <w:b/>
                <w:sz w:val="22"/>
                <w:szCs w:val="22"/>
              </w:rPr>
            </w:pPr>
            <w:bookmarkStart w:id="245" w:name="_Toc200364670"/>
            <w:r w:rsidRPr="00B969BE">
              <w:rPr>
                <w:rFonts w:eastAsia="Times New Roman" w:cs="Calibri"/>
                <w:b/>
                <w:sz w:val="22"/>
                <w:szCs w:val="22"/>
              </w:rPr>
              <w:t>Botswana</w:t>
            </w:r>
            <w:bookmarkEnd w:id="245"/>
          </w:p>
        </w:tc>
        <w:tc>
          <w:tcPr>
            <w:tcW w:w="4220" w:type="dxa"/>
            <w:gridSpan w:val="2"/>
            <w:noWrap/>
            <w:hideMark/>
          </w:tcPr>
          <w:p w14:paraId="1B8D8CA2" w14:textId="77777777" w:rsidR="00340391" w:rsidRPr="00B969BE" w:rsidRDefault="00340391">
            <w:pPr>
              <w:keepNext/>
              <w:spacing w:before="240" w:after="120" w:line="22" w:lineRule="atLeast"/>
              <w:jc w:val="both"/>
              <w:outlineLvl w:val="1"/>
              <w:rPr>
                <w:rFonts w:eastAsia="Times New Roman" w:cs="Calibri"/>
                <w:b/>
                <w:sz w:val="22"/>
                <w:szCs w:val="22"/>
              </w:rPr>
            </w:pPr>
            <w:bookmarkStart w:id="246" w:name="_Toc200364671"/>
            <w:r w:rsidRPr="00B969BE">
              <w:rPr>
                <w:rFonts w:eastAsia="Times New Roman" w:cs="Calibri"/>
                <w:b/>
                <w:sz w:val="22"/>
                <w:szCs w:val="22"/>
              </w:rPr>
              <w:t>Sanctions- Check against UK list</w:t>
            </w:r>
            <w:bookmarkEnd w:id="246"/>
          </w:p>
        </w:tc>
        <w:tc>
          <w:tcPr>
            <w:tcW w:w="2160" w:type="dxa"/>
            <w:noWrap/>
            <w:hideMark/>
          </w:tcPr>
          <w:p w14:paraId="2058D415" w14:textId="77777777" w:rsidR="00340391" w:rsidRPr="00B969BE" w:rsidRDefault="00340391">
            <w:pPr>
              <w:keepNext/>
              <w:spacing w:before="240" w:after="120" w:line="22" w:lineRule="atLeast"/>
              <w:jc w:val="both"/>
              <w:outlineLvl w:val="1"/>
              <w:rPr>
                <w:rFonts w:eastAsia="Times New Roman" w:cs="Calibri"/>
                <w:b/>
                <w:sz w:val="22"/>
                <w:szCs w:val="22"/>
              </w:rPr>
            </w:pPr>
            <w:r w:rsidRPr="00B969BE">
              <w:rPr>
                <w:rFonts w:eastAsia="Times New Roman" w:cs="Calibri"/>
                <w:b/>
                <w:sz w:val="22"/>
                <w:szCs w:val="22"/>
              </w:rPr>
              <w:t> </w:t>
            </w:r>
          </w:p>
        </w:tc>
      </w:tr>
      <w:tr w:rsidR="00340391" w:rsidRPr="00B969BE" w14:paraId="1221F952" w14:textId="77777777">
        <w:trPr>
          <w:trHeight w:val="290"/>
        </w:trPr>
        <w:tc>
          <w:tcPr>
            <w:tcW w:w="3540" w:type="dxa"/>
            <w:noWrap/>
            <w:hideMark/>
          </w:tcPr>
          <w:p w14:paraId="723C701B" w14:textId="77777777" w:rsidR="00340391" w:rsidRPr="00B969BE" w:rsidRDefault="00340391">
            <w:pPr>
              <w:keepNext/>
              <w:spacing w:before="240" w:after="120" w:line="22" w:lineRule="atLeast"/>
              <w:jc w:val="both"/>
              <w:outlineLvl w:val="1"/>
              <w:rPr>
                <w:rFonts w:eastAsia="Times New Roman" w:cs="Calibri"/>
                <w:b/>
                <w:sz w:val="22"/>
                <w:szCs w:val="22"/>
              </w:rPr>
            </w:pPr>
            <w:bookmarkStart w:id="247" w:name="_Toc200364672"/>
            <w:r w:rsidRPr="00B969BE">
              <w:rPr>
                <w:rFonts w:eastAsia="Times New Roman" w:cs="Calibri"/>
                <w:b/>
                <w:sz w:val="22"/>
                <w:szCs w:val="22"/>
              </w:rPr>
              <w:t>Bulgaria</w:t>
            </w:r>
            <w:bookmarkEnd w:id="247"/>
          </w:p>
        </w:tc>
        <w:tc>
          <w:tcPr>
            <w:tcW w:w="4220" w:type="dxa"/>
            <w:gridSpan w:val="2"/>
            <w:noWrap/>
            <w:hideMark/>
          </w:tcPr>
          <w:p w14:paraId="13A5A529" w14:textId="77777777" w:rsidR="00340391" w:rsidRPr="00B969BE" w:rsidRDefault="00340391">
            <w:pPr>
              <w:keepNext/>
              <w:spacing w:before="240" w:after="120" w:line="22" w:lineRule="atLeast"/>
              <w:jc w:val="both"/>
              <w:outlineLvl w:val="1"/>
              <w:rPr>
                <w:rFonts w:eastAsia="Times New Roman" w:cs="Calibri"/>
                <w:b/>
                <w:sz w:val="22"/>
                <w:szCs w:val="22"/>
              </w:rPr>
            </w:pPr>
            <w:bookmarkStart w:id="248" w:name="_Toc200364673"/>
            <w:r w:rsidRPr="00B969BE">
              <w:rPr>
                <w:rFonts w:eastAsia="Times New Roman" w:cs="Calibri"/>
                <w:b/>
                <w:sz w:val="22"/>
                <w:szCs w:val="22"/>
              </w:rPr>
              <w:t>Higher Risk AML FATF Black/Grey List</w:t>
            </w:r>
            <w:bookmarkEnd w:id="248"/>
          </w:p>
        </w:tc>
        <w:tc>
          <w:tcPr>
            <w:tcW w:w="2160" w:type="dxa"/>
            <w:noWrap/>
            <w:hideMark/>
          </w:tcPr>
          <w:p w14:paraId="54BDD85B" w14:textId="77777777" w:rsidR="00340391" w:rsidRPr="00B969BE" w:rsidRDefault="00340391">
            <w:pPr>
              <w:keepNext/>
              <w:spacing w:before="240" w:after="120" w:line="22" w:lineRule="atLeast"/>
              <w:jc w:val="both"/>
              <w:outlineLvl w:val="1"/>
              <w:rPr>
                <w:rFonts w:eastAsia="Times New Roman" w:cs="Calibri"/>
                <w:b/>
                <w:sz w:val="22"/>
                <w:szCs w:val="22"/>
              </w:rPr>
            </w:pPr>
            <w:r w:rsidRPr="00B969BE">
              <w:rPr>
                <w:rFonts w:eastAsia="Times New Roman" w:cs="Calibri"/>
                <w:b/>
                <w:sz w:val="22"/>
                <w:szCs w:val="22"/>
              </w:rPr>
              <w:t> </w:t>
            </w:r>
          </w:p>
        </w:tc>
      </w:tr>
      <w:tr w:rsidR="00340391" w:rsidRPr="00B969BE" w14:paraId="3E676B3E" w14:textId="77777777">
        <w:trPr>
          <w:trHeight w:val="290"/>
        </w:trPr>
        <w:tc>
          <w:tcPr>
            <w:tcW w:w="3540" w:type="dxa"/>
            <w:noWrap/>
            <w:hideMark/>
          </w:tcPr>
          <w:p w14:paraId="3C668599" w14:textId="77777777" w:rsidR="00340391" w:rsidRPr="00B969BE" w:rsidRDefault="00340391">
            <w:pPr>
              <w:keepNext/>
              <w:spacing w:before="240" w:after="120" w:line="22" w:lineRule="atLeast"/>
              <w:jc w:val="both"/>
              <w:outlineLvl w:val="1"/>
              <w:rPr>
                <w:rFonts w:eastAsia="Times New Roman" w:cs="Calibri"/>
                <w:b/>
                <w:sz w:val="22"/>
                <w:szCs w:val="22"/>
              </w:rPr>
            </w:pPr>
            <w:bookmarkStart w:id="249" w:name="_Toc200364674"/>
            <w:r w:rsidRPr="00B969BE">
              <w:rPr>
                <w:rFonts w:eastAsia="Times New Roman" w:cs="Calibri"/>
                <w:b/>
                <w:sz w:val="22"/>
                <w:szCs w:val="22"/>
              </w:rPr>
              <w:t>Burkina Faso</w:t>
            </w:r>
            <w:bookmarkEnd w:id="249"/>
          </w:p>
        </w:tc>
        <w:tc>
          <w:tcPr>
            <w:tcW w:w="4220" w:type="dxa"/>
            <w:gridSpan w:val="2"/>
            <w:noWrap/>
            <w:hideMark/>
          </w:tcPr>
          <w:p w14:paraId="44200B02" w14:textId="77777777" w:rsidR="00340391" w:rsidRPr="00B969BE" w:rsidRDefault="00340391">
            <w:pPr>
              <w:keepNext/>
              <w:spacing w:before="240" w:after="120" w:line="22" w:lineRule="atLeast"/>
              <w:jc w:val="both"/>
              <w:outlineLvl w:val="1"/>
              <w:rPr>
                <w:rFonts w:eastAsia="Times New Roman" w:cs="Calibri"/>
                <w:b/>
                <w:sz w:val="22"/>
                <w:szCs w:val="22"/>
              </w:rPr>
            </w:pPr>
            <w:bookmarkStart w:id="250" w:name="_Toc200364675"/>
            <w:r w:rsidRPr="00B969BE">
              <w:rPr>
                <w:rFonts w:eastAsia="Times New Roman" w:cs="Calibri"/>
                <w:b/>
                <w:sz w:val="22"/>
                <w:szCs w:val="22"/>
              </w:rPr>
              <w:t>Higher Risk AML FATF Black/Grey List</w:t>
            </w:r>
            <w:bookmarkEnd w:id="250"/>
          </w:p>
        </w:tc>
        <w:tc>
          <w:tcPr>
            <w:tcW w:w="2160" w:type="dxa"/>
            <w:noWrap/>
            <w:hideMark/>
          </w:tcPr>
          <w:p w14:paraId="1C53300F" w14:textId="77777777" w:rsidR="00340391" w:rsidRPr="00B969BE" w:rsidRDefault="00340391">
            <w:pPr>
              <w:keepNext/>
              <w:spacing w:before="240" w:after="120" w:line="22" w:lineRule="atLeast"/>
              <w:jc w:val="both"/>
              <w:outlineLvl w:val="1"/>
              <w:rPr>
                <w:rFonts w:eastAsia="Times New Roman" w:cs="Calibri"/>
                <w:b/>
                <w:sz w:val="22"/>
                <w:szCs w:val="22"/>
              </w:rPr>
            </w:pPr>
            <w:bookmarkStart w:id="251" w:name="_Toc200364676"/>
            <w:r w:rsidRPr="00B969BE">
              <w:rPr>
                <w:rFonts w:eastAsia="Times New Roman" w:cs="Calibri"/>
                <w:b/>
                <w:sz w:val="22"/>
                <w:szCs w:val="22"/>
              </w:rPr>
              <w:t>Sanctions</w:t>
            </w:r>
            <w:bookmarkEnd w:id="251"/>
          </w:p>
        </w:tc>
      </w:tr>
      <w:tr w:rsidR="00340391" w:rsidRPr="00B969BE" w14:paraId="1766CF26" w14:textId="77777777">
        <w:trPr>
          <w:trHeight w:val="290"/>
        </w:trPr>
        <w:tc>
          <w:tcPr>
            <w:tcW w:w="3540" w:type="dxa"/>
            <w:noWrap/>
            <w:hideMark/>
          </w:tcPr>
          <w:p w14:paraId="208A016B" w14:textId="77777777" w:rsidR="00340391" w:rsidRPr="00B969BE" w:rsidRDefault="00340391">
            <w:pPr>
              <w:keepNext/>
              <w:spacing w:before="240" w:after="120" w:line="22" w:lineRule="atLeast"/>
              <w:jc w:val="both"/>
              <w:outlineLvl w:val="1"/>
              <w:rPr>
                <w:rFonts w:eastAsia="Times New Roman" w:cs="Calibri"/>
                <w:b/>
                <w:sz w:val="22"/>
                <w:szCs w:val="22"/>
              </w:rPr>
            </w:pPr>
            <w:bookmarkStart w:id="252" w:name="_Toc200364677"/>
            <w:r w:rsidRPr="00B969BE">
              <w:rPr>
                <w:rFonts w:eastAsia="Times New Roman" w:cs="Calibri"/>
                <w:b/>
                <w:sz w:val="22"/>
                <w:szCs w:val="22"/>
              </w:rPr>
              <w:t>Burma (Myanmar)</w:t>
            </w:r>
            <w:bookmarkEnd w:id="252"/>
          </w:p>
        </w:tc>
        <w:tc>
          <w:tcPr>
            <w:tcW w:w="4220" w:type="dxa"/>
            <w:gridSpan w:val="2"/>
            <w:noWrap/>
            <w:hideMark/>
          </w:tcPr>
          <w:p w14:paraId="69651BD1" w14:textId="77777777" w:rsidR="00340391" w:rsidRPr="00B969BE" w:rsidRDefault="00340391">
            <w:pPr>
              <w:keepNext/>
              <w:spacing w:before="240" w:after="120" w:line="22" w:lineRule="atLeast"/>
              <w:jc w:val="both"/>
              <w:outlineLvl w:val="1"/>
              <w:rPr>
                <w:rFonts w:eastAsia="Times New Roman" w:cs="Calibri"/>
                <w:b/>
                <w:sz w:val="22"/>
                <w:szCs w:val="22"/>
              </w:rPr>
            </w:pPr>
            <w:bookmarkStart w:id="253" w:name="_Toc200364678"/>
            <w:r w:rsidRPr="00B969BE">
              <w:rPr>
                <w:rFonts w:eastAsia="Times New Roman" w:cs="Calibri"/>
                <w:b/>
                <w:sz w:val="22"/>
                <w:szCs w:val="22"/>
              </w:rPr>
              <w:t>Higher Risk AML FATF Black/Grey List</w:t>
            </w:r>
            <w:bookmarkEnd w:id="253"/>
          </w:p>
        </w:tc>
        <w:tc>
          <w:tcPr>
            <w:tcW w:w="2160" w:type="dxa"/>
            <w:noWrap/>
            <w:hideMark/>
          </w:tcPr>
          <w:p w14:paraId="66E918BC" w14:textId="77777777" w:rsidR="00340391" w:rsidRPr="00B969BE" w:rsidRDefault="00340391">
            <w:pPr>
              <w:keepNext/>
              <w:spacing w:before="240" w:after="120" w:line="22" w:lineRule="atLeast"/>
              <w:jc w:val="both"/>
              <w:outlineLvl w:val="1"/>
              <w:rPr>
                <w:rFonts w:eastAsia="Times New Roman" w:cs="Calibri"/>
                <w:b/>
                <w:sz w:val="22"/>
                <w:szCs w:val="22"/>
              </w:rPr>
            </w:pPr>
            <w:bookmarkStart w:id="254" w:name="_Toc200364679"/>
            <w:r w:rsidRPr="00B969BE">
              <w:rPr>
                <w:rFonts w:eastAsia="Times New Roman" w:cs="Calibri"/>
                <w:b/>
                <w:sz w:val="22"/>
                <w:szCs w:val="22"/>
              </w:rPr>
              <w:t>Sanctions</w:t>
            </w:r>
            <w:bookmarkEnd w:id="254"/>
          </w:p>
        </w:tc>
      </w:tr>
      <w:tr w:rsidR="00340391" w:rsidRPr="00B969BE" w14:paraId="1034970A" w14:textId="77777777">
        <w:trPr>
          <w:trHeight w:val="290"/>
        </w:trPr>
        <w:tc>
          <w:tcPr>
            <w:tcW w:w="3540" w:type="dxa"/>
            <w:noWrap/>
            <w:hideMark/>
          </w:tcPr>
          <w:p w14:paraId="5E259907" w14:textId="77777777" w:rsidR="00340391" w:rsidRPr="00B969BE" w:rsidRDefault="00340391">
            <w:pPr>
              <w:keepNext/>
              <w:spacing w:before="240" w:after="120" w:line="22" w:lineRule="atLeast"/>
              <w:jc w:val="both"/>
              <w:outlineLvl w:val="1"/>
              <w:rPr>
                <w:rFonts w:eastAsia="Times New Roman" w:cs="Calibri"/>
                <w:b/>
                <w:sz w:val="22"/>
                <w:szCs w:val="22"/>
              </w:rPr>
            </w:pPr>
            <w:bookmarkStart w:id="255" w:name="_Toc200364680"/>
            <w:r w:rsidRPr="00B969BE">
              <w:rPr>
                <w:rFonts w:eastAsia="Times New Roman" w:cs="Calibri"/>
                <w:b/>
                <w:sz w:val="22"/>
                <w:szCs w:val="22"/>
              </w:rPr>
              <w:t>Cameroon</w:t>
            </w:r>
            <w:bookmarkEnd w:id="255"/>
          </w:p>
        </w:tc>
        <w:tc>
          <w:tcPr>
            <w:tcW w:w="4220" w:type="dxa"/>
            <w:gridSpan w:val="2"/>
            <w:noWrap/>
            <w:hideMark/>
          </w:tcPr>
          <w:p w14:paraId="636C9288" w14:textId="77777777" w:rsidR="00340391" w:rsidRPr="00B969BE" w:rsidRDefault="00340391">
            <w:pPr>
              <w:keepNext/>
              <w:spacing w:before="240" w:after="120" w:line="22" w:lineRule="atLeast"/>
              <w:jc w:val="both"/>
              <w:outlineLvl w:val="1"/>
              <w:rPr>
                <w:rFonts w:eastAsia="Times New Roman" w:cs="Calibri"/>
                <w:b/>
                <w:sz w:val="22"/>
                <w:szCs w:val="22"/>
              </w:rPr>
            </w:pPr>
            <w:bookmarkStart w:id="256" w:name="_Toc200364681"/>
            <w:r w:rsidRPr="00B969BE">
              <w:rPr>
                <w:rFonts w:eastAsia="Times New Roman" w:cs="Calibri"/>
                <w:b/>
                <w:sz w:val="22"/>
                <w:szCs w:val="22"/>
              </w:rPr>
              <w:t>Higher Risk AML FATF Black/Grey List</w:t>
            </w:r>
            <w:bookmarkEnd w:id="256"/>
          </w:p>
        </w:tc>
        <w:tc>
          <w:tcPr>
            <w:tcW w:w="2160" w:type="dxa"/>
            <w:noWrap/>
            <w:hideMark/>
          </w:tcPr>
          <w:p w14:paraId="573E6850" w14:textId="77777777" w:rsidR="00340391" w:rsidRPr="00B969BE" w:rsidRDefault="00340391">
            <w:pPr>
              <w:keepNext/>
              <w:spacing w:before="240" w:after="120" w:line="22" w:lineRule="atLeast"/>
              <w:jc w:val="both"/>
              <w:outlineLvl w:val="1"/>
              <w:rPr>
                <w:rFonts w:eastAsia="Times New Roman" w:cs="Calibri"/>
                <w:b/>
                <w:sz w:val="22"/>
                <w:szCs w:val="22"/>
              </w:rPr>
            </w:pPr>
            <w:r w:rsidRPr="00B969BE">
              <w:rPr>
                <w:rFonts w:eastAsia="Times New Roman" w:cs="Calibri"/>
                <w:b/>
                <w:sz w:val="22"/>
                <w:szCs w:val="22"/>
              </w:rPr>
              <w:t> </w:t>
            </w:r>
          </w:p>
        </w:tc>
      </w:tr>
      <w:tr w:rsidR="00340391" w:rsidRPr="00B969BE" w14:paraId="47A0A48B" w14:textId="77777777">
        <w:trPr>
          <w:trHeight w:val="290"/>
        </w:trPr>
        <w:tc>
          <w:tcPr>
            <w:tcW w:w="3540" w:type="dxa"/>
            <w:noWrap/>
            <w:hideMark/>
          </w:tcPr>
          <w:p w14:paraId="4C93032B" w14:textId="77777777" w:rsidR="00340391" w:rsidRPr="00B969BE" w:rsidRDefault="00340391">
            <w:pPr>
              <w:keepNext/>
              <w:spacing w:before="240" w:after="120" w:line="22" w:lineRule="atLeast"/>
              <w:jc w:val="both"/>
              <w:outlineLvl w:val="1"/>
              <w:rPr>
                <w:rFonts w:eastAsia="Times New Roman" w:cs="Calibri"/>
                <w:b/>
                <w:sz w:val="22"/>
                <w:szCs w:val="22"/>
              </w:rPr>
            </w:pPr>
            <w:bookmarkStart w:id="257" w:name="_Toc200364682"/>
            <w:r w:rsidRPr="00B969BE">
              <w:rPr>
                <w:rFonts w:eastAsia="Times New Roman" w:cs="Calibri"/>
                <w:b/>
                <w:sz w:val="22"/>
                <w:szCs w:val="22"/>
              </w:rPr>
              <w:t>Cape Verde</w:t>
            </w:r>
            <w:bookmarkEnd w:id="257"/>
          </w:p>
        </w:tc>
        <w:tc>
          <w:tcPr>
            <w:tcW w:w="4220" w:type="dxa"/>
            <w:gridSpan w:val="2"/>
            <w:noWrap/>
            <w:hideMark/>
          </w:tcPr>
          <w:p w14:paraId="3EED6CBA" w14:textId="77777777" w:rsidR="00340391" w:rsidRPr="00B969BE" w:rsidRDefault="00340391">
            <w:pPr>
              <w:keepNext/>
              <w:spacing w:before="240" w:after="120" w:line="22" w:lineRule="atLeast"/>
              <w:jc w:val="both"/>
              <w:outlineLvl w:val="1"/>
              <w:rPr>
                <w:rFonts w:eastAsia="Times New Roman" w:cs="Calibri"/>
                <w:b/>
                <w:sz w:val="22"/>
                <w:szCs w:val="22"/>
              </w:rPr>
            </w:pPr>
            <w:bookmarkStart w:id="258" w:name="_Toc200364683"/>
            <w:r w:rsidRPr="00B969BE">
              <w:rPr>
                <w:rFonts w:eastAsia="Times New Roman" w:cs="Calibri"/>
                <w:b/>
                <w:sz w:val="22"/>
                <w:szCs w:val="22"/>
              </w:rPr>
              <w:t>Sanctions- Check against UK list</w:t>
            </w:r>
            <w:bookmarkEnd w:id="258"/>
          </w:p>
        </w:tc>
        <w:tc>
          <w:tcPr>
            <w:tcW w:w="2160" w:type="dxa"/>
            <w:noWrap/>
            <w:hideMark/>
          </w:tcPr>
          <w:p w14:paraId="3570E8D3" w14:textId="77777777" w:rsidR="00340391" w:rsidRPr="00B969BE" w:rsidRDefault="00340391">
            <w:pPr>
              <w:keepNext/>
              <w:spacing w:before="240" w:after="120" w:line="22" w:lineRule="atLeast"/>
              <w:jc w:val="both"/>
              <w:outlineLvl w:val="1"/>
              <w:rPr>
                <w:rFonts w:eastAsia="Times New Roman" w:cs="Calibri"/>
                <w:b/>
                <w:sz w:val="22"/>
                <w:szCs w:val="22"/>
              </w:rPr>
            </w:pPr>
            <w:r w:rsidRPr="00B969BE">
              <w:rPr>
                <w:rFonts w:eastAsia="Times New Roman" w:cs="Calibri"/>
                <w:b/>
                <w:sz w:val="22"/>
                <w:szCs w:val="22"/>
              </w:rPr>
              <w:t> </w:t>
            </w:r>
          </w:p>
        </w:tc>
      </w:tr>
      <w:tr w:rsidR="00340391" w:rsidRPr="00B969BE" w14:paraId="3E6A5AEE" w14:textId="77777777">
        <w:trPr>
          <w:trHeight w:val="290"/>
        </w:trPr>
        <w:tc>
          <w:tcPr>
            <w:tcW w:w="3540" w:type="dxa"/>
            <w:noWrap/>
            <w:hideMark/>
          </w:tcPr>
          <w:p w14:paraId="78D543AE" w14:textId="77777777" w:rsidR="00340391" w:rsidRPr="00B969BE" w:rsidRDefault="00340391">
            <w:pPr>
              <w:keepNext/>
              <w:spacing w:before="240" w:after="120" w:line="22" w:lineRule="atLeast"/>
              <w:jc w:val="both"/>
              <w:outlineLvl w:val="1"/>
              <w:rPr>
                <w:rFonts w:eastAsia="Times New Roman" w:cs="Calibri"/>
                <w:b/>
                <w:sz w:val="22"/>
                <w:szCs w:val="22"/>
              </w:rPr>
            </w:pPr>
            <w:bookmarkStart w:id="259" w:name="_Toc200364684"/>
            <w:r w:rsidRPr="00B969BE">
              <w:rPr>
                <w:rFonts w:eastAsia="Times New Roman" w:cs="Calibri"/>
                <w:b/>
                <w:sz w:val="22"/>
                <w:szCs w:val="22"/>
              </w:rPr>
              <w:t>Central African Republic</w:t>
            </w:r>
            <w:bookmarkEnd w:id="259"/>
          </w:p>
        </w:tc>
        <w:tc>
          <w:tcPr>
            <w:tcW w:w="4220" w:type="dxa"/>
            <w:gridSpan w:val="2"/>
            <w:noWrap/>
            <w:hideMark/>
          </w:tcPr>
          <w:p w14:paraId="28926C97" w14:textId="77777777" w:rsidR="00340391" w:rsidRPr="00B969BE" w:rsidRDefault="00340391">
            <w:pPr>
              <w:keepNext/>
              <w:spacing w:before="240" w:after="120" w:line="22" w:lineRule="atLeast"/>
              <w:jc w:val="both"/>
              <w:outlineLvl w:val="1"/>
              <w:rPr>
                <w:rFonts w:eastAsia="Times New Roman" w:cs="Calibri"/>
                <w:b/>
                <w:sz w:val="22"/>
                <w:szCs w:val="22"/>
              </w:rPr>
            </w:pPr>
            <w:bookmarkStart w:id="260" w:name="_Toc200364685"/>
            <w:r w:rsidRPr="00B969BE">
              <w:rPr>
                <w:rFonts w:eastAsia="Times New Roman" w:cs="Calibri"/>
                <w:b/>
                <w:sz w:val="22"/>
                <w:szCs w:val="22"/>
              </w:rPr>
              <w:t>Sanctions</w:t>
            </w:r>
            <w:bookmarkEnd w:id="260"/>
            <w:r w:rsidRPr="00B969BE">
              <w:rPr>
                <w:rFonts w:eastAsia="Times New Roman" w:cs="Calibri"/>
                <w:b/>
                <w:sz w:val="22"/>
                <w:szCs w:val="22"/>
              </w:rPr>
              <w:t xml:space="preserve"> </w:t>
            </w:r>
          </w:p>
        </w:tc>
        <w:tc>
          <w:tcPr>
            <w:tcW w:w="2160" w:type="dxa"/>
            <w:noWrap/>
            <w:hideMark/>
          </w:tcPr>
          <w:p w14:paraId="145C926F" w14:textId="77777777" w:rsidR="00340391" w:rsidRPr="00B969BE" w:rsidRDefault="00340391">
            <w:pPr>
              <w:keepNext/>
              <w:spacing w:before="240" w:after="120" w:line="22" w:lineRule="atLeast"/>
              <w:jc w:val="both"/>
              <w:outlineLvl w:val="1"/>
              <w:rPr>
                <w:rFonts w:eastAsia="Times New Roman" w:cs="Calibri"/>
                <w:b/>
                <w:sz w:val="22"/>
                <w:szCs w:val="22"/>
              </w:rPr>
            </w:pPr>
            <w:r w:rsidRPr="00B969BE">
              <w:rPr>
                <w:rFonts w:eastAsia="Times New Roman" w:cs="Calibri"/>
                <w:b/>
                <w:sz w:val="22"/>
                <w:szCs w:val="22"/>
              </w:rPr>
              <w:t> </w:t>
            </w:r>
          </w:p>
        </w:tc>
      </w:tr>
      <w:tr w:rsidR="00340391" w:rsidRPr="00B969BE" w14:paraId="4B015113" w14:textId="77777777">
        <w:trPr>
          <w:trHeight w:val="290"/>
        </w:trPr>
        <w:tc>
          <w:tcPr>
            <w:tcW w:w="3540" w:type="dxa"/>
            <w:noWrap/>
            <w:hideMark/>
          </w:tcPr>
          <w:p w14:paraId="112F358E" w14:textId="77777777" w:rsidR="00340391" w:rsidRPr="00B969BE" w:rsidRDefault="00340391">
            <w:pPr>
              <w:keepNext/>
              <w:spacing w:before="240" w:after="120" w:line="22" w:lineRule="atLeast"/>
              <w:jc w:val="both"/>
              <w:outlineLvl w:val="1"/>
              <w:rPr>
                <w:rFonts w:eastAsia="Times New Roman" w:cs="Calibri"/>
                <w:b/>
                <w:sz w:val="22"/>
                <w:szCs w:val="22"/>
              </w:rPr>
            </w:pPr>
            <w:bookmarkStart w:id="261" w:name="_Toc200364686"/>
            <w:r w:rsidRPr="00B969BE">
              <w:rPr>
                <w:rFonts w:eastAsia="Times New Roman" w:cs="Calibri"/>
                <w:b/>
                <w:sz w:val="22"/>
                <w:szCs w:val="22"/>
              </w:rPr>
              <w:t>China</w:t>
            </w:r>
            <w:bookmarkEnd w:id="261"/>
          </w:p>
        </w:tc>
        <w:tc>
          <w:tcPr>
            <w:tcW w:w="4220" w:type="dxa"/>
            <w:gridSpan w:val="2"/>
            <w:noWrap/>
            <w:hideMark/>
          </w:tcPr>
          <w:p w14:paraId="5B263AF0" w14:textId="77777777" w:rsidR="00340391" w:rsidRPr="00B969BE" w:rsidRDefault="00340391">
            <w:pPr>
              <w:keepNext/>
              <w:spacing w:before="240" w:after="120" w:line="22" w:lineRule="atLeast"/>
              <w:jc w:val="both"/>
              <w:outlineLvl w:val="1"/>
              <w:rPr>
                <w:rFonts w:eastAsia="Times New Roman" w:cs="Calibri"/>
                <w:b/>
                <w:sz w:val="22"/>
                <w:szCs w:val="22"/>
              </w:rPr>
            </w:pPr>
            <w:bookmarkStart w:id="262" w:name="_Toc200364687"/>
            <w:r w:rsidRPr="00B969BE">
              <w:rPr>
                <w:rFonts w:eastAsia="Times New Roman" w:cs="Calibri"/>
                <w:b/>
                <w:sz w:val="22"/>
                <w:szCs w:val="22"/>
              </w:rPr>
              <w:t>Sanctions</w:t>
            </w:r>
            <w:bookmarkEnd w:id="262"/>
          </w:p>
        </w:tc>
        <w:tc>
          <w:tcPr>
            <w:tcW w:w="2160" w:type="dxa"/>
            <w:noWrap/>
            <w:hideMark/>
          </w:tcPr>
          <w:p w14:paraId="64AFE56C" w14:textId="77777777" w:rsidR="00340391" w:rsidRPr="00B969BE" w:rsidRDefault="00340391">
            <w:pPr>
              <w:keepNext/>
              <w:spacing w:before="240" w:after="120" w:line="22" w:lineRule="atLeast"/>
              <w:jc w:val="both"/>
              <w:outlineLvl w:val="1"/>
              <w:rPr>
                <w:rFonts w:eastAsia="Times New Roman" w:cs="Calibri"/>
                <w:b/>
                <w:sz w:val="22"/>
                <w:szCs w:val="22"/>
              </w:rPr>
            </w:pPr>
            <w:r w:rsidRPr="00B969BE">
              <w:rPr>
                <w:rFonts w:eastAsia="Times New Roman" w:cs="Calibri"/>
                <w:b/>
                <w:sz w:val="22"/>
                <w:szCs w:val="22"/>
              </w:rPr>
              <w:t> </w:t>
            </w:r>
          </w:p>
        </w:tc>
      </w:tr>
      <w:tr w:rsidR="00340391" w:rsidRPr="00B969BE" w14:paraId="6174A37D" w14:textId="77777777">
        <w:trPr>
          <w:trHeight w:val="290"/>
        </w:trPr>
        <w:tc>
          <w:tcPr>
            <w:tcW w:w="3540" w:type="dxa"/>
            <w:noWrap/>
            <w:hideMark/>
          </w:tcPr>
          <w:p w14:paraId="0C9034E0" w14:textId="77777777" w:rsidR="00340391" w:rsidRPr="00B969BE" w:rsidRDefault="00340391">
            <w:pPr>
              <w:keepNext/>
              <w:spacing w:before="240" w:after="120" w:line="22" w:lineRule="atLeast"/>
              <w:jc w:val="both"/>
              <w:outlineLvl w:val="1"/>
              <w:rPr>
                <w:rFonts w:eastAsia="Times New Roman" w:cs="Calibri"/>
                <w:b/>
                <w:sz w:val="22"/>
                <w:szCs w:val="22"/>
              </w:rPr>
            </w:pPr>
            <w:bookmarkStart w:id="263" w:name="_Toc200364688"/>
            <w:r w:rsidRPr="00B969BE">
              <w:rPr>
                <w:rFonts w:eastAsia="Times New Roman" w:cs="Calibri"/>
                <w:b/>
                <w:sz w:val="22"/>
                <w:szCs w:val="22"/>
              </w:rPr>
              <w:t>Congo</w:t>
            </w:r>
            <w:bookmarkEnd w:id="263"/>
          </w:p>
        </w:tc>
        <w:tc>
          <w:tcPr>
            <w:tcW w:w="4220" w:type="dxa"/>
            <w:gridSpan w:val="2"/>
            <w:noWrap/>
            <w:hideMark/>
          </w:tcPr>
          <w:p w14:paraId="1349293A" w14:textId="77777777" w:rsidR="00340391" w:rsidRPr="00B969BE" w:rsidRDefault="00340391">
            <w:pPr>
              <w:keepNext/>
              <w:spacing w:before="240" w:after="120" w:line="22" w:lineRule="atLeast"/>
              <w:jc w:val="both"/>
              <w:outlineLvl w:val="1"/>
              <w:rPr>
                <w:rFonts w:eastAsia="Times New Roman" w:cs="Calibri"/>
                <w:b/>
                <w:sz w:val="22"/>
                <w:szCs w:val="22"/>
              </w:rPr>
            </w:pPr>
            <w:bookmarkStart w:id="264" w:name="_Toc200364689"/>
            <w:r w:rsidRPr="00B969BE">
              <w:rPr>
                <w:rFonts w:eastAsia="Times New Roman" w:cs="Calibri"/>
                <w:b/>
                <w:sz w:val="22"/>
                <w:szCs w:val="22"/>
              </w:rPr>
              <w:t>Sanctions</w:t>
            </w:r>
            <w:bookmarkEnd w:id="264"/>
          </w:p>
        </w:tc>
        <w:tc>
          <w:tcPr>
            <w:tcW w:w="2160" w:type="dxa"/>
            <w:noWrap/>
            <w:hideMark/>
          </w:tcPr>
          <w:p w14:paraId="78BF6438" w14:textId="77777777" w:rsidR="00340391" w:rsidRPr="00B969BE" w:rsidRDefault="00340391">
            <w:pPr>
              <w:keepNext/>
              <w:spacing w:before="240" w:after="120" w:line="22" w:lineRule="atLeast"/>
              <w:jc w:val="both"/>
              <w:outlineLvl w:val="1"/>
              <w:rPr>
                <w:rFonts w:eastAsia="Times New Roman" w:cs="Calibri"/>
                <w:b/>
                <w:sz w:val="22"/>
                <w:szCs w:val="22"/>
              </w:rPr>
            </w:pPr>
            <w:r w:rsidRPr="00B969BE">
              <w:rPr>
                <w:rFonts w:eastAsia="Times New Roman" w:cs="Calibri"/>
                <w:b/>
                <w:sz w:val="22"/>
                <w:szCs w:val="22"/>
              </w:rPr>
              <w:t> </w:t>
            </w:r>
          </w:p>
        </w:tc>
      </w:tr>
      <w:tr w:rsidR="00340391" w:rsidRPr="00B969BE" w14:paraId="5E6B86B6" w14:textId="77777777">
        <w:trPr>
          <w:trHeight w:val="290"/>
        </w:trPr>
        <w:tc>
          <w:tcPr>
            <w:tcW w:w="3540" w:type="dxa"/>
            <w:noWrap/>
            <w:hideMark/>
          </w:tcPr>
          <w:p w14:paraId="52B0E905" w14:textId="77777777" w:rsidR="00340391" w:rsidRPr="00B969BE" w:rsidRDefault="00340391">
            <w:pPr>
              <w:keepNext/>
              <w:spacing w:before="240" w:after="120" w:line="22" w:lineRule="atLeast"/>
              <w:jc w:val="both"/>
              <w:outlineLvl w:val="1"/>
              <w:rPr>
                <w:rFonts w:eastAsia="Times New Roman" w:cs="Calibri"/>
                <w:b/>
                <w:sz w:val="22"/>
                <w:szCs w:val="22"/>
              </w:rPr>
            </w:pPr>
            <w:bookmarkStart w:id="265" w:name="_Toc200364690"/>
            <w:r w:rsidRPr="00B969BE">
              <w:rPr>
                <w:rFonts w:eastAsia="Times New Roman" w:cs="Calibri"/>
                <w:b/>
                <w:sz w:val="22"/>
                <w:szCs w:val="22"/>
              </w:rPr>
              <w:t>Cote D</w:t>
            </w:r>
            <w:r>
              <w:rPr>
                <w:rFonts w:eastAsia="Times New Roman" w:cs="Calibri"/>
                <w:b/>
                <w:sz w:val="22"/>
                <w:szCs w:val="22"/>
              </w:rPr>
              <w:t>’</w:t>
            </w:r>
            <w:r w:rsidRPr="00B969BE">
              <w:rPr>
                <w:rFonts w:eastAsia="Times New Roman" w:cs="Calibri"/>
                <w:b/>
                <w:sz w:val="22"/>
                <w:szCs w:val="22"/>
              </w:rPr>
              <w:t>Ivoire</w:t>
            </w:r>
            <w:bookmarkEnd w:id="265"/>
          </w:p>
        </w:tc>
        <w:tc>
          <w:tcPr>
            <w:tcW w:w="4220" w:type="dxa"/>
            <w:gridSpan w:val="2"/>
            <w:noWrap/>
            <w:hideMark/>
          </w:tcPr>
          <w:p w14:paraId="67E85342" w14:textId="77777777" w:rsidR="00340391" w:rsidRPr="00B969BE" w:rsidRDefault="00340391">
            <w:pPr>
              <w:keepNext/>
              <w:spacing w:before="240" w:after="120" w:line="22" w:lineRule="atLeast"/>
              <w:jc w:val="both"/>
              <w:outlineLvl w:val="1"/>
              <w:rPr>
                <w:rFonts w:eastAsia="Times New Roman" w:cs="Calibri"/>
                <w:b/>
                <w:sz w:val="22"/>
                <w:szCs w:val="22"/>
              </w:rPr>
            </w:pPr>
            <w:bookmarkStart w:id="266" w:name="_Toc200364691"/>
            <w:r w:rsidRPr="00B969BE">
              <w:rPr>
                <w:rFonts w:eastAsia="Times New Roman" w:cs="Calibri"/>
                <w:b/>
                <w:sz w:val="22"/>
                <w:szCs w:val="22"/>
              </w:rPr>
              <w:t>Higher Risk AML FATF Black/Grey List</w:t>
            </w:r>
            <w:bookmarkEnd w:id="266"/>
          </w:p>
        </w:tc>
        <w:tc>
          <w:tcPr>
            <w:tcW w:w="2160" w:type="dxa"/>
            <w:noWrap/>
            <w:hideMark/>
          </w:tcPr>
          <w:p w14:paraId="56CF0123" w14:textId="77777777" w:rsidR="00340391" w:rsidRPr="00B969BE" w:rsidRDefault="00340391">
            <w:pPr>
              <w:keepNext/>
              <w:spacing w:before="240" w:after="120" w:line="22" w:lineRule="atLeast"/>
              <w:jc w:val="both"/>
              <w:outlineLvl w:val="1"/>
              <w:rPr>
                <w:rFonts w:eastAsia="Times New Roman" w:cs="Calibri"/>
                <w:b/>
                <w:sz w:val="22"/>
                <w:szCs w:val="22"/>
              </w:rPr>
            </w:pPr>
            <w:r w:rsidRPr="00B969BE">
              <w:rPr>
                <w:rFonts w:eastAsia="Times New Roman" w:cs="Calibri"/>
                <w:b/>
                <w:sz w:val="22"/>
                <w:szCs w:val="22"/>
              </w:rPr>
              <w:t> </w:t>
            </w:r>
          </w:p>
        </w:tc>
      </w:tr>
      <w:tr w:rsidR="00340391" w:rsidRPr="00B969BE" w14:paraId="28FC1134" w14:textId="77777777">
        <w:trPr>
          <w:trHeight w:val="290"/>
        </w:trPr>
        <w:tc>
          <w:tcPr>
            <w:tcW w:w="3540" w:type="dxa"/>
            <w:noWrap/>
            <w:hideMark/>
          </w:tcPr>
          <w:p w14:paraId="5E1BDCA4" w14:textId="77777777" w:rsidR="00340391" w:rsidRPr="00B969BE" w:rsidRDefault="00340391">
            <w:pPr>
              <w:keepNext/>
              <w:spacing w:before="240" w:after="120" w:line="22" w:lineRule="atLeast"/>
              <w:jc w:val="both"/>
              <w:outlineLvl w:val="1"/>
              <w:rPr>
                <w:rFonts w:eastAsia="Times New Roman" w:cs="Calibri"/>
                <w:b/>
                <w:sz w:val="22"/>
                <w:szCs w:val="22"/>
              </w:rPr>
            </w:pPr>
            <w:bookmarkStart w:id="267" w:name="_Toc200364692"/>
            <w:r w:rsidRPr="00B969BE">
              <w:rPr>
                <w:rFonts w:eastAsia="Times New Roman" w:cs="Calibri"/>
                <w:b/>
                <w:sz w:val="22"/>
                <w:szCs w:val="22"/>
              </w:rPr>
              <w:t>Croatia</w:t>
            </w:r>
            <w:bookmarkEnd w:id="267"/>
          </w:p>
        </w:tc>
        <w:tc>
          <w:tcPr>
            <w:tcW w:w="4220" w:type="dxa"/>
            <w:gridSpan w:val="2"/>
            <w:noWrap/>
            <w:hideMark/>
          </w:tcPr>
          <w:p w14:paraId="6DEC6853" w14:textId="77777777" w:rsidR="00340391" w:rsidRPr="00B969BE" w:rsidRDefault="00340391">
            <w:pPr>
              <w:keepNext/>
              <w:spacing w:before="240" w:after="120" w:line="22" w:lineRule="atLeast"/>
              <w:jc w:val="both"/>
              <w:outlineLvl w:val="1"/>
              <w:rPr>
                <w:rFonts w:eastAsia="Times New Roman" w:cs="Calibri"/>
                <w:b/>
                <w:sz w:val="22"/>
                <w:szCs w:val="22"/>
              </w:rPr>
            </w:pPr>
            <w:bookmarkStart w:id="268" w:name="_Toc200364693"/>
            <w:r w:rsidRPr="00B969BE">
              <w:rPr>
                <w:rFonts w:eastAsia="Times New Roman" w:cs="Calibri"/>
                <w:b/>
                <w:sz w:val="22"/>
                <w:szCs w:val="22"/>
              </w:rPr>
              <w:t>Higher Risk AML FATF Black/Grey List</w:t>
            </w:r>
            <w:bookmarkEnd w:id="268"/>
          </w:p>
        </w:tc>
        <w:tc>
          <w:tcPr>
            <w:tcW w:w="2160" w:type="dxa"/>
            <w:noWrap/>
            <w:hideMark/>
          </w:tcPr>
          <w:p w14:paraId="216B35CF" w14:textId="77777777" w:rsidR="00340391" w:rsidRPr="00B969BE" w:rsidRDefault="00340391">
            <w:pPr>
              <w:keepNext/>
              <w:spacing w:before="240" w:after="120" w:line="22" w:lineRule="atLeast"/>
              <w:jc w:val="both"/>
              <w:outlineLvl w:val="1"/>
              <w:rPr>
                <w:rFonts w:eastAsia="Times New Roman" w:cs="Calibri"/>
                <w:b/>
                <w:sz w:val="22"/>
                <w:szCs w:val="22"/>
              </w:rPr>
            </w:pPr>
            <w:r w:rsidRPr="00B969BE">
              <w:rPr>
                <w:rFonts w:eastAsia="Times New Roman" w:cs="Calibri"/>
                <w:b/>
                <w:sz w:val="22"/>
                <w:szCs w:val="22"/>
              </w:rPr>
              <w:t> </w:t>
            </w:r>
          </w:p>
        </w:tc>
      </w:tr>
      <w:tr w:rsidR="00340391" w:rsidRPr="00B969BE" w14:paraId="5CE7E9F3" w14:textId="77777777">
        <w:trPr>
          <w:trHeight w:val="290"/>
        </w:trPr>
        <w:tc>
          <w:tcPr>
            <w:tcW w:w="3540" w:type="dxa"/>
            <w:noWrap/>
            <w:hideMark/>
          </w:tcPr>
          <w:p w14:paraId="692CCAE9" w14:textId="77777777" w:rsidR="00340391" w:rsidRPr="00B969BE" w:rsidRDefault="00340391">
            <w:pPr>
              <w:keepNext/>
              <w:spacing w:before="240" w:after="120" w:line="22" w:lineRule="atLeast"/>
              <w:jc w:val="both"/>
              <w:outlineLvl w:val="1"/>
              <w:rPr>
                <w:rFonts w:eastAsia="Times New Roman" w:cs="Calibri"/>
                <w:b/>
                <w:sz w:val="22"/>
                <w:szCs w:val="22"/>
              </w:rPr>
            </w:pPr>
            <w:bookmarkStart w:id="269" w:name="_Toc200364694"/>
            <w:r w:rsidRPr="00B969BE">
              <w:rPr>
                <w:rFonts w:eastAsia="Times New Roman" w:cs="Calibri"/>
                <w:b/>
                <w:sz w:val="22"/>
                <w:szCs w:val="22"/>
              </w:rPr>
              <w:lastRenderedPageBreak/>
              <w:t>Democratic</w:t>
            </w:r>
            <w:r>
              <w:rPr>
                <w:rFonts w:eastAsia="Times New Roman" w:cs="Calibri"/>
                <w:b/>
                <w:sz w:val="22"/>
                <w:szCs w:val="22"/>
              </w:rPr>
              <w:t xml:space="preserve"> </w:t>
            </w:r>
            <w:r w:rsidRPr="00B969BE">
              <w:rPr>
                <w:rFonts w:eastAsia="Times New Roman" w:cs="Calibri"/>
                <w:b/>
                <w:sz w:val="22"/>
                <w:szCs w:val="22"/>
              </w:rPr>
              <w:t>Republic of the Congo</w:t>
            </w:r>
            <w:bookmarkEnd w:id="269"/>
          </w:p>
        </w:tc>
        <w:tc>
          <w:tcPr>
            <w:tcW w:w="4220" w:type="dxa"/>
            <w:gridSpan w:val="2"/>
            <w:noWrap/>
            <w:hideMark/>
          </w:tcPr>
          <w:p w14:paraId="7671305F" w14:textId="77777777" w:rsidR="00340391" w:rsidRPr="00B969BE" w:rsidRDefault="00340391">
            <w:pPr>
              <w:keepNext/>
              <w:spacing w:before="240" w:after="120" w:line="22" w:lineRule="atLeast"/>
              <w:jc w:val="both"/>
              <w:outlineLvl w:val="1"/>
              <w:rPr>
                <w:rFonts w:eastAsia="Times New Roman" w:cs="Calibri"/>
                <w:b/>
                <w:sz w:val="22"/>
                <w:szCs w:val="22"/>
              </w:rPr>
            </w:pPr>
            <w:bookmarkStart w:id="270" w:name="_Toc200364695"/>
            <w:r w:rsidRPr="00B969BE">
              <w:rPr>
                <w:rFonts w:eastAsia="Times New Roman" w:cs="Calibri"/>
                <w:b/>
                <w:sz w:val="22"/>
                <w:szCs w:val="22"/>
              </w:rPr>
              <w:t>Higher Risk AML FATF Black/Grey List</w:t>
            </w:r>
            <w:bookmarkEnd w:id="270"/>
          </w:p>
        </w:tc>
        <w:tc>
          <w:tcPr>
            <w:tcW w:w="2160" w:type="dxa"/>
            <w:noWrap/>
            <w:hideMark/>
          </w:tcPr>
          <w:p w14:paraId="6F59A3A5" w14:textId="77777777" w:rsidR="00340391" w:rsidRPr="00B969BE" w:rsidRDefault="00340391">
            <w:pPr>
              <w:keepNext/>
              <w:spacing w:before="240" w:after="120" w:line="22" w:lineRule="atLeast"/>
              <w:jc w:val="both"/>
              <w:outlineLvl w:val="1"/>
              <w:rPr>
                <w:rFonts w:eastAsia="Times New Roman" w:cs="Calibri"/>
                <w:b/>
                <w:sz w:val="22"/>
                <w:szCs w:val="22"/>
              </w:rPr>
            </w:pPr>
            <w:r w:rsidRPr="00B969BE">
              <w:rPr>
                <w:rFonts w:eastAsia="Times New Roman" w:cs="Calibri"/>
                <w:b/>
                <w:sz w:val="22"/>
                <w:szCs w:val="22"/>
              </w:rPr>
              <w:t> </w:t>
            </w:r>
          </w:p>
        </w:tc>
      </w:tr>
      <w:tr w:rsidR="00340391" w:rsidRPr="00B969BE" w14:paraId="01D19DB0" w14:textId="77777777">
        <w:trPr>
          <w:trHeight w:val="290"/>
        </w:trPr>
        <w:tc>
          <w:tcPr>
            <w:tcW w:w="3540" w:type="dxa"/>
            <w:noWrap/>
            <w:hideMark/>
          </w:tcPr>
          <w:p w14:paraId="4806F69A" w14:textId="77777777" w:rsidR="00340391" w:rsidRPr="00B969BE" w:rsidRDefault="00340391">
            <w:pPr>
              <w:keepNext/>
              <w:spacing w:before="240" w:after="120" w:line="22" w:lineRule="atLeast"/>
              <w:jc w:val="both"/>
              <w:outlineLvl w:val="1"/>
              <w:rPr>
                <w:rFonts w:eastAsia="Times New Roman" w:cs="Calibri"/>
                <w:b/>
                <w:sz w:val="22"/>
                <w:szCs w:val="22"/>
              </w:rPr>
            </w:pPr>
            <w:bookmarkStart w:id="271" w:name="_Toc200364696"/>
            <w:r w:rsidRPr="00B969BE">
              <w:rPr>
                <w:rFonts w:eastAsia="Times New Roman" w:cs="Calibri"/>
                <w:b/>
                <w:sz w:val="22"/>
                <w:szCs w:val="22"/>
              </w:rPr>
              <w:t>Cuba</w:t>
            </w:r>
            <w:bookmarkEnd w:id="271"/>
          </w:p>
        </w:tc>
        <w:tc>
          <w:tcPr>
            <w:tcW w:w="4220" w:type="dxa"/>
            <w:gridSpan w:val="2"/>
            <w:noWrap/>
            <w:hideMark/>
          </w:tcPr>
          <w:p w14:paraId="4E2F5E4B" w14:textId="77777777" w:rsidR="00340391" w:rsidRPr="00B969BE" w:rsidRDefault="00340391">
            <w:pPr>
              <w:keepNext/>
              <w:spacing w:before="240" w:after="120" w:line="22" w:lineRule="atLeast"/>
              <w:jc w:val="both"/>
              <w:outlineLvl w:val="1"/>
              <w:rPr>
                <w:rFonts w:eastAsia="Times New Roman" w:cs="Calibri"/>
                <w:b/>
                <w:sz w:val="22"/>
                <w:szCs w:val="22"/>
              </w:rPr>
            </w:pPr>
            <w:bookmarkStart w:id="272" w:name="_Toc200364697"/>
            <w:r w:rsidRPr="00B969BE">
              <w:rPr>
                <w:rFonts w:eastAsia="Times New Roman" w:cs="Calibri"/>
                <w:b/>
                <w:sz w:val="22"/>
                <w:szCs w:val="22"/>
              </w:rPr>
              <w:t>Sanctions</w:t>
            </w:r>
            <w:bookmarkEnd w:id="272"/>
          </w:p>
        </w:tc>
        <w:tc>
          <w:tcPr>
            <w:tcW w:w="2160" w:type="dxa"/>
            <w:noWrap/>
            <w:hideMark/>
          </w:tcPr>
          <w:p w14:paraId="0A412FC0" w14:textId="77777777" w:rsidR="00340391" w:rsidRPr="00B969BE" w:rsidRDefault="00340391">
            <w:pPr>
              <w:keepNext/>
              <w:spacing w:before="240" w:after="120" w:line="22" w:lineRule="atLeast"/>
              <w:jc w:val="both"/>
              <w:outlineLvl w:val="1"/>
              <w:rPr>
                <w:rFonts w:eastAsia="Times New Roman" w:cs="Calibri"/>
                <w:b/>
                <w:sz w:val="22"/>
                <w:szCs w:val="22"/>
              </w:rPr>
            </w:pPr>
            <w:r w:rsidRPr="00B969BE">
              <w:rPr>
                <w:rFonts w:eastAsia="Times New Roman" w:cs="Calibri"/>
                <w:b/>
                <w:sz w:val="22"/>
                <w:szCs w:val="22"/>
              </w:rPr>
              <w:t> </w:t>
            </w:r>
          </w:p>
        </w:tc>
      </w:tr>
      <w:tr w:rsidR="00340391" w:rsidRPr="00B969BE" w14:paraId="0BE99D53" w14:textId="77777777">
        <w:trPr>
          <w:trHeight w:val="290"/>
        </w:trPr>
        <w:tc>
          <w:tcPr>
            <w:tcW w:w="3540" w:type="dxa"/>
            <w:noWrap/>
            <w:hideMark/>
          </w:tcPr>
          <w:p w14:paraId="619B209C" w14:textId="77777777" w:rsidR="00340391" w:rsidRPr="00B969BE" w:rsidRDefault="00340391">
            <w:pPr>
              <w:keepNext/>
              <w:spacing w:before="240" w:after="120" w:line="22" w:lineRule="atLeast"/>
              <w:jc w:val="both"/>
              <w:outlineLvl w:val="1"/>
              <w:rPr>
                <w:rFonts w:eastAsia="Times New Roman" w:cs="Calibri"/>
                <w:b/>
                <w:sz w:val="22"/>
                <w:szCs w:val="22"/>
              </w:rPr>
            </w:pPr>
            <w:bookmarkStart w:id="273" w:name="_Toc200364698"/>
            <w:r w:rsidRPr="00B969BE">
              <w:rPr>
                <w:rFonts w:eastAsia="Times New Roman" w:cs="Calibri"/>
                <w:b/>
                <w:sz w:val="22"/>
                <w:szCs w:val="22"/>
              </w:rPr>
              <w:t>Equatorial Guinea</w:t>
            </w:r>
            <w:bookmarkEnd w:id="273"/>
          </w:p>
        </w:tc>
        <w:tc>
          <w:tcPr>
            <w:tcW w:w="4220" w:type="dxa"/>
            <w:gridSpan w:val="2"/>
            <w:noWrap/>
            <w:hideMark/>
          </w:tcPr>
          <w:p w14:paraId="173ED8F1" w14:textId="77777777" w:rsidR="00340391" w:rsidRPr="00B969BE" w:rsidRDefault="00340391">
            <w:pPr>
              <w:keepNext/>
              <w:spacing w:before="240" w:after="120" w:line="22" w:lineRule="atLeast"/>
              <w:jc w:val="both"/>
              <w:outlineLvl w:val="1"/>
              <w:rPr>
                <w:rFonts w:eastAsia="Times New Roman" w:cs="Calibri"/>
                <w:b/>
                <w:sz w:val="22"/>
                <w:szCs w:val="22"/>
              </w:rPr>
            </w:pPr>
            <w:bookmarkStart w:id="274" w:name="_Toc200364699"/>
            <w:r w:rsidRPr="00B969BE">
              <w:rPr>
                <w:rFonts w:eastAsia="Times New Roman" w:cs="Calibri"/>
                <w:b/>
                <w:sz w:val="22"/>
                <w:szCs w:val="22"/>
              </w:rPr>
              <w:t>Sanctions</w:t>
            </w:r>
            <w:bookmarkEnd w:id="274"/>
          </w:p>
        </w:tc>
        <w:tc>
          <w:tcPr>
            <w:tcW w:w="2160" w:type="dxa"/>
            <w:noWrap/>
            <w:hideMark/>
          </w:tcPr>
          <w:p w14:paraId="61155EFB" w14:textId="77777777" w:rsidR="00340391" w:rsidRPr="00B969BE" w:rsidRDefault="00340391">
            <w:pPr>
              <w:keepNext/>
              <w:spacing w:before="240" w:after="120" w:line="22" w:lineRule="atLeast"/>
              <w:jc w:val="both"/>
              <w:outlineLvl w:val="1"/>
              <w:rPr>
                <w:rFonts w:eastAsia="Times New Roman" w:cs="Calibri"/>
                <w:b/>
                <w:sz w:val="22"/>
                <w:szCs w:val="22"/>
              </w:rPr>
            </w:pPr>
            <w:r w:rsidRPr="00B969BE">
              <w:rPr>
                <w:rFonts w:eastAsia="Times New Roman" w:cs="Calibri"/>
                <w:b/>
                <w:sz w:val="22"/>
                <w:szCs w:val="22"/>
              </w:rPr>
              <w:t> </w:t>
            </w:r>
          </w:p>
        </w:tc>
      </w:tr>
      <w:tr w:rsidR="00340391" w:rsidRPr="00B969BE" w14:paraId="267E4813" w14:textId="77777777">
        <w:trPr>
          <w:trHeight w:val="290"/>
        </w:trPr>
        <w:tc>
          <w:tcPr>
            <w:tcW w:w="3540" w:type="dxa"/>
            <w:noWrap/>
            <w:hideMark/>
          </w:tcPr>
          <w:p w14:paraId="1C454056" w14:textId="77777777" w:rsidR="00340391" w:rsidRPr="00B969BE" w:rsidRDefault="00340391">
            <w:pPr>
              <w:keepNext/>
              <w:spacing w:before="240" w:after="120" w:line="22" w:lineRule="atLeast"/>
              <w:jc w:val="both"/>
              <w:outlineLvl w:val="1"/>
              <w:rPr>
                <w:rFonts w:eastAsia="Times New Roman" w:cs="Calibri"/>
                <w:b/>
                <w:sz w:val="22"/>
                <w:szCs w:val="22"/>
              </w:rPr>
            </w:pPr>
            <w:bookmarkStart w:id="275" w:name="_Toc200364700"/>
            <w:r w:rsidRPr="00B969BE">
              <w:rPr>
                <w:rFonts w:eastAsia="Times New Roman" w:cs="Calibri"/>
                <w:b/>
                <w:sz w:val="22"/>
                <w:szCs w:val="22"/>
              </w:rPr>
              <w:t>Ethiopia</w:t>
            </w:r>
            <w:bookmarkEnd w:id="275"/>
          </w:p>
        </w:tc>
        <w:tc>
          <w:tcPr>
            <w:tcW w:w="4220" w:type="dxa"/>
            <w:gridSpan w:val="2"/>
            <w:noWrap/>
            <w:hideMark/>
          </w:tcPr>
          <w:p w14:paraId="27C1EC26" w14:textId="77777777" w:rsidR="00340391" w:rsidRPr="00B969BE" w:rsidRDefault="00340391">
            <w:pPr>
              <w:keepNext/>
              <w:spacing w:before="240" w:after="120" w:line="22" w:lineRule="atLeast"/>
              <w:jc w:val="both"/>
              <w:outlineLvl w:val="1"/>
              <w:rPr>
                <w:rFonts w:eastAsia="Times New Roman" w:cs="Calibri"/>
                <w:b/>
                <w:sz w:val="22"/>
                <w:szCs w:val="22"/>
              </w:rPr>
            </w:pPr>
            <w:bookmarkStart w:id="276" w:name="_Toc200364701"/>
            <w:r w:rsidRPr="00B969BE">
              <w:rPr>
                <w:rFonts w:eastAsia="Times New Roman" w:cs="Calibri"/>
                <w:b/>
                <w:sz w:val="22"/>
                <w:szCs w:val="22"/>
              </w:rPr>
              <w:t>Sanctions</w:t>
            </w:r>
            <w:bookmarkEnd w:id="276"/>
          </w:p>
        </w:tc>
        <w:tc>
          <w:tcPr>
            <w:tcW w:w="2160" w:type="dxa"/>
            <w:noWrap/>
            <w:hideMark/>
          </w:tcPr>
          <w:p w14:paraId="558D3D87" w14:textId="77777777" w:rsidR="00340391" w:rsidRPr="00B969BE" w:rsidRDefault="00340391">
            <w:pPr>
              <w:keepNext/>
              <w:spacing w:before="240" w:after="120" w:line="22" w:lineRule="atLeast"/>
              <w:jc w:val="both"/>
              <w:outlineLvl w:val="1"/>
              <w:rPr>
                <w:rFonts w:eastAsia="Times New Roman" w:cs="Calibri"/>
                <w:b/>
                <w:sz w:val="22"/>
                <w:szCs w:val="22"/>
              </w:rPr>
            </w:pPr>
            <w:r w:rsidRPr="00B969BE">
              <w:rPr>
                <w:rFonts w:eastAsia="Times New Roman" w:cs="Calibri"/>
                <w:b/>
                <w:sz w:val="22"/>
                <w:szCs w:val="22"/>
              </w:rPr>
              <w:t> </w:t>
            </w:r>
          </w:p>
        </w:tc>
      </w:tr>
      <w:tr w:rsidR="00340391" w:rsidRPr="00B969BE" w14:paraId="3AFD2C64" w14:textId="77777777">
        <w:trPr>
          <w:trHeight w:val="290"/>
        </w:trPr>
        <w:tc>
          <w:tcPr>
            <w:tcW w:w="3540" w:type="dxa"/>
            <w:noWrap/>
            <w:hideMark/>
          </w:tcPr>
          <w:p w14:paraId="559FC72F" w14:textId="77777777" w:rsidR="00340391" w:rsidRPr="00B969BE" w:rsidRDefault="00340391">
            <w:pPr>
              <w:keepNext/>
              <w:spacing w:before="240" w:after="120" w:line="22" w:lineRule="atLeast"/>
              <w:jc w:val="both"/>
              <w:outlineLvl w:val="1"/>
              <w:rPr>
                <w:rFonts w:eastAsia="Times New Roman" w:cs="Calibri"/>
                <w:b/>
                <w:sz w:val="22"/>
                <w:szCs w:val="22"/>
              </w:rPr>
            </w:pPr>
            <w:bookmarkStart w:id="277" w:name="_Toc200364702"/>
            <w:r w:rsidRPr="00B969BE">
              <w:rPr>
                <w:rFonts w:eastAsia="Times New Roman" w:cs="Calibri"/>
                <w:b/>
                <w:sz w:val="22"/>
                <w:szCs w:val="22"/>
              </w:rPr>
              <w:t>Haiti</w:t>
            </w:r>
            <w:bookmarkEnd w:id="277"/>
          </w:p>
        </w:tc>
        <w:tc>
          <w:tcPr>
            <w:tcW w:w="4220" w:type="dxa"/>
            <w:gridSpan w:val="2"/>
            <w:noWrap/>
            <w:hideMark/>
          </w:tcPr>
          <w:p w14:paraId="6DA93E72" w14:textId="77777777" w:rsidR="00340391" w:rsidRPr="00B969BE" w:rsidRDefault="00340391">
            <w:pPr>
              <w:keepNext/>
              <w:spacing w:before="240" w:after="120" w:line="22" w:lineRule="atLeast"/>
              <w:jc w:val="both"/>
              <w:outlineLvl w:val="1"/>
              <w:rPr>
                <w:rFonts w:eastAsia="Times New Roman" w:cs="Calibri"/>
                <w:b/>
                <w:sz w:val="22"/>
                <w:szCs w:val="22"/>
              </w:rPr>
            </w:pPr>
            <w:bookmarkStart w:id="278" w:name="_Toc200364703"/>
            <w:r w:rsidRPr="00B969BE">
              <w:rPr>
                <w:rFonts w:eastAsia="Times New Roman" w:cs="Calibri"/>
                <w:b/>
                <w:sz w:val="22"/>
                <w:szCs w:val="22"/>
              </w:rPr>
              <w:t>Higher Risk AML FATF Black/Grey List</w:t>
            </w:r>
            <w:bookmarkEnd w:id="278"/>
          </w:p>
        </w:tc>
        <w:tc>
          <w:tcPr>
            <w:tcW w:w="2160" w:type="dxa"/>
            <w:noWrap/>
            <w:hideMark/>
          </w:tcPr>
          <w:p w14:paraId="10CD9C98" w14:textId="77777777" w:rsidR="00340391" w:rsidRPr="00B969BE" w:rsidRDefault="00340391">
            <w:pPr>
              <w:keepNext/>
              <w:spacing w:before="240" w:after="120" w:line="22" w:lineRule="atLeast"/>
              <w:jc w:val="both"/>
              <w:outlineLvl w:val="1"/>
              <w:rPr>
                <w:rFonts w:eastAsia="Times New Roman" w:cs="Calibri"/>
                <w:b/>
                <w:sz w:val="22"/>
                <w:szCs w:val="22"/>
              </w:rPr>
            </w:pPr>
            <w:r w:rsidRPr="00B969BE">
              <w:rPr>
                <w:rFonts w:eastAsia="Times New Roman" w:cs="Calibri"/>
                <w:b/>
                <w:sz w:val="22"/>
                <w:szCs w:val="22"/>
              </w:rPr>
              <w:t> </w:t>
            </w:r>
          </w:p>
        </w:tc>
      </w:tr>
      <w:tr w:rsidR="00340391" w:rsidRPr="00B969BE" w14:paraId="7A92740F" w14:textId="77777777">
        <w:trPr>
          <w:trHeight w:val="290"/>
        </w:trPr>
        <w:tc>
          <w:tcPr>
            <w:tcW w:w="3540" w:type="dxa"/>
            <w:noWrap/>
            <w:hideMark/>
          </w:tcPr>
          <w:p w14:paraId="1D9CC282" w14:textId="77777777" w:rsidR="00340391" w:rsidRPr="00B969BE" w:rsidRDefault="00340391">
            <w:pPr>
              <w:keepNext/>
              <w:spacing w:before="240" w:after="120" w:line="22" w:lineRule="atLeast"/>
              <w:jc w:val="both"/>
              <w:outlineLvl w:val="1"/>
              <w:rPr>
                <w:rFonts w:eastAsia="Times New Roman" w:cs="Calibri"/>
                <w:b/>
                <w:sz w:val="22"/>
                <w:szCs w:val="22"/>
              </w:rPr>
            </w:pPr>
            <w:bookmarkStart w:id="279" w:name="_Toc200364704"/>
            <w:r w:rsidRPr="00B969BE">
              <w:rPr>
                <w:rFonts w:eastAsia="Times New Roman" w:cs="Calibri"/>
                <w:b/>
                <w:sz w:val="22"/>
                <w:szCs w:val="22"/>
              </w:rPr>
              <w:t>Hong Kong</w:t>
            </w:r>
            <w:bookmarkEnd w:id="279"/>
          </w:p>
        </w:tc>
        <w:tc>
          <w:tcPr>
            <w:tcW w:w="4220" w:type="dxa"/>
            <w:gridSpan w:val="2"/>
            <w:noWrap/>
            <w:hideMark/>
          </w:tcPr>
          <w:p w14:paraId="21DEC853" w14:textId="77777777" w:rsidR="00340391" w:rsidRPr="00B969BE" w:rsidRDefault="00340391">
            <w:pPr>
              <w:keepNext/>
              <w:spacing w:before="240" w:after="120" w:line="22" w:lineRule="atLeast"/>
              <w:jc w:val="both"/>
              <w:outlineLvl w:val="1"/>
              <w:rPr>
                <w:rFonts w:eastAsia="Times New Roman" w:cs="Calibri"/>
                <w:b/>
                <w:sz w:val="22"/>
                <w:szCs w:val="22"/>
              </w:rPr>
            </w:pPr>
            <w:bookmarkStart w:id="280" w:name="_Toc200364705"/>
            <w:r w:rsidRPr="00B969BE">
              <w:rPr>
                <w:rFonts w:eastAsia="Times New Roman" w:cs="Calibri"/>
                <w:b/>
                <w:sz w:val="22"/>
                <w:szCs w:val="22"/>
              </w:rPr>
              <w:t>Sanctions</w:t>
            </w:r>
            <w:bookmarkEnd w:id="280"/>
          </w:p>
        </w:tc>
        <w:tc>
          <w:tcPr>
            <w:tcW w:w="2160" w:type="dxa"/>
            <w:noWrap/>
            <w:hideMark/>
          </w:tcPr>
          <w:p w14:paraId="7AB7DC7C" w14:textId="77777777" w:rsidR="00340391" w:rsidRPr="00B969BE" w:rsidRDefault="00340391">
            <w:pPr>
              <w:keepNext/>
              <w:spacing w:before="240" w:after="120" w:line="22" w:lineRule="atLeast"/>
              <w:jc w:val="both"/>
              <w:outlineLvl w:val="1"/>
              <w:rPr>
                <w:rFonts w:eastAsia="Times New Roman" w:cs="Calibri"/>
                <w:b/>
                <w:sz w:val="22"/>
                <w:szCs w:val="22"/>
              </w:rPr>
            </w:pPr>
            <w:r w:rsidRPr="00B969BE">
              <w:rPr>
                <w:rFonts w:eastAsia="Times New Roman" w:cs="Calibri"/>
                <w:b/>
                <w:sz w:val="22"/>
                <w:szCs w:val="22"/>
              </w:rPr>
              <w:t> </w:t>
            </w:r>
          </w:p>
        </w:tc>
      </w:tr>
      <w:tr w:rsidR="00340391" w:rsidRPr="00B969BE" w14:paraId="4EEF3D19" w14:textId="77777777">
        <w:trPr>
          <w:trHeight w:val="290"/>
        </w:trPr>
        <w:tc>
          <w:tcPr>
            <w:tcW w:w="3540" w:type="dxa"/>
            <w:noWrap/>
            <w:hideMark/>
          </w:tcPr>
          <w:p w14:paraId="5F7B5CC2" w14:textId="77777777" w:rsidR="00340391" w:rsidRPr="00B969BE" w:rsidRDefault="00340391">
            <w:pPr>
              <w:keepNext/>
              <w:spacing w:before="240" w:after="120" w:line="22" w:lineRule="atLeast"/>
              <w:jc w:val="both"/>
              <w:outlineLvl w:val="1"/>
              <w:rPr>
                <w:rFonts w:eastAsia="Times New Roman" w:cs="Calibri"/>
                <w:b/>
                <w:sz w:val="22"/>
                <w:szCs w:val="22"/>
              </w:rPr>
            </w:pPr>
            <w:bookmarkStart w:id="281" w:name="_Toc200364706"/>
            <w:r w:rsidRPr="00B969BE">
              <w:rPr>
                <w:rFonts w:eastAsia="Times New Roman" w:cs="Calibri"/>
                <w:b/>
                <w:sz w:val="22"/>
                <w:szCs w:val="22"/>
              </w:rPr>
              <w:t>Iran</w:t>
            </w:r>
            <w:bookmarkEnd w:id="281"/>
          </w:p>
        </w:tc>
        <w:tc>
          <w:tcPr>
            <w:tcW w:w="4220" w:type="dxa"/>
            <w:gridSpan w:val="2"/>
            <w:noWrap/>
            <w:hideMark/>
          </w:tcPr>
          <w:p w14:paraId="1AA25B51" w14:textId="77777777" w:rsidR="00340391" w:rsidRPr="00B969BE" w:rsidRDefault="00340391">
            <w:pPr>
              <w:keepNext/>
              <w:spacing w:before="240" w:after="120" w:line="22" w:lineRule="atLeast"/>
              <w:jc w:val="both"/>
              <w:outlineLvl w:val="1"/>
              <w:rPr>
                <w:rFonts w:eastAsia="Times New Roman" w:cs="Calibri"/>
                <w:b/>
                <w:sz w:val="22"/>
                <w:szCs w:val="22"/>
              </w:rPr>
            </w:pPr>
            <w:bookmarkStart w:id="282" w:name="_Toc200364707"/>
            <w:r w:rsidRPr="00B969BE">
              <w:rPr>
                <w:rFonts w:eastAsia="Times New Roman" w:cs="Calibri"/>
                <w:b/>
                <w:sz w:val="22"/>
                <w:szCs w:val="22"/>
              </w:rPr>
              <w:t>Higher Risk AML FATF Black/Grey List</w:t>
            </w:r>
            <w:bookmarkEnd w:id="282"/>
          </w:p>
        </w:tc>
        <w:tc>
          <w:tcPr>
            <w:tcW w:w="2160" w:type="dxa"/>
            <w:noWrap/>
            <w:hideMark/>
          </w:tcPr>
          <w:p w14:paraId="6195E7EC" w14:textId="77777777" w:rsidR="00340391" w:rsidRPr="00B969BE" w:rsidRDefault="00340391">
            <w:pPr>
              <w:keepNext/>
              <w:spacing w:before="240" w:after="120" w:line="22" w:lineRule="atLeast"/>
              <w:jc w:val="both"/>
              <w:outlineLvl w:val="1"/>
              <w:rPr>
                <w:rFonts w:eastAsia="Times New Roman" w:cs="Calibri"/>
                <w:b/>
                <w:sz w:val="22"/>
                <w:szCs w:val="22"/>
              </w:rPr>
            </w:pPr>
            <w:bookmarkStart w:id="283" w:name="_Toc200364708"/>
            <w:r w:rsidRPr="00B969BE">
              <w:rPr>
                <w:rFonts w:eastAsia="Times New Roman" w:cs="Calibri"/>
                <w:b/>
                <w:sz w:val="22"/>
                <w:szCs w:val="22"/>
              </w:rPr>
              <w:t>Sanctions</w:t>
            </w:r>
            <w:bookmarkEnd w:id="283"/>
          </w:p>
        </w:tc>
      </w:tr>
      <w:tr w:rsidR="00340391" w:rsidRPr="00B969BE" w14:paraId="56C27E55" w14:textId="77777777">
        <w:trPr>
          <w:trHeight w:val="290"/>
        </w:trPr>
        <w:tc>
          <w:tcPr>
            <w:tcW w:w="3540" w:type="dxa"/>
            <w:noWrap/>
            <w:hideMark/>
          </w:tcPr>
          <w:p w14:paraId="4B07C54B" w14:textId="77777777" w:rsidR="00340391" w:rsidRPr="00B969BE" w:rsidRDefault="00340391">
            <w:pPr>
              <w:keepNext/>
              <w:spacing w:before="240" w:after="120" w:line="22" w:lineRule="atLeast"/>
              <w:jc w:val="both"/>
              <w:outlineLvl w:val="1"/>
              <w:rPr>
                <w:rFonts w:eastAsia="Times New Roman" w:cs="Calibri"/>
                <w:b/>
                <w:sz w:val="22"/>
                <w:szCs w:val="22"/>
              </w:rPr>
            </w:pPr>
            <w:bookmarkStart w:id="284" w:name="_Toc200364709"/>
            <w:r w:rsidRPr="00B969BE">
              <w:rPr>
                <w:rFonts w:eastAsia="Times New Roman" w:cs="Calibri"/>
                <w:b/>
                <w:sz w:val="22"/>
                <w:szCs w:val="22"/>
              </w:rPr>
              <w:t>Iraq</w:t>
            </w:r>
            <w:bookmarkEnd w:id="284"/>
          </w:p>
        </w:tc>
        <w:tc>
          <w:tcPr>
            <w:tcW w:w="4220" w:type="dxa"/>
            <w:gridSpan w:val="2"/>
            <w:noWrap/>
            <w:hideMark/>
          </w:tcPr>
          <w:p w14:paraId="0428A697" w14:textId="77777777" w:rsidR="00340391" w:rsidRPr="00B969BE" w:rsidRDefault="00340391">
            <w:pPr>
              <w:keepNext/>
              <w:spacing w:before="240" w:after="120" w:line="22" w:lineRule="atLeast"/>
              <w:jc w:val="both"/>
              <w:outlineLvl w:val="1"/>
              <w:rPr>
                <w:rFonts w:eastAsia="Times New Roman" w:cs="Calibri"/>
                <w:b/>
                <w:sz w:val="22"/>
                <w:szCs w:val="22"/>
              </w:rPr>
            </w:pPr>
            <w:bookmarkStart w:id="285" w:name="_Toc200364710"/>
            <w:r w:rsidRPr="00B969BE">
              <w:rPr>
                <w:rFonts w:eastAsia="Times New Roman" w:cs="Calibri"/>
                <w:b/>
                <w:sz w:val="22"/>
                <w:szCs w:val="22"/>
              </w:rPr>
              <w:t>Sanctions</w:t>
            </w:r>
            <w:bookmarkEnd w:id="285"/>
          </w:p>
        </w:tc>
        <w:tc>
          <w:tcPr>
            <w:tcW w:w="2160" w:type="dxa"/>
            <w:noWrap/>
            <w:hideMark/>
          </w:tcPr>
          <w:p w14:paraId="268BA841" w14:textId="77777777" w:rsidR="00340391" w:rsidRPr="00B969BE" w:rsidRDefault="00340391">
            <w:pPr>
              <w:keepNext/>
              <w:spacing w:before="240" w:after="120" w:line="22" w:lineRule="atLeast"/>
              <w:jc w:val="both"/>
              <w:outlineLvl w:val="1"/>
              <w:rPr>
                <w:rFonts w:eastAsia="Times New Roman" w:cs="Calibri"/>
                <w:b/>
                <w:sz w:val="22"/>
                <w:szCs w:val="22"/>
              </w:rPr>
            </w:pPr>
            <w:r w:rsidRPr="00B969BE">
              <w:rPr>
                <w:rFonts w:eastAsia="Times New Roman" w:cs="Calibri"/>
                <w:b/>
                <w:sz w:val="22"/>
                <w:szCs w:val="22"/>
              </w:rPr>
              <w:t> </w:t>
            </w:r>
          </w:p>
        </w:tc>
      </w:tr>
      <w:tr w:rsidR="00340391" w:rsidRPr="00B969BE" w14:paraId="5A2F2F40" w14:textId="77777777">
        <w:trPr>
          <w:trHeight w:val="290"/>
        </w:trPr>
        <w:tc>
          <w:tcPr>
            <w:tcW w:w="3540" w:type="dxa"/>
            <w:noWrap/>
            <w:hideMark/>
          </w:tcPr>
          <w:p w14:paraId="7E756FF9" w14:textId="77777777" w:rsidR="00340391" w:rsidRPr="00B969BE" w:rsidRDefault="00340391">
            <w:pPr>
              <w:keepNext/>
              <w:spacing w:before="240" w:after="120" w:line="22" w:lineRule="atLeast"/>
              <w:jc w:val="both"/>
              <w:outlineLvl w:val="1"/>
              <w:rPr>
                <w:rFonts w:eastAsia="Times New Roman" w:cs="Calibri"/>
                <w:b/>
                <w:sz w:val="22"/>
                <w:szCs w:val="22"/>
              </w:rPr>
            </w:pPr>
            <w:bookmarkStart w:id="286" w:name="_Toc200364711"/>
            <w:r w:rsidRPr="00B969BE">
              <w:rPr>
                <w:rFonts w:eastAsia="Times New Roman" w:cs="Calibri"/>
                <w:b/>
                <w:sz w:val="22"/>
                <w:szCs w:val="22"/>
              </w:rPr>
              <w:t>Kenya</w:t>
            </w:r>
            <w:bookmarkEnd w:id="286"/>
          </w:p>
        </w:tc>
        <w:tc>
          <w:tcPr>
            <w:tcW w:w="4220" w:type="dxa"/>
            <w:gridSpan w:val="2"/>
            <w:noWrap/>
            <w:hideMark/>
          </w:tcPr>
          <w:p w14:paraId="7A558F47" w14:textId="77777777" w:rsidR="00340391" w:rsidRPr="00B969BE" w:rsidRDefault="00340391">
            <w:pPr>
              <w:keepNext/>
              <w:spacing w:before="240" w:after="120" w:line="22" w:lineRule="atLeast"/>
              <w:jc w:val="both"/>
              <w:outlineLvl w:val="1"/>
              <w:rPr>
                <w:rFonts w:eastAsia="Times New Roman" w:cs="Calibri"/>
                <w:b/>
                <w:sz w:val="22"/>
                <w:szCs w:val="22"/>
              </w:rPr>
            </w:pPr>
            <w:bookmarkStart w:id="287" w:name="_Toc200364712"/>
            <w:r w:rsidRPr="00B969BE">
              <w:rPr>
                <w:rFonts w:eastAsia="Times New Roman" w:cs="Calibri"/>
                <w:b/>
                <w:sz w:val="22"/>
                <w:szCs w:val="22"/>
              </w:rPr>
              <w:t>Higher Risk AML FATF Black/Grey List</w:t>
            </w:r>
            <w:bookmarkEnd w:id="287"/>
          </w:p>
        </w:tc>
        <w:tc>
          <w:tcPr>
            <w:tcW w:w="2160" w:type="dxa"/>
            <w:noWrap/>
            <w:hideMark/>
          </w:tcPr>
          <w:p w14:paraId="3F667F51" w14:textId="77777777" w:rsidR="00340391" w:rsidRPr="00B969BE" w:rsidRDefault="00340391">
            <w:pPr>
              <w:keepNext/>
              <w:spacing w:before="240" w:after="120" w:line="22" w:lineRule="atLeast"/>
              <w:jc w:val="both"/>
              <w:outlineLvl w:val="1"/>
              <w:rPr>
                <w:rFonts w:eastAsia="Times New Roman" w:cs="Calibri"/>
                <w:b/>
                <w:sz w:val="22"/>
                <w:szCs w:val="22"/>
              </w:rPr>
            </w:pPr>
            <w:r w:rsidRPr="00B969BE">
              <w:rPr>
                <w:rFonts w:eastAsia="Times New Roman" w:cs="Calibri"/>
                <w:b/>
                <w:sz w:val="22"/>
                <w:szCs w:val="22"/>
              </w:rPr>
              <w:t> </w:t>
            </w:r>
          </w:p>
        </w:tc>
      </w:tr>
      <w:tr w:rsidR="00340391" w:rsidRPr="00B969BE" w14:paraId="6EF14403" w14:textId="77777777">
        <w:trPr>
          <w:trHeight w:val="290"/>
        </w:trPr>
        <w:tc>
          <w:tcPr>
            <w:tcW w:w="3540" w:type="dxa"/>
            <w:noWrap/>
            <w:hideMark/>
          </w:tcPr>
          <w:p w14:paraId="5F348882" w14:textId="77777777" w:rsidR="00340391" w:rsidRPr="00B969BE" w:rsidRDefault="00340391">
            <w:pPr>
              <w:keepNext/>
              <w:spacing w:before="240" w:after="120" w:line="22" w:lineRule="atLeast"/>
              <w:jc w:val="both"/>
              <w:outlineLvl w:val="1"/>
              <w:rPr>
                <w:rFonts w:eastAsia="Times New Roman" w:cs="Calibri"/>
                <w:b/>
                <w:sz w:val="22"/>
                <w:szCs w:val="22"/>
              </w:rPr>
            </w:pPr>
            <w:bookmarkStart w:id="288" w:name="_Toc200364713"/>
            <w:r w:rsidRPr="00B969BE">
              <w:rPr>
                <w:rFonts w:eastAsia="Times New Roman" w:cs="Calibri"/>
                <w:b/>
                <w:sz w:val="22"/>
                <w:szCs w:val="22"/>
              </w:rPr>
              <w:t>Lao People's Democratic Republic</w:t>
            </w:r>
            <w:bookmarkEnd w:id="288"/>
          </w:p>
        </w:tc>
        <w:tc>
          <w:tcPr>
            <w:tcW w:w="4220" w:type="dxa"/>
            <w:gridSpan w:val="2"/>
            <w:noWrap/>
            <w:hideMark/>
          </w:tcPr>
          <w:p w14:paraId="7D65D065" w14:textId="77777777" w:rsidR="00340391" w:rsidRPr="00B969BE" w:rsidRDefault="00340391">
            <w:pPr>
              <w:keepNext/>
              <w:spacing w:before="240" w:after="120" w:line="22" w:lineRule="atLeast"/>
              <w:jc w:val="both"/>
              <w:outlineLvl w:val="1"/>
              <w:rPr>
                <w:rFonts w:eastAsia="Times New Roman" w:cs="Calibri"/>
                <w:b/>
                <w:sz w:val="22"/>
                <w:szCs w:val="22"/>
              </w:rPr>
            </w:pPr>
            <w:bookmarkStart w:id="289" w:name="_Toc200364714"/>
            <w:r w:rsidRPr="00B969BE">
              <w:rPr>
                <w:rFonts w:eastAsia="Times New Roman" w:cs="Calibri"/>
                <w:b/>
                <w:sz w:val="22"/>
                <w:szCs w:val="22"/>
              </w:rPr>
              <w:t>Higher Risk AML FATF Black/Grey List</w:t>
            </w:r>
            <w:bookmarkEnd w:id="289"/>
          </w:p>
        </w:tc>
        <w:tc>
          <w:tcPr>
            <w:tcW w:w="2160" w:type="dxa"/>
            <w:noWrap/>
            <w:hideMark/>
          </w:tcPr>
          <w:p w14:paraId="45F8A57B" w14:textId="77777777" w:rsidR="00340391" w:rsidRPr="00B969BE" w:rsidRDefault="00340391">
            <w:pPr>
              <w:keepNext/>
              <w:spacing w:before="240" w:after="120" w:line="22" w:lineRule="atLeast"/>
              <w:jc w:val="both"/>
              <w:outlineLvl w:val="1"/>
              <w:rPr>
                <w:rFonts w:eastAsia="Times New Roman" w:cs="Calibri"/>
                <w:b/>
                <w:sz w:val="22"/>
                <w:szCs w:val="22"/>
              </w:rPr>
            </w:pPr>
            <w:r w:rsidRPr="00B969BE">
              <w:rPr>
                <w:rFonts w:eastAsia="Times New Roman" w:cs="Calibri"/>
                <w:b/>
                <w:sz w:val="22"/>
                <w:szCs w:val="22"/>
              </w:rPr>
              <w:t> </w:t>
            </w:r>
          </w:p>
        </w:tc>
      </w:tr>
      <w:tr w:rsidR="00340391" w:rsidRPr="00B969BE" w14:paraId="41ABCA8A" w14:textId="77777777">
        <w:trPr>
          <w:trHeight w:val="290"/>
        </w:trPr>
        <w:tc>
          <w:tcPr>
            <w:tcW w:w="3540" w:type="dxa"/>
            <w:noWrap/>
            <w:hideMark/>
          </w:tcPr>
          <w:p w14:paraId="38CB093F" w14:textId="77777777" w:rsidR="00340391" w:rsidRPr="00B969BE" w:rsidRDefault="00340391">
            <w:pPr>
              <w:keepNext/>
              <w:spacing w:before="240" w:after="120" w:line="22" w:lineRule="atLeast"/>
              <w:jc w:val="both"/>
              <w:outlineLvl w:val="1"/>
              <w:rPr>
                <w:rFonts w:eastAsia="Times New Roman" w:cs="Calibri"/>
                <w:b/>
                <w:sz w:val="22"/>
                <w:szCs w:val="22"/>
              </w:rPr>
            </w:pPr>
            <w:bookmarkStart w:id="290" w:name="_Toc200364715"/>
            <w:r w:rsidRPr="00B969BE">
              <w:rPr>
                <w:rFonts w:eastAsia="Times New Roman" w:cs="Calibri"/>
                <w:b/>
                <w:sz w:val="22"/>
                <w:szCs w:val="22"/>
              </w:rPr>
              <w:t>Lebanon</w:t>
            </w:r>
            <w:bookmarkEnd w:id="290"/>
            <w:r w:rsidRPr="00B969BE">
              <w:rPr>
                <w:rFonts w:eastAsia="Times New Roman" w:cs="Calibri"/>
                <w:b/>
                <w:sz w:val="22"/>
                <w:szCs w:val="22"/>
              </w:rPr>
              <w:t xml:space="preserve"> </w:t>
            </w:r>
          </w:p>
        </w:tc>
        <w:tc>
          <w:tcPr>
            <w:tcW w:w="4220" w:type="dxa"/>
            <w:gridSpan w:val="2"/>
            <w:noWrap/>
            <w:hideMark/>
          </w:tcPr>
          <w:p w14:paraId="602E8DED" w14:textId="77777777" w:rsidR="00340391" w:rsidRPr="00B969BE" w:rsidRDefault="00340391">
            <w:pPr>
              <w:keepNext/>
              <w:spacing w:before="240" w:after="120" w:line="22" w:lineRule="atLeast"/>
              <w:jc w:val="both"/>
              <w:outlineLvl w:val="1"/>
              <w:rPr>
                <w:rFonts w:eastAsia="Times New Roman" w:cs="Calibri"/>
                <w:b/>
                <w:sz w:val="22"/>
                <w:szCs w:val="22"/>
              </w:rPr>
            </w:pPr>
            <w:bookmarkStart w:id="291" w:name="_Toc200364716"/>
            <w:r w:rsidRPr="00B969BE">
              <w:rPr>
                <w:rFonts w:eastAsia="Times New Roman" w:cs="Calibri"/>
                <w:b/>
                <w:sz w:val="22"/>
                <w:szCs w:val="22"/>
              </w:rPr>
              <w:t>Higher Risk AML FATF Black/Grey List</w:t>
            </w:r>
            <w:bookmarkEnd w:id="291"/>
          </w:p>
        </w:tc>
        <w:tc>
          <w:tcPr>
            <w:tcW w:w="2160" w:type="dxa"/>
            <w:noWrap/>
            <w:hideMark/>
          </w:tcPr>
          <w:p w14:paraId="7507A758" w14:textId="77777777" w:rsidR="00340391" w:rsidRPr="00B969BE" w:rsidRDefault="00340391">
            <w:pPr>
              <w:keepNext/>
              <w:spacing w:before="240" w:after="120" w:line="22" w:lineRule="atLeast"/>
              <w:jc w:val="both"/>
              <w:outlineLvl w:val="1"/>
              <w:rPr>
                <w:rFonts w:eastAsia="Times New Roman" w:cs="Calibri"/>
                <w:b/>
                <w:sz w:val="22"/>
                <w:szCs w:val="22"/>
              </w:rPr>
            </w:pPr>
            <w:bookmarkStart w:id="292" w:name="_Toc200364717"/>
            <w:r w:rsidRPr="00B969BE">
              <w:rPr>
                <w:rFonts w:eastAsia="Times New Roman" w:cs="Calibri"/>
                <w:b/>
                <w:sz w:val="22"/>
                <w:szCs w:val="22"/>
              </w:rPr>
              <w:t>Sanctions</w:t>
            </w:r>
            <w:bookmarkEnd w:id="292"/>
          </w:p>
        </w:tc>
      </w:tr>
      <w:tr w:rsidR="00340391" w:rsidRPr="00B969BE" w14:paraId="42227DE8" w14:textId="77777777">
        <w:trPr>
          <w:trHeight w:val="290"/>
        </w:trPr>
        <w:tc>
          <w:tcPr>
            <w:tcW w:w="3540" w:type="dxa"/>
            <w:noWrap/>
            <w:hideMark/>
          </w:tcPr>
          <w:p w14:paraId="7685D570" w14:textId="77777777" w:rsidR="00340391" w:rsidRPr="00B969BE" w:rsidRDefault="00340391">
            <w:pPr>
              <w:keepNext/>
              <w:spacing w:before="240" w:after="120" w:line="22" w:lineRule="atLeast"/>
              <w:jc w:val="both"/>
              <w:outlineLvl w:val="1"/>
              <w:rPr>
                <w:rFonts w:eastAsia="Times New Roman" w:cs="Calibri"/>
                <w:b/>
                <w:sz w:val="22"/>
                <w:szCs w:val="22"/>
              </w:rPr>
            </w:pPr>
            <w:bookmarkStart w:id="293" w:name="_Toc200364718"/>
            <w:r w:rsidRPr="00B969BE">
              <w:rPr>
                <w:rFonts w:eastAsia="Times New Roman" w:cs="Calibri"/>
                <w:b/>
                <w:sz w:val="22"/>
                <w:szCs w:val="22"/>
              </w:rPr>
              <w:t>Libyan Arab Jamahiriya</w:t>
            </w:r>
            <w:bookmarkEnd w:id="293"/>
          </w:p>
        </w:tc>
        <w:tc>
          <w:tcPr>
            <w:tcW w:w="4220" w:type="dxa"/>
            <w:gridSpan w:val="2"/>
            <w:noWrap/>
            <w:hideMark/>
          </w:tcPr>
          <w:p w14:paraId="075A2A91" w14:textId="77777777" w:rsidR="00340391" w:rsidRPr="00B969BE" w:rsidRDefault="00340391">
            <w:pPr>
              <w:keepNext/>
              <w:spacing w:before="240" w:after="120" w:line="22" w:lineRule="atLeast"/>
              <w:jc w:val="both"/>
              <w:outlineLvl w:val="1"/>
              <w:rPr>
                <w:rFonts w:eastAsia="Times New Roman" w:cs="Calibri"/>
                <w:b/>
                <w:sz w:val="22"/>
                <w:szCs w:val="22"/>
              </w:rPr>
            </w:pPr>
            <w:bookmarkStart w:id="294" w:name="_Toc200364719"/>
            <w:r w:rsidRPr="00B969BE">
              <w:rPr>
                <w:rFonts w:eastAsia="Times New Roman" w:cs="Calibri"/>
                <w:b/>
                <w:sz w:val="22"/>
                <w:szCs w:val="22"/>
              </w:rPr>
              <w:t>Sanctions</w:t>
            </w:r>
            <w:bookmarkEnd w:id="294"/>
          </w:p>
        </w:tc>
        <w:tc>
          <w:tcPr>
            <w:tcW w:w="2160" w:type="dxa"/>
            <w:noWrap/>
            <w:hideMark/>
          </w:tcPr>
          <w:p w14:paraId="291FC056" w14:textId="77777777" w:rsidR="00340391" w:rsidRPr="00B969BE" w:rsidRDefault="00340391">
            <w:pPr>
              <w:keepNext/>
              <w:spacing w:before="240" w:after="120" w:line="22" w:lineRule="atLeast"/>
              <w:jc w:val="both"/>
              <w:outlineLvl w:val="1"/>
              <w:rPr>
                <w:rFonts w:eastAsia="Times New Roman" w:cs="Calibri"/>
                <w:b/>
                <w:sz w:val="22"/>
                <w:szCs w:val="22"/>
              </w:rPr>
            </w:pPr>
            <w:r w:rsidRPr="00B969BE">
              <w:rPr>
                <w:rFonts w:eastAsia="Times New Roman" w:cs="Calibri"/>
                <w:b/>
                <w:sz w:val="22"/>
                <w:szCs w:val="22"/>
              </w:rPr>
              <w:t> </w:t>
            </w:r>
          </w:p>
        </w:tc>
      </w:tr>
      <w:tr w:rsidR="00340391" w:rsidRPr="00B969BE" w14:paraId="6CD920E6" w14:textId="77777777">
        <w:trPr>
          <w:trHeight w:val="290"/>
        </w:trPr>
        <w:tc>
          <w:tcPr>
            <w:tcW w:w="3540" w:type="dxa"/>
            <w:noWrap/>
            <w:hideMark/>
          </w:tcPr>
          <w:p w14:paraId="4044FEE1" w14:textId="77777777" w:rsidR="00340391" w:rsidRPr="00B969BE" w:rsidRDefault="00340391">
            <w:pPr>
              <w:keepNext/>
              <w:spacing w:before="240" w:after="120" w:line="22" w:lineRule="atLeast"/>
              <w:jc w:val="both"/>
              <w:outlineLvl w:val="1"/>
              <w:rPr>
                <w:rFonts w:eastAsia="Times New Roman" w:cs="Calibri"/>
                <w:b/>
                <w:sz w:val="22"/>
                <w:szCs w:val="22"/>
              </w:rPr>
            </w:pPr>
            <w:bookmarkStart w:id="295" w:name="_Toc200364720"/>
            <w:r w:rsidRPr="00B969BE">
              <w:rPr>
                <w:rFonts w:eastAsia="Times New Roman" w:cs="Calibri"/>
                <w:b/>
                <w:sz w:val="22"/>
                <w:szCs w:val="22"/>
              </w:rPr>
              <w:t>Macedonia</w:t>
            </w:r>
            <w:bookmarkEnd w:id="295"/>
          </w:p>
        </w:tc>
        <w:tc>
          <w:tcPr>
            <w:tcW w:w="4220" w:type="dxa"/>
            <w:gridSpan w:val="2"/>
            <w:noWrap/>
            <w:hideMark/>
          </w:tcPr>
          <w:p w14:paraId="31F2D029" w14:textId="77777777" w:rsidR="00340391" w:rsidRPr="00B969BE" w:rsidRDefault="00340391">
            <w:pPr>
              <w:keepNext/>
              <w:spacing w:before="240" w:after="120" w:line="22" w:lineRule="atLeast"/>
              <w:jc w:val="both"/>
              <w:outlineLvl w:val="1"/>
              <w:rPr>
                <w:rFonts w:eastAsia="Times New Roman" w:cs="Calibri"/>
                <w:b/>
                <w:sz w:val="22"/>
                <w:szCs w:val="22"/>
              </w:rPr>
            </w:pPr>
            <w:bookmarkStart w:id="296" w:name="_Toc200364721"/>
            <w:r w:rsidRPr="00B969BE">
              <w:rPr>
                <w:rFonts w:eastAsia="Times New Roman" w:cs="Calibri"/>
                <w:b/>
                <w:sz w:val="22"/>
                <w:szCs w:val="22"/>
              </w:rPr>
              <w:t>Sanctions</w:t>
            </w:r>
            <w:bookmarkEnd w:id="296"/>
          </w:p>
        </w:tc>
        <w:tc>
          <w:tcPr>
            <w:tcW w:w="2160" w:type="dxa"/>
            <w:noWrap/>
            <w:hideMark/>
          </w:tcPr>
          <w:p w14:paraId="4B28873E" w14:textId="77777777" w:rsidR="00340391" w:rsidRPr="00B969BE" w:rsidRDefault="00340391">
            <w:pPr>
              <w:keepNext/>
              <w:spacing w:before="240" w:after="120" w:line="22" w:lineRule="atLeast"/>
              <w:jc w:val="both"/>
              <w:outlineLvl w:val="1"/>
              <w:rPr>
                <w:rFonts w:eastAsia="Times New Roman" w:cs="Calibri"/>
                <w:b/>
                <w:sz w:val="22"/>
                <w:szCs w:val="22"/>
              </w:rPr>
            </w:pPr>
            <w:r w:rsidRPr="00B969BE">
              <w:rPr>
                <w:rFonts w:eastAsia="Times New Roman" w:cs="Calibri"/>
                <w:b/>
                <w:sz w:val="22"/>
                <w:szCs w:val="22"/>
              </w:rPr>
              <w:t> </w:t>
            </w:r>
          </w:p>
        </w:tc>
      </w:tr>
      <w:tr w:rsidR="00340391" w:rsidRPr="00B969BE" w14:paraId="20D6704D" w14:textId="77777777">
        <w:trPr>
          <w:trHeight w:val="290"/>
        </w:trPr>
        <w:tc>
          <w:tcPr>
            <w:tcW w:w="3540" w:type="dxa"/>
            <w:noWrap/>
            <w:hideMark/>
          </w:tcPr>
          <w:p w14:paraId="60D00D6A" w14:textId="77777777" w:rsidR="00340391" w:rsidRPr="00B969BE" w:rsidRDefault="00340391">
            <w:pPr>
              <w:keepNext/>
              <w:spacing w:before="240" w:after="120" w:line="22" w:lineRule="atLeast"/>
              <w:jc w:val="both"/>
              <w:outlineLvl w:val="1"/>
              <w:rPr>
                <w:rFonts w:eastAsia="Times New Roman" w:cs="Calibri"/>
                <w:b/>
                <w:sz w:val="22"/>
                <w:szCs w:val="22"/>
              </w:rPr>
            </w:pPr>
            <w:bookmarkStart w:id="297" w:name="_Toc200364722"/>
            <w:r w:rsidRPr="00B969BE">
              <w:rPr>
                <w:rFonts w:eastAsia="Times New Roman" w:cs="Calibri"/>
                <w:b/>
                <w:sz w:val="22"/>
                <w:szCs w:val="22"/>
              </w:rPr>
              <w:t>Montenegro</w:t>
            </w:r>
            <w:bookmarkEnd w:id="297"/>
          </w:p>
        </w:tc>
        <w:tc>
          <w:tcPr>
            <w:tcW w:w="4220" w:type="dxa"/>
            <w:gridSpan w:val="2"/>
            <w:noWrap/>
            <w:hideMark/>
          </w:tcPr>
          <w:p w14:paraId="289F9112" w14:textId="77777777" w:rsidR="00340391" w:rsidRPr="00B969BE" w:rsidRDefault="00340391">
            <w:pPr>
              <w:keepNext/>
              <w:spacing w:before="240" w:after="120" w:line="22" w:lineRule="atLeast"/>
              <w:jc w:val="both"/>
              <w:outlineLvl w:val="1"/>
              <w:rPr>
                <w:rFonts w:eastAsia="Times New Roman" w:cs="Calibri"/>
                <w:b/>
                <w:sz w:val="22"/>
                <w:szCs w:val="22"/>
              </w:rPr>
            </w:pPr>
            <w:bookmarkStart w:id="298" w:name="_Toc200364723"/>
            <w:r w:rsidRPr="00B969BE">
              <w:rPr>
                <w:rFonts w:eastAsia="Times New Roman" w:cs="Calibri"/>
                <w:b/>
                <w:sz w:val="22"/>
                <w:szCs w:val="22"/>
              </w:rPr>
              <w:t>Sanctions</w:t>
            </w:r>
            <w:bookmarkEnd w:id="298"/>
          </w:p>
        </w:tc>
        <w:tc>
          <w:tcPr>
            <w:tcW w:w="2160" w:type="dxa"/>
            <w:noWrap/>
            <w:hideMark/>
          </w:tcPr>
          <w:p w14:paraId="0C8D3928" w14:textId="77777777" w:rsidR="00340391" w:rsidRPr="00B969BE" w:rsidRDefault="00340391">
            <w:pPr>
              <w:keepNext/>
              <w:spacing w:before="240" w:after="120" w:line="22" w:lineRule="atLeast"/>
              <w:jc w:val="both"/>
              <w:outlineLvl w:val="1"/>
              <w:rPr>
                <w:rFonts w:eastAsia="Times New Roman" w:cs="Calibri"/>
                <w:b/>
                <w:sz w:val="22"/>
                <w:szCs w:val="22"/>
              </w:rPr>
            </w:pPr>
            <w:r w:rsidRPr="00B969BE">
              <w:rPr>
                <w:rFonts w:eastAsia="Times New Roman" w:cs="Calibri"/>
                <w:b/>
                <w:sz w:val="22"/>
                <w:szCs w:val="22"/>
              </w:rPr>
              <w:t> </w:t>
            </w:r>
          </w:p>
        </w:tc>
      </w:tr>
      <w:tr w:rsidR="00340391" w:rsidRPr="00B969BE" w14:paraId="79F88715" w14:textId="77777777">
        <w:trPr>
          <w:trHeight w:val="290"/>
        </w:trPr>
        <w:tc>
          <w:tcPr>
            <w:tcW w:w="3540" w:type="dxa"/>
            <w:noWrap/>
            <w:hideMark/>
          </w:tcPr>
          <w:p w14:paraId="5D9EF95C" w14:textId="77777777" w:rsidR="00340391" w:rsidRPr="00B969BE" w:rsidRDefault="00340391">
            <w:pPr>
              <w:keepNext/>
              <w:spacing w:before="240" w:after="120" w:line="22" w:lineRule="atLeast"/>
              <w:jc w:val="both"/>
              <w:outlineLvl w:val="1"/>
              <w:rPr>
                <w:rFonts w:eastAsia="Times New Roman" w:cs="Calibri"/>
                <w:b/>
                <w:sz w:val="22"/>
                <w:szCs w:val="22"/>
              </w:rPr>
            </w:pPr>
            <w:bookmarkStart w:id="299" w:name="_Toc200364724"/>
            <w:r w:rsidRPr="00B969BE">
              <w:rPr>
                <w:rFonts w:eastAsia="Times New Roman" w:cs="Calibri"/>
                <w:b/>
                <w:sz w:val="22"/>
                <w:szCs w:val="22"/>
              </w:rPr>
              <w:t>Mali</w:t>
            </w:r>
            <w:bookmarkEnd w:id="299"/>
          </w:p>
        </w:tc>
        <w:tc>
          <w:tcPr>
            <w:tcW w:w="4220" w:type="dxa"/>
            <w:gridSpan w:val="2"/>
            <w:noWrap/>
            <w:hideMark/>
          </w:tcPr>
          <w:p w14:paraId="36D131E3" w14:textId="77777777" w:rsidR="00340391" w:rsidRPr="00B969BE" w:rsidRDefault="00340391">
            <w:pPr>
              <w:keepNext/>
              <w:spacing w:before="240" w:after="120" w:line="22" w:lineRule="atLeast"/>
              <w:jc w:val="both"/>
              <w:outlineLvl w:val="1"/>
              <w:rPr>
                <w:rFonts w:eastAsia="Times New Roman" w:cs="Calibri"/>
                <w:b/>
                <w:sz w:val="22"/>
                <w:szCs w:val="22"/>
              </w:rPr>
            </w:pPr>
            <w:bookmarkStart w:id="300" w:name="_Toc200364725"/>
            <w:r w:rsidRPr="00B969BE">
              <w:rPr>
                <w:rFonts w:eastAsia="Times New Roman" w:cs="Calibri"/>
                <w:b/>
                <w:sz w:val="22"/>
                <w:szCs w:val="22"/>
              </w:rPr>
              <w:t>Higher Risk AML FATF Black/Grey List</w:t>
            </w:r>
            <w:bookmarkEnd w:id="300"/>
          </w:p>
        </w:tc>
        <w:tc>
          <w:tcPr>
            <w:tcW w:w="2160" w:type="dxa"/>
            <w:noWrap/>
            <w:hideMark/>
          </w:tcPr>
          <w:p w14:paraId="1273A7C9" w14:textId="77777777" w:rsidR="00340391" w:rsidRPr="00B969BE" w:rsidRDefault="00340391">
            <w:pPr>
              <w:keepNext/>
              <w:spacing w:before="240" w:after="120" w:line="22" w:lineRule="atLeast"/>
              <w:jc w:val="both"/>
              <w:outlineLvl w:val="1"/>
              <w:rPr>
                <w:rFonts w:eastAsia="Times New Roman" w:cs="Calibri"/>
                <w:b/>
                <w:sz w:val="22"/>
                <w:szCs w:val="22"/>
              </w:rPr>
            </w:pPr>
            <w:bookmarkStart w:id="301" w:name="_Toc200364726"/>
            <w:r w:rsidRPr="00B969BE">
              <w:rPr>
                <w:rFonts w:eastAsia="Times New Roman" w:cs="Calibri"/>
                <w:b/>
                <w:sz w:val="22"/>
                <w:szCs w:val="22"/>
              </w:rPr>
              <w:t>Sanctions</w:t>
            </w:r>
            <w:bookmarkEnd w:id="301"/>
          </w:p>
        </w:tc>
      </w:tr>
      <w:tr w:rsidR="00340391" w:rsidRPr="00B969BE" w14:paraId="33095F65" w14:textId="77777777">
        <w:trPr>
          <w:trHeight w:val="290"/>
        </w:trPr>
        <w:tc>
          <w:tcPr>
            <w:tcW w:w="3540" w:type="dxa"/>
            <w:noWrap/>
            <w:hideMark/>
          </w:tcPr>
          <w:p w14:paraId="4E633241" w14:textId="77777777" w:rsidR="00340391" w:rsidRPr="00B969BE" w:rsidRDefault="00340391">
            <w:pPr>
              <w:keepNext/>
              <w:spacing w:before="240" w:after="120" w:line="22" w:lineRule="atLeast"/>
              <w:jc w:val="both"/>
              <w:outlineLvl w:val="1"/>
              <w:rPr>
                <w:rFonts w:eastAsia="Times New Roman" w:cs="Calibri"/>
                <w:b/>
                <w:sz w:val="22"/>
                <w:szCs w:val="22"/>
              </w:rPr>
            </w:pPr>
            <w:bookmarkStart w:id="302" w:name="_Toc200364727"/>
            <w:r w:rsidRPr="00B969BE">
              <w:rPr>
                <w:rFonts w:eastAsia="Times New Roman" w:cs="Calibri"/>
                <w:b/>
                <w:sz w:val="22"/>
                <w:szCs w:val="22"/>
              </w:rPr>
              <w:t>Monaco</w:t>
            </w:r>
            <w:bookmarkEnd w:id="302"/>
          </w:p>
        </w:tc>
        <w:tc>
          <w:tcPr>
            <w:tcW w:w="4220" w:type="dxa"/>
            <w:gridSpan w:val="2"/>
            <w:noWrap/>
            <w:hideMark/>
          </w:tcPr>
          <w:p w14:paraId="4E8BCABE" w14:textId="77777777" w:rsidR="00340391" w:rsidRPr="00B969BE" w:rsidRDefault="00340391">
            <w:pPr>
              <w:keepNext/>
              <w:spacing w:before="240" w:after="120" w:line="22" w:lineRule="atLeast"/>
              <w:jc w:val="both"/>
              <w:outlineLvl w:val="1"/>
              <w:rPr>
                <w:rFonts w:eastAsia="Times New Roman" w:cs="Calibri"/>
                <w:b/>
                <w:sz w:val="22"/>
                <w:szCs w:val="22"/>
              </w:rPr>
            </w:pPr>
            <w:bookmarkStart w:id="303" w:name="_Toc200364728"/>
            <w:r w:rsidRPr="00B969BE">
              <w:rPr>
                <w:rFonts w:eastAsia="Times New Roman" w:cs="Calibri"/>
                <w:b/>
                <w:sz w:val="22"/>
                <w:szCs w:val="22"/>
              </w:rPr>
              <w:t>Higher Risk AML FATF Black/Grey List</w:t>
            </w:r>
            <w:bookmarkEnd w:id="303"/>
          </w:p>
        </w:tc>
        <w:tc>
          <w:tcPr>
            <w:tcW w:w="2160" w:type="dxa"/>
            <w:noWrap/>
            <w:hideMark/>
          </w:tcPr>
          <w:p w14:paraId="63EDC0C6" w14:textId="77777777" w:rsidR="00340391" w:rsidRPr="00B969BE" w:rsidRDefault="00340391">
            <w:pPr>
              <w:keepNext/>
              <w:spacing w:before="240" w:after="120" w:line="22" w:lineRule="atLeast"/>
              <w:jc w:val="both"/>
              <w:outlineLvl w:val="1"/>
              <w:rPr>
                <w:rFonts w:eastAsia="Times New Roman" w:cs="Calibri"/>
                <w:b/>
                <w:sz w:val="22"/>
                <w:szCs w:val="22"/>
              </w:rPr>
            </w:pPr>
            <w:r w:rsidRPr="00B969BE">
              <w:rPr>
                <w:rFonts w:eastAsia="Times New Roman" w:cs="Calibri"/>
                <w:b/>
                <w:sz w:val="22"/>
                <w:szCs w:val="22"/>
              </w:rPr>
              <w:t> </w:t>
            </w:r>
          </w:p>
        </w:tc>
      </w:tr>
      <w:tr w:rsidR="00340391" w:rsidRPr="00B969BE" w14:paraId="73F83FE0" w14:textId="77777777">
        <w:trPr>
          <w:trHeight w:val="290"/>
        </w:trPr>
        <w:tc>
          <w:tcPr>
            <w:tcW w:w="3540" w:type="dxa"/>
            <w:noWrap/>
            <w:hideMark/>
          </w:tcPr>
          <w:p w14:paraId="099D7C03" w14:textId="77777777" w:rsidR="00340391" w:rsidRPr="00B969BE" w:rsidRDefault="00340391">
            <w:pPr>
              <w:keepNext/>
              <w:spacing w:before="240" w:after="120" w:line="22" w:lineRule="atLeast"/>
              <w:jc w:val="both"/>
              <w:outlineLvl w:val="1"/>
              <w:rPr>
                <w:rFonts w:eastAsia="Times New Roman" w:cs="Calibri"/>
                <w:b/>
                <w:sz w:val="22"/>
                <w:szCs w:val="22"/>
              </w:rPr>
            </w:pPr>
            <w:bookmarkStart w:id="304" w:name="_Toc200364729"/>
            <w:r w:rsidRPr="00B969BE">
              <w:rPr>
                <w:rFonts w:eastAsia="Times New Roman" w:cs="Calibri"/>
                <w:b/>
                <w:sz w:val="22"/>
                <w:szCs w:val="22"/>
              </w:rPr>
              <w:t>Mozambique</w:t>
            </w:r>
            <w:bookmarkEnd w:id="304"/>
          </w:p>
        </w:tc>
        <w:tc>
          <w:tcPr>
            <w:tcW w:w="4220" w:type="dxa"/>
            <w:gridSpan w:val="2"/>
            <w:noWrap/>
            <w:hideMark/>
          </w:tcPr>
          <w:p w14:paraId="79AB3C27" w14:textId="77777777" w:rsidR="00340391" w:rsidRPr="00B969BE" w:rsidRDefault="00340391">
            <w:pPr>
              <w:keepNext/>
              <w:spacing w:before="240" w:after="120" w:line="22" w:lineRule="atLeast"/>
              <w:jc w:val="both"/>
              <w:outlineLvl w:val="1"/>
              <w:rPr>
                <w:rFonts w:eastAsia="Times New Roman" w:cs="Calibri"/>
                <w:b/>
                <w:sz w:val="22"/>
                <w:szCs w:val="22"/>
              </w:rPr>
            </w:pPr>
            <w:bookmarkStart w:id="305" w:name="_Toc200364730"/>
            <w:r w:rsidRPr="00B969BE">
              <w:rPr>
                <w:rFonts w:eastAsia="Times New Roman" w:cs="Calibri"/>
                <w:b/>
                <w:sz w:val="22"/>
                <w:szCs w:val="22"/>
              </w:rPr>
              <w:t>Higher Risk AML FATF Black/Grey List</w:t>
            </w:r>
            <w:bookmarkEnd w:id="305"/>
          </w:p>
        </w:tc>
        <w:tc>
          <w:tcPr>
            <w:tcW w:w="2160" w:type="dxa"/>
            <w:noWrap/>
            <w:hideMark/>
          </w:tcPr>
          <w:p w14:paraId="392FA5CB" w14:textId="77777777" w:rsidR="00340391" w:rsidRPr="00B969BE" w:rsidRDefault="00340391">
            <w:pPr>
              <w:keepNext/>
              <w:spacing w:before="240" w:after="120" w:line="22" w:lineRule="atLeast"/>
              <w:jc w:val="both"/>
              <w:outlineLvl w:val="1"/>
              <w:rPr>
                <w:rFonts w:eastAsia="Times New Roman" w:cs="Calibri"/>
                <w:b/>
                <w:sz w:val="22"/>
                <w:szCs w:val="22"/>
              </w:rPr>
            </w:pPr>
            <w:r w:rsidRPr="00B969BE">
              <w:rPr>
                <w:rFonts w:eastAsia="Times New Roman" w:cs="Calibri"/>
                <w:b/>
                <w:sz w:val="22"/>
                <w:szCs w:val="22"/>
              </w:rPr>
              <w:t> </w:t>
            </w:r>
          </w:p>
        </w:tc>
      </w:tr>
      <w:tr w:rsidR="00340391" w:rsidRPr="00B969BE" w14:paraId="6C245EB1" w14:textId="77777777">
        <w:trPr>
          <w:trHeight w:val="290"/>
        </w:trPr>
        <w:tc>
          <w:tcPr>
            <w:tcW w:w="3540" w:type="dxa"/>
            <w:noWrap/>
            <w:hideMark/>
          </w:tcPr>
          <w:p w14:paraId="15B75A21" w14:textId="77777777" w:rsidR="00340391" w:rsidRPr="00B969BE" w:rsidRDefault="00340391">
            <w:pPr>
              <w:keepNext/>
              <w:spacing w:before="240" w:after="120" w:line="22" w:lineRule="atLeast"/>
              <w:jc w:val="both"/>
              <w:outlineLvl w:val="1"/>
              <w:rPr>
                <w:rFonts w:eastAsia="Times New Roman" w:cs="Calibri"/>
                <w:b/>
                <w:sz w:val="22"/>
                <w:szCs w:val="22"/>
              </w:rPr>
            </w:pPr>
            <w:bookmarkStart w:id="306" w:name="_Toc200364731"/>
            <w:r w:rsidRPr="00B969BE">
              <w:rPr>
                <w:rFonts w:eastAsia="Times New Roman" w:cs="Calibri"/>
                <w:b/>
                <w:sz w:val="22"/>
                <w:szCs w:val="22"/>
              </w:rPr>
              <w:t>Namibia</w:t>
            </w:r>
            <w:bookmarkEnd w:id="306"/>
          </w:p>
        </w:tc>
        <w:tc>
          <w:tcPr>
            <w:tcW w:w="4220" w:type="dxa"/>
            <w:gridSpan w:val="2"/>
            <w:noWrap/>
            <w:hideMark/>
          </w:tcPr>
          <w:p w14:paraId="3609713E" w14:textId="77777777" w:rsidR="00340391" w:rsidRPr="00B969BE" w:rsidRDefault="00340391">
            <w:pPr>
              <w:keepNext/>
              <w:spacing w:before="240" w:after="120" w:line="22" w:lineRule="atLeast"/>
              <w:jc w:val="both"/>
              <w:outlineLvl w:val="1"/>
              <w:rPr>
                <w:rFonts w:eastAsia="Times New Roman" w:cs="Calibri"/>
                <w:b/>
                <w:sz w:val="22"/>
                <w:szCs w:val="22"/>
              </w:rPr>
            </w:pPr>
            <w:bookmarkStart w:id="307" w:name="_Toc200364732"/>
            <w:r w:rsidRPr="00B969BE">
              <w:rPr>
                <w:rFonts w:eastAsia="Times New Roman" w:cs="Calibri"/>
                <w:b/>
                <w:sz w:val="22"/>
                <w:szCs w:val="22"/>
              </w:rPr>
              <w:t>Higher Risk AML FATF Black/Grey List</w:t>
            </w:r>
            <w:bookmarkEnd w:id="307"/>
          </w:p>
        </w:tc>
        <w:tc>
          <w:tcPr>
            <w:tcW w:w="2160" w:type="dxa"/>
            <w:noWrap/>
            <w:hideMark/>
          </w:tcPr>
          <w:p w14:paraId="234A156B" w14:textId="77777777" w:rsidR="00340391" w:rsidRPr="00B969BE" w:rsidRDefault="00340391">
            <w:pPr>
              <w:keepNext/>
              <w:spacing w:before="240" w:after="120" w:line="22" w:lineRule="atLeast"/>
              <w:jc w:val="both"/>
              <w:outlineLvl w:val="1"/>
              <w:rPr>
                <w:rFonts w:eastAsia="Times New Roman" w:cs="Calibri"/>
                <w:b/>
                <w:sz w:val="22"/>
                <w:szCs w:val="22"/>
              </w:rPr>
            </w:pPr>
            <w:r w:rsidRPr="00B969BE">
              <w:rPr>
                <w:rFonts w:eastAsia="Times New Roman" w:cs="Calibri"/>
                <w:b/>
                <w:sz w:val="22"/>
                <w:szCs w:val="22"/>
              </w:rPr>
              <w:t> </w:t>
            </w:r>
          </w:p>
        </w:tc>
      </w:tr>
      <w:tr w:rsidR="00340391" w:rsidRPr="00B969BE" w14:paraId="32827800" w14:textId="77777777">
        <w:trPr>
          <w:trHeight w:val="290"/>
        </w:trPr>
        <w:tc>
          <w:tcPr>
            <w:tcW w:w="3540" w:type="dxa"/>
            <w:noWrap/>
            <w:hideMark/>
          </w:tcPr>
          <w:p w14:paraId="4A51AEAD" w14:textId="77777777" w:rsidR="00340391" w:rsidRPr="00B969BE" w:rsidRDefault="00340391">
            <w:pPr>
              <w:keepNext/>
              <w:spacing w:before="240" w:after="120" w:line="22" w:lineRule="atLeast"/>
              <w:jc w:val="both"/>
              <w:outlineLvl w:val="1"/>
              <w:rPr>
                <w:rFonts w:eastAsia="Times New Roman" w:cs="Calibri"/>
                <w:b/>
                <w:sz w:val="22"/>
                <w:szCs w:val="22"/>
              </w:rPr>
            </w:pPr>
            <w:bookmarkStart w:id="308" w:name="_Toc200364733"/>
            <w:r w:rsidRPr="00B969BE">
              <w:rPr>
                <w:rFonts w:eastAsia="Times New Roman" w:cs="Calibri"/>
                <w:b/>
                <w:sz w:val="22"/>
                <w:szCs w:val="22"/>
              </w:rPr>
              <w:t>Nepal</w:t>
            </w:r>
            <w:bookmarkEnd w:id="308"/>
          </w:p>
        </w:tc>
        <w:tc>
          <w:tcPr>
            <w:tcW w:w="4220" w:type="dxa"/>
            <w:gridSpan w:val="2"/>
            <w:noWrap/>
            <w:hideMark/>
          </w:tcPr>
          <w:p w14:paraId="3AA6FEC9" w14:textId="77777777" w:rsidR="00340391" w:rsidRPr="00B969BE" w:rsidRDefault="00340391">
            <w:pPr>
              <w:keepNext/>
              <w:spacing w:before="240" w:after="120" w:line="22" w:lineRule="atLeast"/>
              <w:jc w:val="both"/>
              <w:outlineLvl w:val="1"/>
              <w:rPr>
                <w:rFonts w:eastAsia="Times New Roman" w:cs="Calibri"/>
                <w:b/>
                <w:sz w:val="22"/>
                <w:szCs w:val="22"/>
              </w:rPr>
            </w:pPr>
            <w:bookmarkStart w:id="309" w:name="_Toc200364734"/>
            <w:r w:rsidRPr="00B969BE">
              <w:rPr>
                <w:rFonts w:eastAsia="Times New Roman" w:cs="Calibri"/>
                <w:b/>
                <w:sz w:val="22"/>
                <w:szCs w:val="22"/>
              </w:rPr>
              <w:t>Higher Risk AML FATF Black/Grey List</w:t>
            </w:r>
            <w:bookmarkEnd w:id="309"/>
          </w:p>
        </w:tc>
        <w:tc>
          <w:tcPr>
            <w:tcW w:w="2160" w:type="dxa"/>
            <w:noWrap/>
            <w:hideMark/>
          </w:tcPr>
          <w:p w14:paraId="338939FD" w14:textId="77777777" w:rsidR="00340391" w:rsidRPr="00B969BE" w:rsidRDefault="00340391">
            <w:pPr>
              <w:keepNext/>
              <w:spacing w:before="240" w:after="120" w:line="22" w:lineRule="atLeast"/>
              <w:jc w:val="both"/>
              <w:outlineLvl w:val="1"/>
              <w:rPr>
                <w:rFonts w:eastAsia="Times New Roman" w:cs="Calibri"/>
                <w:b/>
                <w:sz w:val="22"/>
                <w:szCs w:val="22"/>
              </w:rPr>
            </w:pPr>
            <w:r w:rsidRPr="00B969BE">
              <w:rPr>
                <w:rFonts w:eastAsia="Times New Roman" w:cs="Calibri"/>
                <w:b/>
                <w:sz w:val="22"/>
                <w:szCs w:val="22"/>
              </w:rPr>
              <w:t> </w:t>
            </w:r>
          </w:p>
        </w:tc>
      </w:tr>
      <w:tr w:rsidR="00340391" w:rsidRPr="00B969BE" w14:paraId="1125B9C3" w14:textId="77777777">
        <w:trPr>
          <w:trHeight w:val="290"/>
        </w:trPr>
        <w:tc>
          <w:tcPr>
            <w:tcW w:w="3540" w:type="dxa"/>
            <w:noWrap/>
            <w:hideMark/>
          </w:tcPr>
          <w:p w14:paraId="524270B7" w14:textId="77777777" w:rsidR="00340391" w:rsidRPr="00B969BE" w:rsidRDefault="00340391">
            <w:pPr>
              <w:keepNext/>
              <w:spacing w:before="240" w:after="120" w:line="22" w:lineRule="atLeast"/>
              <w:jc w:val="both"/>
              <w:outlineLvl w:val="1"/>
              <w:rPr>
                <w:rFonts w:eastAsia="Times New Roman" w:cs="Calibri"/>
                <w:b/>
                <w:sz w:val="22"/>
                <w:szCs w:val="22"/>
              </w:rPr>
            </w:pPr>
            <w:bookmarkStart w:id="310" w:name="_Toc200364735"/>
            <w:r w:rsidRPr="00B969BE">
              <w:rPr>
                <w:rFonts w:eastAsia="Times New Roman" w:cs="Calibri"/>
                <w:b/>
                <w:sz w:val="22"/>
                <w:szCs w:val="22"/>
              </w:rPr>
              <w:lastRenderedPageBreak/>
              <w:t>Nicaragua</w:t>
            </w:r>
            <w:bookmarkEnd w:id="310"/>
          </w:p>
        </w:tc>
        <w:tc>
          <w:tcPr>
            <w:tcW w:w="4220" w:type="dxa"/>
            <w:gridSpan w:val="2"/>
            <w:noWrap/>
            <w:hideMark/>
          </w:tcPr>
          <w:p w14:paraId="59EAF8B7" w14:textId="77777777" w:rsidR="00340391" w:rsidRPr="00B969BE" w:rsidRDefault="00340391">
            <w:pPr>
              <w:keepNext/>
              <w:spacing w:before="240" w:after="120" w:line="22" w:lineRule="atLeast"/>
              <w:jc w:val="both"/>
              <w:outlineLvl w:val="1"/>
              <w:rPr>
                <w:rFonts w:eastAsia="Times New Roman" w:cs="Calibri"/>
                <w:b/>
                <w:sz w:val="22"/>
                <w:szCs w:val="22"/>
              </w:rPr>
            </w:pPr>
            <w:bookmarkStart w:id="311" w:name="_Toc200364736"/>
            <w:r w:rsidRPr="00B969BE">
              <w:rPr>
                <w:rFonts w:eastAsia="Times New Roman" w:cs="Calibri"/>
                <w:b/>
                <w:sz w:val="22"/>
                <w:szCs w:val="22"/>
              </w:rPr>
              <w:t>Sanctions</w:t>
            </w:r>
            <w:bookmarkEnd w:id="311"/>
          </w:p>
        </w:tc>
        <w:tc>
          <w:tcPr>
            <w:tcW w:w="2160" w:type="dxa"/>
            <w:noWrap/>
            <w:hideMark/>
          </w:tcPr>
          <w:p w14:paraId="26547553" w14:textId="77777777" w:rsidR="00340391" w:rsidRPr="00B969BE" w:rsidRDefault="00340391">
            <w:pPr>
              <w:keepNext/>
              <w:spacing w:before="240" w:after="120" w:line="22" w:lineRule="atLeast"/>
              <w:jc w:val="both"/>
              <w:outlineLvl w:val="1"/>
              <w:rPr>
                <w:rFonts w:eastAsia="Times New Roman" w:cs="Calibri"/>
                <w:b/>
                <w:sz w:val="22"/>
                <w:szCs w:val="22"/>
              </w:rPr>
            </w:pPr>
            <w:r w:rsidRPr="00B969BE">
              <w:rPr>
                <w:rFonts w:eastAsia="Times New Roman" w:cs="Calibri"/>
                <w:b/>
                <w:sz w:val="22"/>
                <w:szCs w:val="22"/>
              </w:rPr>
              <w:t> </w:t>
            </w:r>
          </w:p>
        </w:tc>
      </w:tr>
      <w:tr w:rsidR="00340391" w:rsidRPr="00B969BE" w14:paraId="0F1C9B12" w14:textId="77777777">
        <w:trPr>
          <w:trHeight w:val="290"/>
        </w:trPr>
        <w:tc>
          <w:tcPr>
            <w:tcW w:w="3540" w:type="dxa"/>
            <w:noWrap/>
            <w:hideMark/>
          </w:tcPr>
          <w:p w14:paraId="6F5421B0" w14:textId="77777777" w:rsidR="00340391" w:rsidRPr="00B969BE" w:rsidRDefault="00340391">
            <w:pPr>
              <w:keepNext/>
              <w:spacing w:before="240" w:after="120" w:line="22" w:lineRule="atLeast"/>
              <w:jc w:val="both"/>
              <w:outlineLvl w:val="1"/>
              <w:rPr>
                <w:rFonts w:eastAsia="Times New Roman" w:cs="Calibri"/>
                <w:b/>
                <w:sz w:val="22"/>
                <w:szCs w:val="22"/>
              </w:rPr>
            </w:pPr>
            <w:bookmarkStart w:id="312" w:name="_Toc200364737"/>
            <w:r w:rsidRPr="00B969BE">
              <w:rPr>
                <w:rFonts w:eastAsia="Times New Roman" w:cs="Calibri"/>
                <w:b/>
                <w:sz w:val="22"/>
                <w:szCs w:val="22"/>
              </w:rPr>
              <w:t>Nigeria</w:t>
            </w:r>
            <w:bookmarkEnd w:id="312"/>
          </w:p>
        </w:tc>
        <w:tc>
          <w:tcPr>
            <w:tcW w:w="4220" w:type="dxa"/>
            <w:gridSpan w:val="2"/>
            <w:noWrap/>
            <w:hideMark/>
          </w:tcPr>
          <w:p w14:paraId="099D5174" w14:textId="77777777" w:rsidR="00340391" w:rsidRPr="00B969BE" w:rsidRDefault="00340391">
            <w:pPr>
              <w:keepNext/>
              <w:spacing w:before="240" w:after="120" w:line="22" w:lineRule="atLeast"/>
              <w:jc w:val="both"/>
              <w:outlineLvl w:val="1"/>
              <w:rPr>
                <w:rFonts w:eastAsia="Times New Roman" w:cs="Calibri"/>
                <w:b/>
                <w:sz w:val="22"/>
                <w:szCs w:val="22"/>
              </w:rPr>
            </w:pPr>
            <w:bookmarkStart w:id="313" w:name="_Toc200364738"/>
            <w:r w:rsidRPr="00B969BE">
              <w:rPr>
                <w:rFonts w:eastAsia="Times New Roman" w:cs="Calibri"/>
                <w:b/>
                <w:sz w:val="22"/>
                <w:szCs w:val="22"/>
              </w:rPr>
              <w:t>Higher Risk AML FATF Black/Grey List</w:t>
            </w:r>
            <w:bookmarkEnd w:id="313"/>
          </w:p>
        </w:tc>
        <w:tc>
          <w:tcPr>
            <w:tcW w:w="2160" w:type="dxa"/>
            <w:noWrap/>
            <w:hideMark/>
          </w:tcPr>
          <w:p w14:paraId="734A93FF" w14:textId="77777777" w:rsidR="00340391" w:rsidRPr="00B969BE" w:rsidRDefault="00340391">
            <w:pPr>
              <w:keepNext/>
              <w:spacing w:before="240" w:after="120" w:line="22" w:lineRule="atLeast"/>
              <w:jc w:val="both"/>
              <w:outlineLvl w:val="1"/>
              <w:rPr>
                <w:rFonts w:eastAsia="Times New Roman" w:cs="Calibri"/>
                <w:b/>
                <w:sz w:val="22"/>
                <w:szCs w:val="22"/>
              </w:rPr>
            </w:pPr>
            <w:r w:rsidRPr="00B969BE">
              <w:rPr>
                <w:rFonts w:eastAsia="Times New Roman" w:cs="Calibri"/>
                <w:b/>
                <w:sz w:val="22"/>
                <w:szCs w:val="22"/>
              </w:rPr>
              <w:t> </w:t>
            </w:r>
          </w:p>
        </w:tc>
      </w:tr>
      <w:tr w:rsidR="00340391" w:rsidRPr="00B969BE" w14:paraId="59EC2BFA" w14:textId="77777777">
        <w:trPr>
          <w:trHeight w:val="290"/>
        </w:trPr>
        <w:tc>
          <w:tcPr>
            <w:tcW w:w="3540" w:type="dxa"/>
            <w:noWrap/>
            <w:hideMark/>
          </w:tcPr>
          <w:p w14:paraId="5775B7B6" w14:textId="77777777" w:rsidR="00340391" w:rsidRPr="00B969BE" w:rsidRDefault="00340391">
            <w:pPr>
              <w:keepNext/>
              <w:spacing w:before="240" w:after="120" w:line="22" w:lineRule="atLeast"/>
              <w:jc w:val="both"/>
              <w:outlineLvl w:val="1"/>
              <w:rPr>
                <w:rFonts w:eastAsia="Times New Roman" w:cs="Calibri"/>
                <w:b/>
                <w:sz w:val="22"/>
                <w:szCs w:val="22"/>
              </w:rPr>
            </w:pPr>
            <w:bookmarkStart w:id="314" w:name="_Toc200364739"/>
            <w:r w:rsidRPr="00B969BE">
              <w:rPr>
                <w:rFonts w:eastAsia="Times New Roman" w:cs="Calibri"/>
                <w:b/>
                <w:sz w:val="22"/>
                <w:szCs w:val="22"/>
              </w:rPr>
              <w:t>North Korea</w:t>
            </w:r>
            <w:bookmarkEnd w:id="314"/>
          </w:p>
        </w:tc>
        <w:tc>
          <w:tcPr>
            <w:tcW w:w="4220" w:type="dxa"/>
            <w:gridSpan w:val="2"/>
            <w:noWrap/>
            <w:hideMark/>
          </w:tcPr>
          <w:p w14:paraId="5A15A778" w14:textId="77777777" w:rsidR="00340391" w:rsidRPr="00B969BE" w:rsidRDefault="00340391">
            <w:pPr>
              <w:keepNext/>
              <w:spacing w:before="240" w:after="120" w:line="22" w:lineRule="atLeast"/>
              <w:jc w:val="both"/>
              <w:outlineLvl w:val="1"/>
              <w:rPr>
                <w:rFonts w:eastAsia="Times New Roman" w:cs="Calibri"/>
                <w:b/>
                <w:sz w:val="22"/>
                <w:szCs w:val="22"/>
              </w:rPr>
            </w:pPr>
            <w:bookmarkStart w:id="315" w:name="_Toc200364740"/>
            <w:r w:rsidRPr="00B969BE">
              <w:rPr>
                <w:rFonts w:eastAsia="Times New Roman" w:cs="Calibri"/>
                <w:b/>
                <w:sz w:val="22"/>
                <w:szCs w:val="22"/>
              </w:rPr>
              <w:t>Higher Risk AML FATF Black/Grey List</w:t>
            </w:r>
            <w:bookmarkEnd w:id="315"/>
          </w:p>
        </w:tc>
        <w:tc>
          <w:tcPr>
            <w:tcW w:w="2160" w:type="dxa"/>
            <w:noWrap/>
            <w:hideMark/>
          </w:tcPr>
          <w:p w14:paraId="0BC68515" w14:textId="77777777" w:rsidR="00340391" w:rsidRPr="00B969BE" w:rsidRDefault="00340391">
            <w:pPr>
              <w:keepNext/>
              <w:spacing w:before="240" w:after="120" w:line="22" w:lineRule="atLeast"/>
              <w:jc w:val="both"/>
              <w:outlineLvl w:val="1"/>
              <w:rPr>
                <w:rFonts w:eastAsia="Times New Roman" w:cs="Calibri"/>
                <w:b/>
                <w:sz w:val="22"/>
                <w:szCs w:val="22"/>
              </w:rPr>
            </w:pPr>
            <w:bookmarkStart w:id="316" w:name="_Toc200364741"/>
            <w:r w:rsidRPr="00B969BE">
              <w:rPr>
                <w:rFonts w:eastAsia="Times New Roman" w:cs="Calibri"/>
                <w:b/>
                <w:sz w:val="22"/>
                <w:szCs w:val="22"/>
              </w:rPr>
              <w:t>Sanctions</w:t>
            </w:r>
            <w:bookmarkEnd w:id="316"/>
          </w:p>
        </w:tc>
      </w:tr>
      <w:tr w:rsidR="00340391" w:rsidRPr="00B969BE" w14:paraId="0DA893F8" w14:textId="77777777">
        <w:trPr>
          <w:trHeight w:val="290"/>
        </w:trPr>
        <w:tc>
          <w:tcPr>
            <w:tcW w:w="3540" w:type="dxa"/>
            <w:noWrap/>
            <w:hideMark/>
          </w:tcPr>
          <w:p w14:paraId="545FFC3F" w14:textId="77777777" w:rsidR="00340391" w:rsidRPr="00B969BE" w:rsidRDefault="00340391">
            <w:pPr>
              <w:keepNext/>
              <w:spacing w:before="240" w:after="120" w:line="22" w:lineRule="atLeast"/>
              <w:jc w:val="both"/>
              <w:outlineLvl w:val="1"/>
              <w:rPr>
                <w:rFonts w:eastAsia="Times New Roman" w:cs="Calibri"/>
                <w:b/>
                <w:sz w:val="22"/>
                <w:szCs w:val="22"/>
              </w:rPr>
            </w:pPr>
            <w:bookmarkStart w:id="317" w:name="_Toc200364742"/>
            <w:r w:rsidRPr="00B969BE">
              <w:rPr>
                <w:rFonts w:eastAsia="Times New Roman" w:cs="Calibri"/>
                <w:b/>
                <w:sz w:val="22"/>
                <w:szCs w:val="22"/>
              </w:rPr>
              <w:t>Palestine</w:t>
            </w:r>
            <w:bookmarkEnd w:id="317"/>
            <w:r w:rsidRPr="00B969BE">
              <w:rPr>
                <w:rFonts w:eastAsia="Times New Roman" w:cs="Calibri"/>
                <w:b/>
                <w:sz w:val="22"/>
                <w:szCs w:val="22"/>
              </w:rPr>
              <w:t xml:space="preserve"> </w:t>
            </w:r>
          </w:p>
        </w:tc>
        <w:tc>
          <w:tcPr>
            <w:tcW w:w="4220" w:type="dxa"/>
            <w:gridSpan w:val="2"/>
            <w:noWrap/>
            <w:hideMark/>
          </w:tcPr>
          <w:p w14:paraId="015CE258" w14:textId="77777777" w:rsidR="00340391" w:rsidRPr="00B969BE" w:rsidRDefault="00340391">
            <w:pPr>
              <w:keepNext/>
              <w:spacing w:before="240" w:after="120" w:line="22" w:lineRule="atLeast"/>
              <w:jc w:val="both"/>
              <w:outlineLvl w:val="1"/>
              <w:rPr>
                <w:rFonts w:eastAsia="Times New Roman" w:cs="Calibri"/>
                <w:b/>
                <w:sz w:val="22"/>
                <w:szCs w:val="22"/>
              </w:rPr>
            </w:pPr>
            <w:bookmarkStart w:id="318" w:name="_Toc200364743"/>
            <w:r w:rsidRPr="00B969BE">
              <w:rPr>
                <w:rFonts w:eastAsia="Times New Roman" w:cs="Calibri"/>
                <w:b/>
                <w:sz w:val="22"/>
                <w:szCs w:val="22"/>
              </w:rPr>
              <w:t>Sanctions</w:t>
            </w:r>
            <w:bookmarkEnd w:id="318"/>
          </w:p>
        </w:tc>
        <w:tc>
          <w:tcPr>
            <w:tcW w:w="2160" w:type="dxa"/>
            <w:noWrap/>
            <w:hideMark/>
          </w:tcPr>
          <w:p w14:paraId="6363FB32" w14:textId="77777777" w:rsidR="00340391" w:rsidRPr="00B969BE" w:rsidRDefault="00340391">
            <w:pPr>
              <w:keepNext/>
              <w:spacing w:before="240" w:after="120" w:line="22" w:lineRule="atLeast"/>
              <w:jc w:val="both"/>
              <w:outlineLvl w:val="1"/>
              <w:rPr>
                <w:rFonts w:eastAsia="Times New Roman" w:cs="Calibri"/>
                <w:b/>
                <w:sz w:val="22"/>
                <w:szCs w:val="22"/>
              </w:rPr>
            </w:pPr>
            <w:r w:rsidRPr="00B969BE">
              <w:rPr>
                <w:rFonts w:eastAsia="Times New Roman" w:cs="Calibri"/>
                <w:b/>
                <w:sz w:val="22"/>
                <w:szCs w:val="22"/>
              </w:rPr>
              <w:t> </w:t>
            </w:r>
          </w:p>
        </w:tc>
      </w:tr>
      <w:tr w:rsidR="00340391" w:rsidRPr="00B969BE" w14:paraId="01296761" w14:textId="77777777">
        <w:trPr>
          <w:trHeight w:val="290"/>
        </w:trPr>
        <w:tc>
          <w:tcPr>
            <w:tcW w:w="3540" w:type="dxa"/>
            <w:noWrap/>
            <w:hideMark/>
          </w:tcPr>
          <w:p w14:paraId="17415821" w14:textId="77777777" w:rsidR="00340391" w:rsidRPr="00B969BE" w:rsidRDefault="00340391">
            <w:pPr>
              <w:keepNext/>
              <w:spacing w:before="240" w:after="120" w:line="22" w:lineRule="atLeast"/>
              <w:jc w:val="both"/>
              <w:outlineLvl w:val="1"/>
              <w:rPr>
                <w:rFonts w:eastAsia="Times New Roman" w:cs="Calibri"/>
                <w:b/>
                <w:sz w:val="22"/>
                <w:szCs w:val="22"/>
              </w:rPr>
            </w:pPr>
            <w:bookmarkStart w:id="319" w:name="_Toc200364744"/>
            <w:r w:rsidRPr="00B969BE">
              <w:rPr>
                <w:rFonts w:eastAsia="Times New Roman" w:cs="Calibri"/>
                <w:b/>
                <w:sz w:val="22"/>
                <w:szCs w:val="22"/>
              </w:rPr>
              <w:t>Russian Federation</w:t>
            </w:r>
            <w:bookmarkEnd w:id="319"/>
          </w:p>
        </w:tc>
        <w:tc>
          <w:tcPr>
            <w:tcW w:w="4220" w:type="dxa"/>
            <w:gridSpan w:val="2"/>
            <w:noWrap/>
            <w:hideMark/>
          </w:tcPr>
          <w:p w14:paraId="40DEA4F5" w14:textId="77777777" w:rsidR="00340391" w:rsidRPr="00B969BE" w:rsidRDefault="00340391">
            <w:pPr>
              <w:keepNext/>
              <w:spacing w:before="240" w:after="120" w:line="22" w:lineRule="atLeast"/>
              <w:jc w:val="both"/>
              <w:outlineLvl w:val="1"/>
              <w:rPr>
                <w:rFonts w:eastAsia="Times New Roman" w:cs="Calibri"/>
                <w:b/>
                <w:sz w:val="22"/>
                <w:szCs w:val="22"/>
              </w:rPr>
            </w:pPr>
            <w:bookmarkStart w:id="320" w:name="_Toc200364745"/>
            <w:r w:rsidRPr="00B969BE">
              <w:rPr>
                <w:rFonts w:eastAsia="Times New Roman" w:cs="Calibri"/>
                <w:b/>
                <w:sz w:val="22"/>
                <w:szCs w:val="22"/>
              </w:rPr>
              <w:t>Sanctions</w:t>
            </w:r>
            <w:bookmarkEnd w:id="320"/>
          </w:p>
        </w:tc>
        <w:tc>
          <w:tcPr>
            <w:tcW w:w="2160" w:type="dxa"/>
            <w:noWrap/>
            <w:hideMark/>
          </w:tcPr>
          <w:p w14:paraId="386B22F8" w14:textId="77777777" w:rsidR="00340391" w:rsidRPr="00B969BE" w:rsidRDefault="00340391">
            <w:pPr>
              <w:keepNext/>
              <w:spacing w:before="240" w:after="120" w:line="22" w:lineRule="atLeast"/>
              <w:jc w:val="both"/>
              <w:outlineLvl w:val="1"/>
              <w:rPr>
                <w:rFonts w:eastAsia="Times New Roman" w:cs="Calibri"/>
                <w:b/>
                <w:sz w:val="22"/>
                <w:szCs w:val="22"/>
              </w:rPr>
            </w:pPr>
            <w:r w:rsidRPr="00B969BE">
              <w:rPr>
                <w:rFonts w:eastAsia="Times New Roman" w:cs="Calibri"/>
                <w:b/>
                <w:sz w:val="22"/>
                <w:szCs w:val="22"/>
              </w:rPr>
              <w:t> </w:t>
            </w:r>
          </w:p>
        </w:tc>
      </w:tr>
      <w:tr w:rsidR="00340391" w:rsidRPr="00B969BE" w14:paraId="1A28646D" w14:textId="77777777">
        <w:trPr>
          <w:trHeight w:val="290"/>
        </w:trPr>
        <w:tc>
          <w:tcPr>
            <w:tcW w:w="3540" w:type="dxa"/>
            <w:noWrap/>
            <w:hideMark/>
          </w:tcPr>
          <w:p w14:paraId="2C6F9B34" w14:textId="77777777" w:rsidR="00340391" w:rsidRPr="00B969BE" w:rsidRDefault="00340391">
            <w:pPr>
              <w:keepNext/>
              <w:spacing w:before="240" w:after="120" w:line="22" w:lineRule="atLeast"/>
              <w:jc w:val="both"/>
              <w:outlineLvl w:val="1"/>
              <w:rPr>
                <w:rFonts w:eastAsia="Times New Roman" w:cs="Calibri"/>
                <w:b/>
                <w:sz w:val="22"/>
                <w:szCs w:val="22"/>
              </w:rPr>
            </w:pPr>
            <w:bookmarkStart w:id="321" w:name="_Toc200364746"/>
            <w:r w:rsidRPr="00B969BE">
              <w:rPr>
                <w:rFonts w:eastAsia="Times New Roman" w:cs="Calibri"/>
                <w:b/>
                <w:sz w:val="22"/>
                <w:szCs w:val="22"/>
              </w:rPr>
              <w:t>Serbia</w:t>
            </w:r>
            <w:bookmarkEnd w:id="321"/>
          </w:p>
        </w:tc>
        <w:tc>
          <w:tcPr>
            <w:tcW w:w="4220" w:type="dxa"/>
            <w:gridSpan w:val="2"/>
            <w:noWrap/>
            <w:hideMark/>
          </w:tcPr>
          <w:p w14:paraId="50A1DEC0" w14:textId="77777777" w:rsidR="00340391" w:rsidRPr="00B969BE" w:rsidRDefault="00340391">
            <w:pPr>
              <w:keepNext/>
              <w:spacing w:before="240" w:after="120" w:line="22" w:lineRule="atLeast"/>
              <w:jc w:val="both"/>
              <w:outlineLvl w:val="1"/>
              <w:rPr>
                <w:rFonts w:eastAsia="Times New Roman" w:cs="Calibri"/>
                <w:b/>
                <w:sz w:val="22"/>
                <w:szCs w:val="22"/>
              </w:rPr>
            </w:pPr>
            <w:bookmarkStart w:id="322" w:name="_Toc200364747"/>
            <w:r w:rsidRPr="00B969BE">
              <w:rPr>
                <w:rFonts w:eastAsia="Times New Roman" w:cs="Calibri"/>
                <w:b/>
                <w:sz w:val="22"/>
                <w:szCs w:val="22"/>
              </w:rPr>
              <w:t>Sanctions</w:t>
            </w:r>
            <w:bookmarkEnd w:id="322"/>
          </w:p>
        </w:tc>
        <w:tc>
          <w:tcPr>
            <w:tcW w:w="2160" w:type="dxa"/>
            <w:noWrap/>
            <w:hideMark/>
          </w:tcPr>
          <w:p w14:paraId="6CEB4E51" w14:textId="77777777" w:rsidR="00340391" w:rsidRPr="00B969BE" w:rsidRDefault="00340391">
            <w:pPr>
              <w:keepNext/>
              <w:spacing w:before="240" w:after="120" w:line="22" w:lineRule="atLeast"/>
              <w:jc w:val="both"/>
              <w:outlineLvl w:val="1"/>
              <w:rPr>
                <w:rFonts w:eastAsia="Times New Roman" w:cs="Calibri"/>
                <w:b/>
                <w:sz w:val="22"/>
                <w:szCs w:val="22"/>
              </w:rPr>
            </w:pPr>
            <w:r w:rsidRPr="00B969BE">
              <w:rPr>
                <w:rFonts w:eastAsia="Times New Roman" w:cs="Calibri"/>
                <w:b/>
                <w:sz w:val="22"/>
                <w:szCs w:val="22"/>
              </w:rPr>
              <w:t> </w:t>
            </w:r>
          </w:p>
        </w:tc>
      </w:tr>
      <w:tr w:rsidR="00340391" w:rsidRPr="00B969BE" w14:paraId="0D214CB8" w14:textId="77777777">
        <w:trPr>
          <w:trHeight w:val="290"/>
        </w:trPr>
        <w:tc>
          <w:tcPr>
            <w:tcW w:w="3540" w:type="dxa"/>
            <w:noWrap/>
            <w:hideMark/>
          </w:tcPr>
          <w:p w14:paraId="1AA16BC3" w14:textId="77777777" w:rsidR="00340391" w:rsidRPr="00B969BE" w:rsidRDefault="00340391">
            <w:pPr>
              <w:keepNext/>
              <w:spacing w:before="240" w:after="120" w:line="22" w:lineRule="atLeast"/>
              <w:jc w:val="both"/>
              <w:outlineLvl w:val="1"/>
              <w:rPr>
                <w:rFonts w:eastAsia="Times New Roman" w:cs="Calibri"/>
                <w:b/>
                <w:sz w:val="22"/>
                <w:szCs w:val="22"/>
              </w:rPr>
            </w:pPr>
            <w:bookmarkStart w:id="323" w:name="_Toc200364748"/>
            <w:r w:rsidRPr="00B969BE">
              <w:rPr>
                <w:rFonts w:eastAsia="Times New Roman" w:cs="Calibri"/>
                <w:b/>
                <w:sz w:val="22"/>
                <w:szCs w:val="22"/>
              </w:rPr>
              <w:t>Somalia</w:t>
            </w:r>
            <w:bookmarkEnd w:id="323"/>
            <w:r w:rsidRPr="00B969BE">
              <w:rPr>
                <w:rFonts w:eastAsia="Times New Roman" w:cs="Calibri"/>
                <w:b/>
                <w:sz w:val="22"/>
                <w:szCs w:val="22"/>
              </w:rPr>
              <w:t xml:space="preserve"> </w:t>
            </w:r>
          </w:p>
        </w:tc>
        <w:tc>
          <w:tcPr>
            <w:tcW w:w="4220" w:type="dxa"/>
            <w:gridSpan w:val="2"/>
            <w:noWrap/>
            <w:hideMark/>
          </w:tcPr>
          <w:p w14:paraId="3DAFDA3A" w14:textId="77777777" w:rsidR="00340391" w:rsidRPr="00B969BE" w:rsidRDefault="00340391">
            <w:pPr>
              <w:keepNext/>
              <w:spacing w:before="240" w:after="120" w:line="22" w:lineRule="atLeast"/>
              <w:jc w:val="both"/>
              <w:outlineLvl w:val="1"/>
              <w:rPr>
                <w:rFonts w:eastAsia="Times New Roman" w:cs="Calibri"/>
                <w:b/>
                <w:sz w:val="22"/>
                <w:szCs w:val="22"/>
              </w:rPr>
            </w:pPr>
            <w:bookmarkStart w:id="324" w:name="_Toc200364749"/>
            <w:r w:rsidRPr="00B969BE">
              <w:rPr>
                <w:rFonts w:eastAsia="Times New Roman" w:cs="Calibri"/>
                <w:b/>
                <w:sz w:val="22"/>
                <w:szCs w:val="22"/>
              </w:rPr>
              <w:t>Sanctions</w:t>
            </w:r>
            <w:bookmarkEnd w:id="324"/>
          </w:p>
        </w:tc>
        <w:tc>
          <w:tcPr>
            <w:tcW w:w="2160" w:type="dxa"/>
            <w:noWrap/>
            <w:hideMark/>
          </w:tcPr>
          <w:p w14:paraId="1E53BA5D" w14:textId="77777777" w:rsidR="00340391" w:rsidRPr="00B969BE" w:rsidRDefault="00340391">
            <w:pPr>
              <w:keepNext/>
              <w:spacing w:before="240" w:after="120" w:line="22" w:lineRule="atLeast"/>
              <w:jc w:val="both"/>
              <w:outlineLvl w:val="1"/>
              <w:rPr>
                <w:rFonts w:eastAsia="Times New Roman" w:cs="Calibri"/>
                <w:b/>
                <w:sz w:val="22"/>
                <w:szCs w:val="22"/>
              </w:rPr>
            </w:pPr>
            <w:r w:rsidRPr="00B969BE">
              <w:rPr>
                <w:rFonts w:eastAsia="Times New Roman" w:cs="Calibri"/>
                <w:b/>
                <w:sz w:val="22"/>
                <w:szCs w:val="22"/>
              </w:rPr>
              <w:t> </w:t>
            </w:r>
          </w:p>
        </w:tc>
      </w:tr>
      <w:tr w:rsidR="00340391" w:rsidRPr="00B969BE" w14:paraId="616611E4" w14:textId="77777777">
        <w:trPr>
          <w:trHeight w:val="290"/>
        </w:trPr>
        <w:tc>
          <w:tcPr>
            <w:tcW w:w="3540" w:type="dxa"/>
            <w:noWrap/>
            <w:hideMark/>
          </w:tcPr>
          <w:p w14:paraId="5188D488" w14:textId="77777777" w:rsidR="00340391" w:rsidRPr="00B969BE" w:rsidRDefault="00340391">
            <w:pPr>
              <w:keepNext/>
              <w:spacing w:before="240" w:after="120" w:line="22" w:lineRule="atLeast"/>
              <w:jc w:val="both"/>
              <w:outlineLvl w:val="1"/>
              <w:rPr>
                <w:rFonts w:eastAsia="Times New Roman" w:cs="Calibri"/>
                <w:b/>
                <w:sz w:val="22"/>
                <w:szCs w:val="22"/>
              </w:rPr>
            </w:pPr>
            <w:bookmarkStart w:id="325" w:name="_Toc200364750"/>
            <w:r>
              <w:rPr>
                <w:rFonts w:eastAsia="Times New Roman" w:cs="Calibri"/>
                <w:b/>
                <w:sz w:val="22"/>
                <w:szCs w:val="22"/>
              </w:rPr>
              <w:t>S</w:t>
            </w:r>
            <w:r w:rsidRPr="00B969BE">
              <w:rPr>
                <w:rFonts w:eastAsia="Times New Roman" w:cs="Calibri"/>
                <w:b/>
                <w:sz w:val="22"/>
                <w:szCs w:val="22"/>
              </w:rPr>
              <w:t>outh Africa</w:t>
            </w:r>
            <w:bookmarkEnd w:id="325"/>
          </w:p>
        </w:tc>
        <w:tc>
          <w:tcPr>
            <w:tcW w:w="4220" w:type="dxa"/>
            <w:gridSpan w:val="2"/>
            <w:noWrap/>
            <w:hideMark/>
          </w:tcPr>
          <w:p w14:paraId="094E4D43" w14:textId="77777777" w:rsidR="00340391" w:rsidRPr="00B969BE" w:rsidRDefault="00340391">
            <w:pPr>
              <w:keepNext/>
              <w:spacing w:before="240" w:after="120" w:line="22" w:lineRule="atLeast"/>
              <w:jc w:val="both"/>
              <w:outlineLvl w:val="1"/>
              <w:rPr>
                <w:rFonts w:eastAsia="Times New Roman" w:cs="Calibri"/>
                <w:b/>
                <w:sz w:val="22"/>
                <w:szCs w:val="22"/>
              </w:rPr>
            </w:pPr>
            <w:bookmarkStart w:id="326" w:name="_Toc200364751"/>
            <w:r w:rsidRPr="00B969BE">
              <w:rPr>
                <w:rFonts w:eastAsia="Times New Roman" w:cs="Calibri"/>
                <w:b/>
                <w:sz w:val="22"/>
                <w:szCs w:val="22"/>
              </w:rPr>
              <w:t>Higher Risk AML FATF Black/Grey List</w:t>
            </w:r>
            <w:bookmarkEnd w:id="326"/>
          </w:p>
        </w:tc>
        <w:tc>
          <w:tcPr>
            <w:tcW w:w="2160" w:type="dxa"/>
            <w:noWrap/>
            <w:hideMark/>
          </w:tcPr>
          <w:p w14:paraId="1BF6AD61" w14:textId="77777777" w:rsidR="00340391" w:rsidRPr="00B969BE" w:rsidRDefault="00340391">
            <w:pPr>
              <w:keepNext/>
              <w:spacing w:before="240" w:after="120" w:line="22" w:lineRule="atLeast"/>
              <w:jc w:val="both"/>
              <w:outlineLvl w:val="1"/>
              <w:rPr>
                <w:rFonts w:eastAsia="Times New Roman" w:cs="Calibri"/>
                <w:b/>
                <w:sz w:val="22"/>
                <w:szCs w:val="22"/>
              </w:rPr>
            </w:pPr>
            <w:r w:rsidRPr="00B969BE">
              <w:rPr>
                <w:rFonts w:eastAsia="Times New Roman" w:cs="Calibri"/>
                <w:b/>
                <w:sz w:val="22"/>
                <w:szCs w:val="22"/>
              </w:rPr>
              <w:t> </w:t>
            </w:r>
          </w:p>
        </w:tc>
      </w:tr>
      <w:tr w:rsidR="00340391" w:rsidRPr="00B969BE" w14:paraId="1FBDC25C" w14:textId="77777777">
        <w:trPr>
          <w:trHeight w:val="290"/>
        </w:trPr>
        <w:tc>
          <w:tcPr>
            <w:tcW w:w="3540" w:type="dxa"/>
            <w:noWrap/>
            <w:hideMark/>
          </w:tcPr>
          <w:p w14:paraId="23C945C0" w14:textId="77777777" w:rsidR="00340391" w:rsidRPr="00B969BE" w:rsidRDefault="00340391">
            <w:pPr>
              <w:keepNext/>
              <w:spacing w:before="240" w:after="120" w:line="22" w:lineRule="atLeast"/>
              <w:jc w:val="both"/>
              <w:outlineLvl w:val="1"/>
              <w:rPr>
                <w:rFonts w:eastAsia="Times New Roman" w:cs="Calibri"/>
                <w:b/>
                <w:sz w:val="22"/>
                <w:szCs w:val="22"/>
              </w:rPr>
            </w:pPr>
            <w:bookmarkStart w:id="327" w:name="_Toc200364752"/>
            <w:r>
              <w:rPr>
                <w:rFonts w:eastAsia="Times New Roman" w:cs="Calibri"/>
                <w:b/>
                <w:sz w:val="22"/>
                <w:szCs w:val="22"/>
              </w:rPr>
              <w:t>S</w:t>
            </w:r>
            <w:r w:rsidRPr="00B969BE">
              <w:rPr>
                <w:rFonts w:eastAsia="Times New Roman" w:cs="Calibri"/>
                <w:b/>
                <w:sz w:val="22"/>
                <w:szCs w:val="22"/>
              </w:rPr>
              <w:t>outh Sudan</w:t>
            </w:r>
            <w:bookmarkEnd w:id="327"/>
          </w:p>
        </w:tc>
        <w:tc>
          <w:tcPr>
            <w:tcW w:w="4220" w:type="dxa"/>
            <w:gridSpan w:val="2"/>
            <w:noWrap/>
            <w:hideMark/>
          </w:tcPr>
          <w:p w14:paraId="7B859C21" w14:textId="77777777" w:rsidR="00340391" w:rsidRPr="00B969BE" w:rsidRDefault="00340391">
            <w:pPr>
              <w:keepNext/>
              <w:spacing w:before="240" w:after="120" w:line="22" w:lineRule="atLeast"/>
              <w:jc w:val="both"/>
              <w:outlineLvl w:val="1"/>
              <w:rPr>
                <w:rFonts w:eastAsia="Times New Roman" w:cs="Calibri"/>
                <w:b/>
                <w:sz w:val="22"/>
                <w:szCs w:val="22"/>
              </w:rPr>
            </w:pPr>
            <w:bookmarkStart w:id="328" w:name="_Toc200364753"/>
            <w:r w:rsidRPr="00B969BE">
              <w:rPr>
                <w:rFonts w:eastAsia="Times New Roman" w:cs="Calibri"/>
                <w:b/>
                <w:sz w:val="22"/>
                <w:szCs w:val="22"/>
              </w:rPr>
              <w:t>Higher Risk AML FATF Black/Grey List</w:t>
            </w:r>
            <w:bookmarkEnd w:id="328"/>
          </w:p>
        </w:tc>
        <w:tc>
          <w:tcPr>
            <w:tcW w:w="2160" w:type="dxa"/>
            <w:noWrap/>
            <w:hideMark/>
          </w:tcPr>
          <w:p w14:paraId="4FC3A5D5" w14:textId="77777777" w:rsidR="00340391" w:rsidRPr="00B969BE" w:rsidRDefault="00340391">
            <w:pPr>
              <w:keepNext/>
              <w:spacing w:before="240" w:after="120" w:line="22" w:lineRule="atLeast"/>
              <w:jc w:val="both"/>
              <w:outlineLvl w:val="1"/>
              <w:rPr>
                <w:rFonts w:eastAsia="Times New Roman" w:cs="Calibri"/>
                <w:b/>
                <w:sz w:val="22"/>
                <w:szCs w:val="22"/>
              </w:rPr>
            </w:pPr>
            <w:bookmarkStart w:id="329" w:name="_Toc200364754"/>
            <w:r w:rsidRPr="00B969BE">
              <w:rPr>
                <w:rFonts w:eastAsia="Times New Roman" w:cs="Calibri"/>
                <w:b/>
                <w:sz w:val="22"/>
                <w:szCs w:val="22"/>
              </w:rPr>
              <w:t>Sanctions</w:t>
            </w:r>
            <w:bookmarkEnd w:id="329"/>
          </w:p>
        </w:tc>
      </w:tr>
      <w:tr w:rsidR="00340391" w:rsidRPr="00B969BE" w14:paraId="334EE432" w14:textId="77777777">
        <w:trPr>
          <w:trHeight w:val="290"/>
        </w:trPr>
        <w:tc>
          <w:tcPr>
            <w:tcW w:w="3540" w:type="dxa"/>
            <w:noWrap/>
            <w:hideMark/>
          </w:tcPr>
          <w:p w14:paraId="4DD5FF10" w14:textId="77777777" w:rsidR="00340391" w:rsidRPr="00B969BE" w:rsidRDefault="00340391">
            <w:pPr>
              <w:keepNext/>
              <w:spacing w:before="240" w:after="120" w:line="22" w:lineRule="atLeast"/>
              <w:jc w:val="both"/>
              <w:outlineLvl w:val="1"/>
              <w:rPr>
                <w:rFonts w:eastAsia="Times New Roman" w:cs="Calibri"/>
                <w:b/>
                <w:sz w:val="22"/>
                <w:szCs w:val="22"/>
              </w:rPr>
            </w:pPr>
            <w:bookmarkStart w:id="330" w:name="_Toc200364755"/>
            <w:r>
              <w:rPr>
                <w:rFonts w:eastAsia="Times New Roman" w:cs="Calibri"/>
                <w:b/>
                <w:sz w:val="22"/>
                <w:szCs w:val="22"/>
              </w:rPr>
              <w:t>S</w:t>
            </w:r>
            <w:r w:rsidRPr="00B969BE">
              <w:rPr>
                <w:rFonts w:eastAsia="Times New Roman" w:cs="Calibri"/>
                <w:b/>
                <w:sz w:val="22"/>
                <w:szCs w:val="22"/>
              </w:rPr>
              <w:t>udan</w:t>
            </w:r>
            <w:bookmarkEnd w:id="330"/>
          </w:p>
        </w:tc>
        <w:tc>
          <w:tcPr>
            <w:tcW w:w="4220" w:type="dxa"/>
            <w:gridSpan w:val="2"/>
            <w:noWrap/>
            <w:hideMark/>
          </w:tcPr>
          <w:p w14:paraId="25A6F922" w14:textId="77777777" w:rsidR="00340391" w:rsidRPr="00B969BE" w:rsidRDefault="00340391">
            <w:pPr>
              <w:keepNext/>
              <w:spacing w:before="240" w:after="120" w:line="22" w:lineRule="atLeast"/>
              <w:jc w:val="both"/>
              <w:outlineLvl w:val="1"/>
              <w:rPr>
                <w:rFonts w:eastAsia="Times New Roman" w:cs="Calibri"/>
                <w:b/>
                <w:sz w:val="22"/>
                <w:szCs w:val="22"/>
              </w:rPr>
            </w:pPr>
            <w:bookmarkStart w:id="331" w:name="_Toc200364756"/>
            <w:r w:rsidRPr="00B969BE">
              <w:rPr>
                <w:rFonts w:eastAsia="Times New Roman" w:cs="Calibri"/>
                <w:b/>
                <w:sz w:val="22"/>
                <w:szCs w:val="22"/>
              </w:rPr>
              <w:t>Sanctions</w:t>
            </w:r>
            <w:bookmarkEnd w:id="331"/>
          </w:p>
        </w:tc>
        <w:tc>
          <w:tcPr>
            <w:tcW w:w="2160" w:type="dxa"/>
            <w:noWrap/>
            <w:hideMark/>
          </w:tcPr>
          <w:p w14:paraId="11B04B8C" w14:textId="77777777" w:rsidR="00340391" w:rsidRPr="00B969BE" w:rsidRDefault="00340391">
            <w:pPr>
              <w:keepNext/>
              <w:spacing w:before="240" w:after="120" w:line="22" w:lineRule="atLeast"/>
              <w:jc w:val="both"/>
              <w:outlineLvl w:val="1"/>
              <w:rPr>
                <w:rFonts w:eastAsia="Times New Roman" w:cs="Calibri"/>
                <w:b/>
                <w:sz w:val="22"/>
                <w:szCs w:val="22"/>
              </w:rPr>
            </w:pPr>
            <w:r w:rsidRPr="00B969BE">
              <w:rPr>
                <w:rFonts w:eastAsia="Times New Roman" w:cs="Calibri"/>
                <w:b/>
                <w:sz w:val="22"/>
                <w:szCs w:val="22"/>
              </w:rPr>
              <w:t> </w:t>
            </w:r>
          </w:p>
        </w:tc>
      </w:tr>
      <w:tr w:rsidR="00340391" w:rsidRPr="00B969BE" w14:paraId="025DE8C4" w14:textId="77777777">
        <w:trPr>
          <w:trHeight w:val="290"/>
        </w:trPr>
        <w:tc>
          <w:tcPr>
            <w:tcW w:w="3540" w:type="dxa"/>
            <w:noWrap/>
            <w:hideMark/>
          </w:tcPr>
          <w:p w14:paraId="74951DB0" w14:textId="77777777" w:rsidR="00340391" w:rsidRPr="00B969BE" w:rsidRDefault="00340391">
            <w:pPr>
              <w:keepNext/>
              <w:spacing w:before="240" w:after="120" w:line="22" w:lineRule="atLeast"/>
              <w:jc w:val="both"/>
              <w:outlineLvl w:val="1"/>
              <w:rPr>
                <w:rFonts w:eastAsia="Times New Roman" w:cs="Calibri"/>
                <w:b/>
                <w:sz w:val="22"/>
                <w:szCs w:val="22"/>
              </w:rPr>
            </w:pPr>
            <w:bookmarkStart w:id="332" w:name="_Toc200364757"/>
            <w:r w:rsidRPr="00B969BE">
              <w:rPr>
                <w:rFonts w:eastAsia="Times New Roman" w:cs="Calibri"/>
                <w:b/>
                <w:sz w:val="22"/>
                <w:szCs w:val="22"/>
              </w:rPr>
              <w:t>Syria</w:t>
            </w:r>
            <w:bookmarkEnd w:id="332"/>
          </w:p>
        </w:tc>
        <w:tc>
          <w:tcPr>
            <w:tcW w:w="4220" w:type="dxa"/>
            <w:gridSpan w:val="2"/>
            <w:noWrap/>
            <w:hideMark/>
          </w:tcPr>
          <w:p w14:paraId="17A0ECBD" w14:textId="77777777" w:rsidR="00340391" w:rsidRPr="00B969BE" w:rsidRDefault="00340391">
            <w:pPr>
              <w:keepNext/>
              <w:spacing w:before="240" w:after="120" w:line="22" w:lineRule="atLeast"/>
              <w:jc w:val="both"/>
              <w:outlineLvl w:val="1"/>
              <w:rPr>
                <w:rFonts w:eastAsia="Times New Roman" w:cs="Calibri"/>
                <w:b/>
                <w:sz w:val="22"/>
                <w:szCs w:val="22"/>
              </w:rPr>
            </w:pPr>
            <w:bookmarkStart w:id="333" w:name="_Toc200364758"/>
            <w:r w:rsidRPr="00B969BE">
              <w:rPr>
                <w:rFonts w:eastAsia="Times New Roman" w:cs="Calibri"/>
                <w:b/>
                <w:sz w:val="22"/>
                <w:szCs w:val="22"/>
              </w:rPr>
              <w:t>Higher Risk AML FATF Black/Grey List</w:t>
            </w:r>
            <w:bookmarkEnd w:id="333"/>
          </w:p>
        </w:tc>
        <w:tc>
          <w:tcPr>
            <w:tcW w:w="2160" w:type="dxa"/>
            <w:noWrap/>
            <w:hideMark/>
          </w:tcPr>
          <w:p w14:paraId="13A6D59F" w14:textId="77777777" w:rsidR="00340391" w:rsidRPr="00B969BE" w:rsidRDefault="00340391">
            <w:pPr>
              <w:keepNext/>
              <w:spacing w:before="240" w:after="120" w:line="22" w:lineRule="atLeast"/>
              <w:jc w:val="both"/>
              <w:outlineLvl w:val="1"/>
              <w:rPr>
                <w:rFonts w:eastAsia="Times New Roman" w:cs="Calibri"/>
                <w:b/>
                <w:sz w:val="22"/>
                <w:szCs w:val="22"/>
              </w:rPr>
            </w:pPr>
            <w:bookmarkStart w:id="334" w:name="_Toc200364759"/>
            <w:r w:rsidRPr="00B969BE">
              <w:rPr>
                <w:rFonts w:eastAsia="Times New Roman" w:cs="Calibri"/>
                <w:b/>
                <w:sz w:val="22"/>
                <w:szCs w:val="22"/>
              </w:rPr>
              <w:t>Sanctions</w:t>
            </w:r>
            <w:bookmarkEnd w:id="334"/>
          </w:p>
        </w:tc>
      </w:tr>
      <w:tr w:rsidR="00340391" w:rsidRPr="00B969BE" w14:paraId="6767CF61" w14:textId="77777777">
        <w:trPr>
          <w:trHeight w:val="290"/>
        </w:trPr>
        <w:tc>
          <w:tcPr>
            <w:tcW w:w="3540" w:type="dxa"/>
            <w:noWrap/>
            <w:hideMark/>
          </w:tcPr>
          <w:p w14:paraId="67B75CED" w14:textId="77777777" w:rsidR="00340391" w:rsidRPr="00B969BE" w:rsidRDefault="00340391">
            <w:pPr>
              <w:keepNext/>
              <w:spacing w:before="240" w:after="120" w:line="22" w:lineRule="atLeast"/>
              <w:jc w:val="both"/>
              <w:outlineLvl w:val="1"/>
              <w:rPr>
                <w:rFonts w:eastAsia="Times New Roman" w:cs="Calibri"/>
                <w:b/>
                <w:sz w:val="22"/>
                <w:szCs w:val="22"/>
              </w:rPr>
            </w:pPr>
            <w:bookmarkStart w:id="335" w:name="_Toc200364760"/>
            <w:r w:rsidRPr="00B969BE">
              <w:rPr>
                <w:rFonts w:eastAsia="Times New Roman" w:cs="Calibri"/>
                <w:b/>
                <w:sz w:val="22"/>
                <w:szCs w:val="22"/>
              </w:rPr>
              <w:t>Tanzania, United Republic of</w:t>
            </w:r>
            <w:bookmarkEnd w:id="335"/>
          </w:p>
        </w:tc>
        <w:tc>
          <w:tcPr>
            <w:tcW w:w="4220" w:type="dxa"/>
            <w:gridSpan w:val="2"/>
            <w:noWrap/>
            <w:hideMark/>
          </w:tcPr>
          <w:p w14:paraId="0074D302" w14:textId="77777777" w:rsidR="00340391" w:rsidRPr="00B969BE" w:rsidRDefault="00340391">
            <w:pPr>
              <w:keepNext/>
              <w:spacing w:before="240" w:after="120" w:line="22" w:lineRule="atLeast"/>
              <w:jc w:val="both"/>
              <w:outlineLvl w:val="1"/>
              <w:rPr>
                <w:rFonts w:eastAsia="Times New Roman" w:cs="Calibri"/>
                <w:b/>
                <w:sz w:val="22"/>
                <w:szCs w:val="22"/>
              </w:rPr>
            </w:pPr>
            <w:bookmarkStart w:id="336" w:name="_Toc200364761"/>
            <w:r w:rsidRPr="00B969BE">
              <w:rPr>
                <w:rFonts w:eastAsia="Times New Roman" w:cs="Calibri"/>
                <w:b/>
                <w:sz w:val="22"/>
                <w:szCs w:val="22"/>
              </w:rPr>
              <w:t>Higher Risk AML FATF Black/Grey List</w:t>
            </w:r>
            <w:bookmarkEnd w:id="336"/>
          </w:p>
        </w:tc>
        <w:tc>
          <w:tcPr>
            <w:tcW w:w="2160" w:type="dxa"/>
            <w:noWrap/>
            <w:hideMark/>
          </w:tcPr>
          <w:p w14:paraId="1CCFB537" w14:textId="77777777" w:rsidR="00340391" w:rsidRPr="00B969BE" w:rsidRDefault="00340391">
            <w:pPr>
              <w:keepNext/>
              <w:spacing w:before="240" w:after="120" w:line="22" w:lineRule="atLeast"/>
              <w:jc w:val="both"/>
              <w:outlineLvl w:val="1"/>
              <w:rPr>
                <w:rFonts w:eastAsia="Times New Roman" w:cs="Calibri"/>
                <w:b/>
                <w:sz w:val="22"/>
                <w:szCs w:val="22"/>
              </w:rPr>
            </w:pPr>
            <w:r w:rsidRPr="00B969BE">
              <w:rPr>
                <w:rFonts w:eastAsia="Times New Roman" w:cs="Calibri"/>
                <w:b/>
                <w:sz w:val="22"/>
                <w:szCs w:val="22"/>
              </w:rPr>
              <w:t> </w:t>
            </w:r>
          </w:p>
        </w:tc>
      </w:tr>
      <w:tr w:rsidR="00340391" w:rsidRPr="00B969BE" w14:paraId="478DB1D4" w14:textId="77777777">
        <w:trPr>
          <w:trHeight w:val="290"/>
        </w:trPr>
        <w:tc>
          <w:tcPr>
            <w:tcW w:w="3540" w:type="dxa"/>
            <w:noWrap/>
            <w:hideMark/>
          </w:tcPr>
          <w:p w14:paraId="148B9DC3" w14:textId="77777777" w:rsidR="00340391" w:rsidRPr="00B969BE" w:rsidRDefault="00340391">
            <w:pPr>
              <w:keepNext/>
              <w:spacing w:before="240" w:after="120" w:line="22" w:lineRule="atLeast"/>
              <w:jc w:val="both"/>
              <w:outlineLvl w:val="1"/>
              <w:rPr>
                <w:rFonts w:eastAsia="Times New Roman" w:cs="Calibri"/>
                <w:b/>
                <w:sz w:val="22"/>
                <w:szCs w:val="22"/>
              </w:rPr>
            </w:pPr>
            <w:bookmarkStart w:id="337" w:name="_Toc200364762"/>
            <w:r w:rsidRPr="00B969BE">
              <w:rPr>
                <w:rFonts w:eastAsia="Times New Roman" w:cs="Calibri"/>
                <w:b/>
                <w:sz w:val="22"/>
                <w:szCs w:val="22"/>
              </w:rPr>
              <w:t>Ukraine</w:t>
            </w:r>
            <w:bookmarkEnd w:id="337"/>
          </w:p>
        </w:tc>
        <w:tc>
          <w:tcPr>
            <w:tcW w:w="4220" w:type="dxa"/>
            <w:gridSpan w:val="2"/>
            <w:noWrap/>
            <w:hideMark/>
          </w:tcPr>
          <w:p w14:paraId="4B2FF1A5" w14:textId="77777777" w:rsidR="00340391" w:rsidRPr="00B969BE" w:rsidRDefault="00340391">
            <w:pPr>
              <w:keepNext/>
              <w:spacing w:before="240" w:after="120" w:line="22" w:lineRule="atLeast"/>
              <w:jc w:val="both"/>
              <w:outlineLvl w:val="1"/>
              <w:rPr>
                <w:rFonts w:eastAsia="Times New Roman" w:cs="Calibri"/>
                <w:b/>
                <w:sz w:val="22"/>
                <w:szCs w:val="22"/>
              </w:rPr>
            </w:pPr>
            <w:bookmarkStart w:id="338" w:name="_Toc200364763"/>
            <w:r w:rsidRPr="00B969BE">
              <w:rPr>
                <w:rFonts w:eastAsia="Times New Roman" w:cs="Calibri"/>
                <w:b/>
                <w:sz w:val="22"/>
                <w:szCs w:val="22"/>
              </w:rPr>
              <w:t>Sanctions</w:t>
            </w:r>
            <w:bookmarkEnd w:id="338"/>
          </w:p>
        </w:tc>
        <w:tc>
          <w:tcPr>
            <w:tcW w:w="2160" w:type="dxa"/>
            <w:noWrap/>
            <w:hideMark/>
          </w:tcPr>
          <w:p w14:paraId="09561C70" w14:textId="77777777" w:rsidR="00340391" w:rsidRPr="00B969BE" w:rsidRDefault="00340391">
            <w:pPr>
              <w:keepNext/>
              <w:spacing w:before="240" w:after="120" w:line="22" w:lineRule="atLeast"/>
              <w:jc w:val="both"/>
              <w:outlineLvl w:val="1"/>
              <w:rPr>
                <w:rFonts w:eastAsia="Times New Roman" w:cs="Calibri"/>
                <w:b/>
                <w:sz w:val="22"/>
                <w:szCs w:val="22"/>
              </w:rPr>
            </w:pPr>
            <w:r w:rsidRPr="00B969BE">
              <w:rPr>
                <w:rFonts w:eastAsia="Times New Roman" w:cs="Calibri"/>
                <w:b/>
                <w:sz w:val="22"/>
                <w:szCs w:val="22"/>
              </w:rPr>
              <w:t> </w:t>
            </w:r>
          </w:p>
        </w:tc>
      </w:tr>
      <w:tr w:rsidR="00340391" w:rsidRPr="00B969BE" w14:paraId="6AF005A9" w14:textId="77777777">
        <w:trPr>
          <w:trHeight w:val="290"/>
        </w:trPr>
        <w:tc>
          <w:tcPr>
            <w:tcW w:w="3540" w:type="dxa"/>
            <w:noWrap/>
            <w:hideMark/>
          </w:tcPr>
          <w:p w14:paraId="21EBF440" w14:textId="77777777" w:rsidR="00340391" w:rsidRPr="00B969BE" w:rsidRDefault="00340391">
            <w:pPr>
              <w:keepNext/>
              <w:spacing w:before="240" w:after="120" w:line="22" w:lineRule="atLeast"/>
              <w:jc w:val="both"/>
              <w:outlineLvl w:val="1"/>
              <w:rPr>
                <w:rFonts w:eastAsia="Times New Roman" w:cs="Calibri"/>
                <w:b/>
                <w:sz w:val="22"/>
                <w:szCs w:val="22"/>
              </w:rPr>
            </w:pPr>
            <w:bookmarkStart w:id="339" w:name="_Toc200364764"/>
            <w:r w:rsidRPr="00B969BE">
              <w:rPr>
                <w:rFonts w:eastAsia="Times New Roman" w:cs="Calibri"/>
                <w:b/>
                <w:sz w:val="22"/>
                <w:szCs w:val="22"/>
              </w:rPr>
              <w:t>Venezuela</w:t>
            </w:r>
            <w:bookmarkEnd w:id="339"/>
          </w:p>
        </w:tc>
        <w:tc>
          <w:tcPr>
            <w:tcW w:w="4220" w:type="dxa"/>
            <w:gridSpan w:val="2"/>
            <w:noWrap/>
            <w:hideMark/>
          </w:tcPr>
          <w:p w14:paraId="7405F3BE" w14:textId="77777777" w:rsidR="00340391" w:rsidRPr="00B969BE" w:rsidRDefault="00340391">
            <w:pPr>
              <w:keepNext/>
              <w:spacing w:before="240" w:after="120" w:line="22" w:lineRule="atLeast"/>
              <w:jc w:val="both"/>
              <w:outlineLvl w:val="1"/>
              <w:rPr>
                <w:rFonts w:eastAsia="Times New Roman" w:cs="Calibri"/>
                <w:b/>
                <w:sz w:val="22"/>
                <w:szCs w:val="22"/>
              </w:rPr>
            </w:pPr>
            <w:bookmarkStart w:id="340" w:name="_Toc200364765"/>
            <w:r w:rsidRPr="00B969BE">
              <w:rPr>
                <w:rFonts w:eastAsia="Times New Roman" w:cs="Calibri"/>
                <w:b/>
                <w:sz w:val="22"/>
                <w:szCs w:val="22"/>
              </w:rPr>
              <w:t>Higher Risk AML FATF Black/Grey List</w:t>
            </w:r>
            <w:bookmarkEnd w:id="340"/>
          </w:p>
        </w:tc>
        <w:tc>
          <w:tcPr>
            <w:tcW w:w="2160" w:type="dxa"/>
            <w:noWrap/>
            <w:hideMark/>
          </w:tcPr>
          <w:p w14:paraId="2364BE94" w14:textId="77777777" w:rsidR="00340391" w:rsidRPr="00B969BE" w:rsidRDefault="00340391">
            <w:pPr>
              <w:keepNext/>
              <w:spacing w:before="240" w:after="120" w:line="22" w:lineRule="atLeast"/>
              <w:jc w:val="both"/>
              <w:outlineLvl w:val="1"/>
              <w:rPr>
                <w:rFonts w:eastAsia="Times New Roman" w:cs="Calibri"/>
                <w:b/>
                <w:sz w:val="22"/>
                <w:szCs w:val="22"/>
              </w:rPr>
            </w:pPr>
            <w:r w:rsidRPr="00B969BE">
              <w:rPr>
                <w:rFonts w:eastAsia="Times New Roman" w:cs="Calibri"/>
                <w:b/>
                <w:sz w:val="22"/>
                <w:szCs w:val="22"/>
              </w:rPr>
              <w:t> </w:t>
            </w:r>
          </w:p>
        </w:tc>
      </w:tr>
      <w:tr w:rsidR="00340391" w:rsidRPr="00B969BE" w14:paraId="4E0F9A20" w14:textId="77777777">
        <w:trPr>
          <w:trHeight w:val="290"/>
        </w:trPr>
        <w:tc>
          <w:tcPr>
            <w:tcW w:w="3540" w:type="dxa"/>
            <w:noWrap/>
            <w:hideMark/>
          </w:tcPr>
          <w:p w14:paraId="151612B1" w14:textId="77777777" w:rsidR="00340391" w:rsidRPr="00B969BE" w:rsidRDefault="00340391">
            <w:pPr>
              <w:keepNext/>
              <w:spacing w:before="240" w:after="120" w:line="22" w:lineRule="atLeast"/>
              <w:jc w:val="both"/>
              <w:outlineLvl w:val="1"/>
              <w:rPr>
                <w:rFonts w:eastAsia="Times New Roman" w:cs="Calibri"/>
                <w:b/>
                <w:sz w:val="22"/>
                <w:szCs w:val="22"/>
              </w:rPr>
            </w:pPr>
            <w:bookmarkStart w:id="341" w:name="_Toc200364766"/>
            <w:r w:rsidRPr="00B969BE">
              <w:rPr>
                <w:rFonts w:eastAsia="Times New Roman" w:cs="Calibri"/>
                <w:b/>
                <w:sz w:val="22"/>
                <w:szCs w:val="22"/>
              </w:rPr>
              <w:t>Vietnam</w:t>
            </w:r>
            <w:bookmarkEnd w:id="341"/>
          </w:p>
        </w:tc>
        <w:tc>
          <w:tcPr>
            <w:tcW w:w="4220" w:type="dxa"/>
            <w:gridSpan w:val="2"/>
            <w:noWrap/>
            <w:hideMark/>
          </w:tcPr>
          <w:p w14:paraId="0AD7D22B" w14:textId="77777777" w:rsidR="00340391" w:rsidRPr="00B969BE" w:rsidRDefault="00340391">
            <w:pPr>
              <w:keepNext/>
              <w:spacing w:before="240" w:after="120" w:line="22" w:lineRule="atLeast"/>
              <w:jc w:val="both"/>
              <w:outlineLvl w:val="1"/>
              <w:rPr>
                <w:rFonts w:eastAsia="Times New Roman" w:cs="Calibri"/>
                <w:b/>
                <w:sz w:val="22"/>
                <w:szCs w:val="22"/>
              </w:rPr>
            </w:pPr>
            <w:bookmarkStart w:id="342" w:name="_Toc200364767"/>
            <w:r w:rsidRPr="00B969BE">
              <w:rPr>
                <w:rFonts w:eastAsia="Times New Roman" w:cs="Calibri"/>
                <w:b/>
                <w:sz w:val="22"/>
                <w:szCs w:val="22"/>
              </w:rPr>
              <w:t>Higher Risk AML FATF Black/Grey List</w:t>
            </w:r>
            <w:bookmarkEnd w:id="342"/>
          </w:p>
        </w:tc>
        <w:tc>
          <w:tcPr>
            <w:tcW w:w="2160" w:type="dxa"/>
            <w:noWrap/>
            <w:hideMark/>
          </w:tcPr>
          <w:p w14:paraId="14A66223" w14:textId="77777777" w:rsidR="00340391" w:rsidRPr="00B969BE" w:rsidRDefault="00340391">
            <w:pPr>
              <w:keepNext/>
              <w:spacing w:before="240" w:after="120" w:line="22" w:lineRule="atLeast"/>
              <w:jc w:val="both"/>
              <w:outlineLvl w:val="1"/>
              <w:rPr>
                <w:rFonts w:eastAsia="Times New Roman" w:cs="Calibri"/>
                <w:b/>
                <w:sz w:val="22"/>
                <w:szCs w:val="22"/>
              </w:rPr>
            </w:pPr>
            <w:r w:rsidRPr="00B969BE">
              <w:rPr>
                <w:rFonts w:eastAsia="Times New Roman" w:cs="Calibri"/>
                <w:b/>
                <w:sz w:val="22"/>
                <w:szCs w:val="22"/>
              </w:rPr>
              <w:t> </w:t>
            </w:r>
          </w:p>
        </w:tc>
      </w:tr>
      <w:tr w:rsidR="00340391" w:rsidRPr="00B969BE" w14:paraId="23E9F456" w14:textId="77777777">
        <w:trPr>
          <w:trHeight w:val="290"/>
        </w:trPr>
        <w:tc>
          <w:tcPr>
            <w:tcW w:w="3540" w:type="dxa"/>
            <w:noWrap/>
            <w:hideMark/>
          </w:tcPr>
          <w:p w14:paraId="4798AD6B" w14:textId="77777777" w:rsidR="00340391" w:rsidRPr="00B969BE" w:rsidRDefault="00340391">
            <w:pPr>
              <w:keepNext/>
              <w:spacing w:before="240" w:after="120" w:line="22" w:lineRule="atLeast"/>
              <w:jc w:val="both"/>
              <w:outlineLvl w:val="1"/>
              <w:rPr>
                <w:rFonts w:eastAsia="Times New Roman" w:cs="Calibri"/>
                <w:b/>
                <w:sz w:val="22"/>
                <w:szCs w:val="22"/>
              </w:rPr>
            </w:pPr>
            <w:bookmarkStart w:id="343" w:name="_Toc200364768"/>
            <w:r w:rsidRPr="00B969BE">
              <w:rPr>
                <w:rFonts w:eastAsia="Times New Roman" w:cs="Calibri"/>
                <w:b/>
                <w:sz w:val="22"/>
                <w:szCs w:val="22"/>
              </w:rPr>
              <w:t>Yemen</w:t>
            </w:r>
            <w:bookmarkEnd w:id="343"/>
          </w:p>
        </w:tc>
        <w:tc>
          <w:tcPr>
            <w:tcW w:w="4220" w:type="dxa"/>
            <w:gridSpan w:val="2"/>
            <w:noWrap/>
            <w:hideMark/>
          </w:tcPr>
          <w:p w14:paraId="4741BC02" w14:textId="77777777" w:rsidR="00340391" w:rsidRPr="00B969BE" w:rsidRDefault="00340391">
            <w:pPr>
              <w:keepNext/>
              <w:spacing w:before="240" w:after="120" w:line="22" w:lineRule="atLeast"/>
              <w:jc w:val="both"/>
              <w:outlineLvl w:val="1"/>
              <w:rPr>
                <w:rFonts w:eastAsia="Times New Roman" w:cs="Calibri"/>
                <w:b/>
                <w:sz w:val="22"/>
                <w:szCs w:val="22"/>
              </w:rPr>
            </w:pPr>
            <w:bookmarkStart w:id="344" w:name="_Toc200364769"/>
            <w:r w:rsidRPr="00B969BE">
              <w:rPr>
                <w:rFonts w:eastAsia="Times New Roman" w:cs="Calibri"/>
                <w:b/>
                <w:sz w:val="22"/>
                <w:szCs w:val="22"/>
              </w:rPr>
              <w:t>Higher Risk AML FATF Black/Grey List</w:t>
            </w:r>
            <w:bookmarkEnd w:id="344"/>
          </w:p>
        </w:tc>
        <w:tc>
          <w:tcPr>
            <w:tcW w:w="2160" w:type="dxa"/>
            <w:noWrap/>
            <w:hideMark/>
          </w:tcPr>
          <w:p w14:paraId="3FD68646" w14:textId="77777777" w:rsidR="00340391" w:rsidRPr="00B969BE" w:rsidRDefault="00340391">
            <w:pPr>
              <w:keepNext/>
              <w:spacing w:before="240" w:after="120" w:line="22" w:lineRule="atLeast"/>
              <w:jc w:val="both"/>
              <w:outlineLvl w:val="1"/>
              <w:rPr>
                <w:rFonts w:eastAsia="Times New Roman" w:cs="Calibri"/>
                <w:b/>
                <w:sz w:val="22"/>
                <w:szCs w:val="22"/>
              </w:rPr>
            </w:pPr>
            <w:bookmarkStart w:id="345" w:name="_Toc200364770"/>
            <w:r w:rsidRPr="00B969BE">
              <w:rPr>
                <w:rFonts w:eastAsia="Times New Roman" w:cs="Calibri"/>
                <w:b/>
                <w:sz w:val="22"/>
                <w:szCs w:val="22"/>
              </w:rPr>
              <w:t>Sanctions</w:t>
            </w:r>
            <w:bookmarkEnd w:id="345"/>
          </w:p>
        </w:tc>
      </w:tr>
      <w:tr w:rsidR="00340391" w:rsidRPr="00B969BE" w14:paraId="03A33DA4" w14:textId="77777777">
        <w:trPr>
          <w:trHeight w:val="290"/>
        </w:trPr>
        <w:tc>
          <w:tcPr>
            <w:tcW w:w="3540" w:type="dxa"/>
            <w:noWrap/>
            <w:hideMark/>
          </w:tcPr>
          <w:p w14:paraId="614F56F7" w14:textId="77777777" w:rsidR="00340391" w:rsidRPr="00B969BE" w:rsidRDefault="00340391">
            <w:pPr>
              <w:keepNext/>
              <w:spacing w:before="240" w:after="120" w:line="22" w:lineRule="atLeast"/>
              <w:jc w:val="both"/>
              <w:outlineLvl w:val="1"/>
              <w:rPr>
                <w:rFonts w:eastAsia="Times New Roman" w:cs="Calibri"/>
                <w:b/>
                <w:sz w:val="22"/>
                <w:szCs w:val="22"/>
              </w:rPr>
            </w:pPr>
            <w:bookmarkStart w:id="346" w:name="_Toc200364771"/>
            <w:r w:rsidRPr="00B969BE">
              <w:rPr>
                <w:rFonts w:eastAsia="Times New Roman" w:cs="Calibri"/>
                <w:b/>
                <w:sz w:val="22"/>
                <w:szCs w:val="22"/>
              </w:rPr>
              <w:t>Yugoslavia</w:t>
            </w:r>
            <w:bookmarkEnd w:id="346"/>
          </w:p>
        </w:tc>
        <w:tc>
          <w:tcPr>
            <w:tcW w:w="4220" w:type="dxa"/>
            <w:gridSpan w:val="2"/>
            <w:noWrap/>
            <w:hideMark/>
          </w:tcPr>
          <w:p w14:paraId="3BC825C3" w14:textId="77777777" w:rsidR="00340391" w:rsidRPr="00B969BE" w:rsidRDefault="00340391">
            <w:pPr>
              <w:keepNext/>
              <w:spacing w:before="240" w:after="120" w:line="22" w:lineRule="atLeast"/>
              <w:jc w:val="both"/>
              <w:outlineLvl w:val="1"/>
              <w:rPr>
                <w:rFonts w:eastAsia="Times New Roman" w:cs="Calibri"/>
                <w:b/>
                <w:sz w:val="22"/>
                <w:szCs w:val="22"/>
              </w:rPr>
            </w:pPr>
            <w:bookmarkStart w:id="347" w:name="_Toc200364772"/>
            <w:r w:rsidRPr="00B969BE">
              <w:rPr>
                <w:rFonts w:eastAsia="Times New Roman" w:cs="Calibri"/>
                <w:b/>
                <w:sz w:val="22"/>
                <w:szCs w:val="22"/>
              </w:rPr>
              <w:t>Sanctions</w:t>
            </w:r>
            <w:bookmarkEnd w:id="347"/>
          </w:p>
        </w:tc>
        <w:tc>
          <w:tcPr>
            <w:tcW w:w="2160" w:type="dxa"/>
            <w:noWrap/>
            <w:hideMark/>
          </w:tcPr>
          <w:p w14:paraId="085D7020" w14:textId="77777777" w:rsidR="00340391" w:rsidRPr="00B969BE" w:rsidRDefault="00340391">
            <w:pPr>
              <w:keepNext/>
              <w:spacing w:before="240" w:after="120" w:line="22" w:lineRule="atLeast"/>
              <w:jc w:val="both"/>
              <w:outlineLvl w:val="1"/>
              <w:rPr>
                <w:rFonts w:eastAsia="Times New Roman" w:cs="Calibri"/>
                <w:b/>
                <w:sz w:val="22"/>
                <w:szCs w:val="22"/>
              </w:rPr>
            </w:pPr>
            <w:r w:rsidRPr="00B969BE">
              <w:rPr>
                <w:rFonts w:eastAsia="Times New Roman" w:cs="Calibri"/>
                <w:b/>
                <w:sz w:val="22"/>
                <w:szCs w:val="22"/>
              </w:rPr>
              <w:t> </w:t>
            </w:r>
          </w:p>
        </w:tc>
      </w:tr>
      <w:tr w:rsidR="00340391" w:rsidRPr="00B969BE" w14:paraId="26A46E83" w14:textId="77777777">
        <w:trPr>
          <w:trHeight w:val="290"/>
        </w:trPr>
        <w:tc>
          <w:tcPr>
            <w:tcW w:w="3540" w:type="dxa"/>
            <w:noWrap/>
            <w:hideMark/>
          </w:tcPr>
          <w:p w14:paraId="28807108" w14:textId="77777777" w:rsidR="00340391" w:rsidRPr="00B969BE" w:rsidRDefault="00340391">
            <w:pPr>
              <w:keepNext/>
              <w:spacing w:before="240" w:after="120" w:line="22" w:lineRule="atLeast"/>
              <w:jc w:val="both"/>
              <w:outlineLvl w:val="1"/>
              <w:rPr>
                <w:rFonts w:eastAsia="Times New Roman" w:cs="Calibri"/>
                <w:b/>
                <w:sz w:val="22"/>
                <w:szCs w:val="22"/>
              </w:rPr>
            </w:pPr>
            <w:bookmarkStart w:id="348" w:name="_Toc200364773"/>
            <w:r w:rsidRPr="00B969BE">
              <w:rPr>
                <w:rFonts w:eastAsia="Times New Roman" w:cs="Calibri"/>
                <w:b/>
                <w:sz w:val="22"/>
                <w:szCs w:val="22"/>
              </w:rPr>
              <w:t>Zimbabwe</w:t>
            </w:r>
            <w:bookmarkEnd w:id="348"/>
          </w:p>
        </w:tc>
        <w:tc>
          <w:tcPr>
            <w:tcW w:w="4220" w:type="dxa"/>
            <w:gridSpan w:val="2"/>
            <w:noWrap/>
            <w:hideMark/>
          </w:tcPr>
          <w:p w14:paraId="627CF913" w14:textId="77777777" w:rsidR="00340391" w:rsidRPr="00B969BE" w:rsidRDefault="00340391">
            <w:pPr>
              <w:keepNext/>
              <w:spacing w:before="240" w:after="120" w:line="22" w:lineRule="atLeast"/>
              <w:jc w:val="both"/>
              <w:outlineLvl w:val="1"/>
              <w:rPr>
                <w:rFonts w:eastAsia="Times New Roman" w:cs="Calibri"/>
                <w:b/>
                <w:sz w:val="22"/>
                <w:szCs w:val="22"/>
              </w:rPr>
            </w:pPr>
            <w:bookmarkStart w:id="349" w:name="_Toc200364774"/>
            <w:r w:rsidRPr="00B969BE">
              <w:rPr>
                <w:rFonts w:eastAsia="Times New Roman" w:cs="Calibri"/>
                <w:b/>
                <w:sz w:val="22"/>
                <w:szCs w:val="22"/>
              </w:rPr>
              <w:t>Sanctions</w:t>
            </w:r>
            <w:bookmarkEnd w:id="349"/>
          </w:p>
        </w:tc>
        <w:tc>
          <w:tcPr>
            <w:tcW w:w="2160" w:type="dxa"/>
            <w:noWrap/>
            <w:hideMark/>
          </w:tcPr>
          <w:p w14:paraId="6F6C3E71" w14:textId="77777777" w:rsidR="00340391" w:rsidRPr="00B969BE" w:rsidRDefault="00340391">
            <w:pPr>
              <w:keepNext/>
              <w:spacing w:before="240" w:after="120" w:line="22" w:lineRule="atLeast"/>
              <w:jc w:val="both"/>
              <w:outlineLvl w:val="1"/>
              <w:rPr>
                <w:rFonts w:eastAsia="Times New Roman" w:cs="Calibri"/>
                <w:b/>
                <w:sz w:val="22"/>
                <w:szCs w:val="22"/>
              </w:rPr>
            </w:pPr>
            <w:r w:rsidRPr="00B969BE">
              <w:rPr>
                <w:rFonts w:eastAsia="Times New Roman" w:cs="Calibri"/>
                <w:b/>
                <w:sz w:val="22"/>
                <w:szCs w:val="22"/>
              </w:rPr>
              <w:t> </w:t>
            </w:r>
          </w:p>
        </w:tc>
      </w:tr>
    </w:tbl>
    <w:p w14:paraId="4771CCD3" w14:textId="77777777" w:rsidR="001B4DE7" w:rsidRPr="00E97773" w:rsidRDefault="001B4DE7" w:rsidP="00EF63C4">
      <w:pPr>
        <w:rPr>
          <w:color w:val="00B0F0"/>
          <w:sz w:val="22"/>
          <w:szCs w:val="22"/>
        </w:rPr>
      </w:pPr>
    </w:p>
    <w:p w14:paraId="1F36C0DA" w14:textId="77989D6D" w:rsidR="00D160FF" w:rsidRPr="004B7F79" w:rsidRDefault="00D160FF" w:rsidP="004B7F79">
      <w:pPr>
        <w:keepNext/>
        <w:spacing w:before="240" w:line="22" w:lineRule="atLeast"/>
        <w:jc w:val="both"/>
        <w:outlineLvl w:val="1"/>
        <w:rPr>
          <w:rFonts w:eastAsia="Times New Roman" w:cs="Calibri"/>
          <w:b/>
          <w:sz w:val="22"/>
          <w:szCs w:val="22"/>
        </w:rPr>
      </w:pPr>
      <w:bookmarkStart w:id="350" w:name="_Toc200364775"/>
      <w:commentRangeStart w:id="351"/>
      <w:r w:rsidRPr="004B7F79">
        <w:rPr>
          <w:rFonts w:eastAsia="Times New Roman" w:cs="Calibri"/>
          <w:b/>
          <w:sz w:val="22"/>
          <w:szCs w:val="22"/>
        </w:rPr>
        <w:t xml:space="preserve">Appendix </w:t>
      </w:r>
      <w:r w:rsidR="00826673">
        <w:rPr>
          <w:rFonts w:eastAsia="Times New Roman" w:cs="Calibri"/>
          <w:b/>
          <w:sz w:val="22"/>
          <w:szCs w:val="22"/>
        </w:rPr>
        <w:t>E</w:t>
      </w:r>
      <w:r w:rsidR="00DE359B">
        <w:rPr>
          <w:rFonts w:eastAsia="Times New Roman" w:cs="Calibri"/>
          <w:b/>
          <w:sz w:val="22"/>
          <w:szCs w:val="22"/>
        </w:rPr>
        <w:t>: Case</w:t>
      </w:r>
      <w:r w:rsidR="00167E3E" w:rsidRPr="004B7F79">
        <w:rPr>
          <w:rFonts w:eastAsia="Times New Roman" w:cs="Calibri"/>
          <w:b/>
          <w:sz w:val="22"/>
          <w:szCs w:val="22"/>
        </w:rPr>
        <w:t xml:space="preserve"> Narratives</w:t>
      </w:r>
      <w:bookmarkEnd w:id="350"/>
      <w:r w:rsidR="00167E3E" w:rsidRPr="004B7F79">
        <w:rPr>
          <w:rFonts w:eastAsia="Times New Roman" w:cs="Calibri"/>
          <w:b/>
          <w:sz w:val="22"/>
          <w:szCs w:val="22"/>
        </w:rPr>
        <w:t xml:space="preserve"> </w:t>
      </w:r>
      <w:commentRangeEnd w:id="351"/>
      <w:r w:rsidR="008A36AB">
        <w:rPr>
          <w:rStyle w:val="CommentReference"/>
        </w:rPr>
        <w:commentReference w:id="351"/>
      </w:r>
    </w:p>
    <w:p w14:paraId="7DB4A658" w14:textId="7818AE6F" w:rsidR="00307A69" w:rsidRPr="008471A2" w:rsidRDefault="00350BD8" w:rsidP="00EF63C4">
      <w:pPr>
        <w:rPr>
          <w:b/>
          <w:sz w:val="22"/>
          <w:szCs w:val="22"/>
          <w:u w:val="single"/>
        </w:rPr>
      </w:pPr>
      <w:r w:rsidRPr="008471A2">
        <w:rPr>
          <w:b/>
          <w:bCs/>
          <w:sz w:val="22"/>
          <w:szCs w:val="22"/>
          <w:u w:val="single"/>
        </w:rPr>
        <w:t xml:space="preserve">GD Closure Narrative </w:t>
      </w:r>
    </w:p>
    <w:p w14:paraId="2B085E1B" w14:textId="77777777" w:rsidR="00350BD8" w:rsidRPr="00FD7F09" w:rsidRDefault="00350BD8" w:rsidP="00350BD8">
      <w:r w:rsidRPr="00FD7F09">
        <w:rPr>
          <w:b/>
          <w:bCs/>
        </w:rPr>
        <w:lastRenderedPageBreak/>
        <w:t>Introduction</w:t>
      </w:r>
      <w:r w:rsidRPr="00FD7F09">
        <w:t> </w:t>
      </w:r>
    </w:p>
    <w:p w14:paraId="7B0F0CB1" w14:textId="77777777" w:rsidR="00350BD8" w:rsidRPr="00FD7F09" w:rsidRDefault="00350BD8" w:rsidP="00350BD8">
      <w:r w:rsidRPr="00FD7F09">
        <w:rPr>
          <w:b/>
          <w:bCs/>
        </w:rPr>
        <w:t>Case:</w:t>
      </w:r>
      <w:r w:rsidRPr="00FD7F09">
        <w:t xml:space="preserve"> 123456 </w:t>
      </w:r>
    </w:p>
    <w:p w14:paraId="0B66EF2B" w14:textId="77777777" w:rsidR="00350BD8" w:rsidRPr="00FD7F09" w:rsidRDefault="00350BD8" w:rsidP="00350BD8">
      <w:r w:rsidRPr="00FD7F09">
        <w:rPr>
          <w:b/>
          <w:bCs/>
        </w:rPr>
        <w:t>Summary</w:t>
      </w:r>
      <w:r w:rsidRPr="00FD7F09">
        <w:t> </w:t>
      </w:r>
    </w:p>
    <w:p w14:paraId="06F20AAF" w14:textId="1BC9FEA6" w:rsidR="00350BD8" w:rsidRDefault="00350BD8" w:rsidP="00350BD8">
      <w:proofErr w:type="gramStart"/>
      <w:r w:rsidRPr="00FD7F09">
        <w:t xml:space="preserve">Case 123456 </w:t>
      </w:r>
      <w:r>
        <w:t>violated X number of rules,</w:t>
      </w:r>
      <w:proofErr w:type="gramEnd"/>
      <w:r>
        <w:t xml:space="preserve"> has X number of alerts, and the alerting transactions totaled $X. Review determined the activity is not suspicious and the case is</w:t>
      </w:r>
      <w:r w:rsidRPr="00FD7F09">
        <w:t xml:space="preserve"> </w:t>
      </w:r>
      <w:r>
        <w:t xml:space="preserve">being </w:t>
      </w:r>
      <w:r w:rsidRPr="00FD7F09">
        <w:t>recommended for closure. Alerts 1, 2, and 3 (collectively, the “Alerts”) alerted for Rule 1 and Rule 2. The alerted activity consisted of XX transactions between XX/XX/XXXX and XX/XX/XXXX, totaling $XX,XXX.</w:t>
      </w:r>
    </w:p>
    <w:p w14:paraId="0E9088AF" w14:textId="77777777" w:rsidR="00350BD8" w:rsidRPr="006D3F63" w:rsidRDefault="00350BD8" w:rsidP="00350BD8">
      <w:pPr>
        <w:rPr>
          <w:i/>
          <w:iCs/>
          <w:color w:val="FF0000"/>
        </w:rPr>
      </w:pPr>
      <w:r w:rsidRPr="006D3F63">
        <w:rPr>
          <w:i/>
          <w:iCs/>
          <w:color w:val="FF0000"/>
        </w:rPr>
        <w:t xml:space="preserve">Insert table with the rules and alerts </w:t>
      </w:r>
    </w:p>
    <w:p w14:paraId="59D86263" w14:textId="77777777" w:rsidR="00350BD8" w:rsidRDefault="00350BD8" w:rsidP="00350BD8">
      <w:r w:rsidRPr="00FD7F09">
        <w:t>The Case</w:t>
      </w:r>
      <w:r>
        <w:t>s</w:t>
      </w:r>
      <w:r w:rsidRPr="00FD7F09">
        <w:t xml:space="preserve"> do not appear to be suspicious because research indicates that [insert rationale, e.g., Focal Entity A works in the electronics industry and the three counterparties sell electronic components]. </w:t>
      </w:r>
    </w:p>
    <w:p w14:paraId="5D434E5F" w14:textId="77777777" w:rsidR="00350BD8" w:rsidRPr="006D3F63" w:rsidRDefault="00350BD8" w:rsidP="00350BD8">
      <w:pPr>
        <w:rPr>
          <w:b/>
          <w:bCs/>
        </w:rPr>
      </w:pPr>
      <w:r w:rsidRPr="006D3F63">
        <w:rPr>
          <w:b/>
          <w:bCs/>
        </w:rPr>
        <w:t>Rule Summary:</w:t>
      </w:r>
    </w:p>
    <w:p w14:paraId="7A228D9E" w14:textId="77777777" w:rsidR="00350BD8" w:rsidRPr="00FD7F09" w:rsidRDefault="00350BD8" w:rsidP="00350BD8">
      <w:r w:rsidRPr="00FD7F09">
        <w:t>Rule 1 is designed to identify [insert rule description] while Rule 2 is designed to identify [rule description]. However, the activity does not appear suspicious because: </w:t>
      </w:r>
    </w:p>
    <w:p w14:paraId="1A9FD0F3" w14:textId="77777777" w:rsidR="00350BD8" w:rsidRPr="00FD7F09" w:rsidRDefault="00350BD8" w:rsidP="006E537D">
      <w:pPr>
        <w:numPr>
          <w:ilvl w:val="0"/>
          <w:numId w:val="48"/>
        </w:numPr>
        <w:spacing w:after="160" w:line="278" w:lineRule="auto"/>
      </w:pPr>
      <w:r w:rsidRPr="00FD7F09">
        <w:t>Rule 1: [closure rationale: e.g., research identified the focal entity and counterparties, the focal entity and counterparties operate in complementary lines of business of {insert business types}, and the activity had an apparent economic purpose]. </w:t>
      </w:r>
    </w:p>
    <w:p w14:paraId="001FB925" w14:textId="77777777" w:rsidR="00350BD8" w:rsidRPr="00FD7F09" w:rsidRDefault="00350BD8" w:rsidP="006E537D">
      <w:pPr>
        <w:numPr>
          <w:ilvl w:val="0"/>
          <w:numId w:val="49"/>
        </w:numPr>
        <w:spacing w:after="160" w:line="278" w:lineRule="auto"/>
      </w:pPr>
      <w:r w:rsidRPr="00FD7F09">
        <w:t>Rule 2: [closure rationale: e.g., research identified the focal entity and counterparties, the focal entity and counterparties operate in complementary lines of business of {insert business types}, and the activity had an apparent economic purpose]. </w:t>
      </w:r>
    </w:p>
    <w:p w14:paraId="5C0E8320" w14:textId="77777777" w:rsidR="00350BD8" w:rsidRDefault="00350BD8" w:rsidP="00350BD8">
      <w:r w:rsidRPr="00FD7F09">
        <w:rPr>
          <w:b/>
          <w:bCs/>
        </w:rPr>
        <w:t>Focal Entity Summary:</w:t>
      </w:r>
      <w:r w:rsidRPr="00FD7F09">
        <w:t> </w:t>
      </w:r>
    </w:p>
    <w:p w14:paraId="33C955CB" w14:textId="77777777" w:rsidR="00350BD8" w:rsidRPr="00FD7F09" w:rsidRDefault="00350BD8" w:rsidP="00350BD8">
      <w:r>
        <w:t xml:space="preserve">Research indicated that </w:t>
      </w:r>
      <w:r w:rsidRPr="00A64546">
        <w:t xml:space="preserve">Focal Entity A is located in </w:t>
      </w:r>
      <w:proofErr w:type="gramStart"/>
      <w:r w:rsidRPr="00A64546">
        <w:t>[Location], and</w:t>
      </w:r>
      <w:proofErr w:type="gramEnd"/>
      <w:r w:rsidRPr="00A64546">
        <w:t xml:space="preserve"> </w:t>
      </w:r>
      <w:r>
        <w:t xml:space="preserve">is </w:t>
      </w:r>
      <w:r w:rsidRPr="00A64546">
        <w:t>in engaged in the [Industry] business. Between [Date] and [Date], Focal Entity A conducted X transactions totaling $Y to Z counterparties located in [Region]</w:t>
      </w:r>
      <w:r>
        <w:t xml:space="preserve">. </w:t>
      </w:r>
      <w:r w:rsidRPr="00FD7F09">
        <w:t>Negative news was conducted using LexisNexis and Google. No adverse media was identified for Focal Entity A. </w:t>
      </w:r>
    </w:p>
    <w:p w14:paraId="4DED1593" w14:textId="77777777" w:rsidR="00350BD8" w:rsidRPr="00FD7F09" w:rsidRDefault="00350BD8" w:rsidP="00350BD8">
      <w:r w:rsidRPr="00FD7F09">
        <w:rPr>
          <w:b/>
          <w:bCs/>
        </w:rPr>
        <w:t>Sampled Counterparty Summary:</w:t>
      </w:r>
      <w:r w:rsidRPr="00FD7F09">
        <w:t> </w:t>
      </w:r>
    </w:p>
    <w:p w14:paraId="1B619786" w14:textId="77777777" w:rsidR="00350BD8" w:rsidRPr="00FD7F09" w:rsidRDefault="00350BD8" w:rsidP="00350BD8">
      <w:r w:rsidRPr="00FD7F09">
        <w:t>Counterparties 1, 2, 3, 4, 5, 6 were chosen for sampling because they are the [insert rationale, e.g., highest value/volume counterparties]. No adverse media was identified for the Counterparties. </w:t>
      </w:r>
    </w:p>
    <w:p w14:paraId="09FEB178" w14:textId="77777777" w:rsidR="00350BD8" w:rsidRDefault="00350BD8" w:rsidP="00350BD8">
      <w:r w:rsidRPr="00FD7F09">
        <w:rPr>
          <w:b/>
          <w:bCs/>
        </w:rPr>
        <w:t>Counterparty 1:</w:t>
      </w:r>
      <w:r w:rsidRPr="00FD7F09">
        <w:t> </w:t>
      </w:r>
    </w:p>
    <w:p w14:paraId="0AEB0E81" w14:textId="77777777" w:rsidR="00350BD8" w:rsidRPr="00FD7F09" w:rsidRDefault="00350BD8" w:rsidP="00350BD8">
      <w:r>
        <w:t>Research indicated that Counterparty 1</w:t>
      </w:r>
      <w:r w:rsidRPr="00A64546">
        <w:t xml:space="preserve"> is located in </w:t>
      </w:r>
      <w:proofErr w:type="gramStart"/>
      <w:r w:rsidRPr="00A64546">
        <w:t>[Location], and</w:t>
      </w:r>
      <w:proofErr w:type="gramEnd"/>
      <w:r w:rsidRPr="00A64546">
        <w:t xml:space="preserve"> </w:t>
      </w:r>
      <w:r>
        <w:t xml:space="preserve">is </w:t>
      </w:r>
      <w:r w:rsidRPr="00A64546">
        <w:t xml:space="preserve">in engaged in the [Industry] business. Between [Date] and [Date], Focal Entity A conducted X transactions </w:t>
      </w:r>
      <w:r>
        <w:t xml:space="preserve">with Counterparty 1 </w:t>
      </w:r>
      <w:r w:rsidRPr="00A64546">
        <w:t>totaling $Y</w:t>
      </w:r>
      <w:r>
        <w:t>.</w:t>
      </w:r>
      <w:r w:rsidRPr="00FD7F09">
        <w:t xml:space="preserve"> Negative news was conducted using LexisNexis and Google.  No adverse news was identified for Counterparty </w:t>
      </w:r>
      <w:r>
        <w:t xml:space="preserve">1. </w:t>
      </w:r>
    </w:p>
    <w:p w14:paraId="76983065" w14:textId="77777777" w:rsidR="00350BD8" w:rsidRPr="00FD7F09" w:rsidRDefault="00350BD8" w:rsidP="00350BD8">
      <w:pPr>
        <w:rPr>
          <w:i/>
          <w:iCs/>
        </w:rPr>
      </w:pPr>
      <w:r w:rsidRPr="00FD7F09">
        <w:rPr>
          <w:i/>
          <w:iCs/>
        </w:rPr>
        <w:t>[Repeat for each Counterparty] </w:t>
      </w:r>
    </w:p>
    <w:p w14:paraId="4785821C" w14:textId="77777777" w:rsidR="00350BD8" w:rsidRPr="00FD7F09" w:rsidRDefault="00350BD8" w:rsidP="00350BD8">
      <w:r w:rsidRPr="00FD7F09">
        <w:rPr>
          <w:b/>
          <w:bCs/>
        </w:rPr>
        <w:t>Conclusion</w:t>
      </w:r>
      <w:r w:rsidRPr="00FD7F09">
        <w:t> </w:t>
      </w:r>
    </w:p>
    <w:p w14:paraId="67DD49E8" w14:textId="77777777" w:rsidR="00350BD8" w:rsidRDefault="00350BD8" w:rsidP="00350BD8">
      <w:r>
        <w:t>Based on the above research, t</w:t>
      </w:r>
      <w:r w:rsidRPr="00FD7F09">
        <w:t>he alerts are recommended for closure</w:t>
      </w:r>
      <w:r>
        <w:t xml:space="preserve"> as the activity does not appear suspicious, given the following: [Insert rationale at a high level – counterparty demographic, patterns of activity, etc.]</w:t>
      </w:r>
    </w:p>
    <w:p w14:paraId="2F692C0A" w14:textId="6DDB9402" w:rsidR="00350BD8" w:rsidRDefault="00350BD8" w:rsidP="00350BD8"/>
    <w:p w14:paraId="70CB3E8B" w14:textId="77777777" w:rsidR="00350BD8" w:rsidRDefault="00350BD8" w:rsidP="00350BD8"/>
    <w:p w14:paraId="2444E566" w14:textId="074E7335" w:rsidR="00350BD8" w:rsidRPr="008471A2" w:rsidRDefault="006D0DF8" w:rsidP="00EF63C4">
      <w:pPr>
        <w:rPr>
          <w:b/>
          <w:bCs/>
          <w:sz w:val="22"/>
          <w:szCs w:val="22"/>
          <w:u w:val="single"/>
        </w:rPr>
      </w:pPr>
      <w:r w:rsidRPr="008471A2">
        <w:rPr>
          <w:b/>
          <w:bCs/>
          <w:sz w:val="22"/>
          <w:szCs w:val="22"/>
          <w:u w:val="single"/>
        </w:rPr>
        <w:lastRenderedPageBreak/>
        <w:t xml:space="preserve">GD Escalation Narrative </w:t>
      </w:r>
    </w:p>
    <w:p w14:paraId="1B90D413" w14:textId="77777777" w:rsidR="006D0DF8" w:rsidRPr="00D4017A" w:rsidRDefault="006D0DF8" w:rsidP="006D0DF8">
      <w:r w:rsidRPr="00D4017A">
        <w:rPr>
          <w:b/>
          <w:bCs/>
        </w:rPr>
        <w:t>Introduction</w:t>
      </w:r>
      <w:r w:rsidRPr="00D4017A">
        <w:t> </w:t>
      </w:r>
    </w:p>
    <w:p w14:paraId="1E24B09A" w14:textId="77777777" w:rsidR="006D0DF8" w:rsidRPr="00D4017A" w:rsidRDefault="006D0DF8" w:rsidP="006D0DF8">
      <w:r w:rsidRPr="00D4017A">
        <w:rPr>
          <w:b/>
          <w:bCs/>
        </w:rPr>
        <w:t>Case:</w:t>
      </w:r>
      <w:r w:rsidRPr="00D4017A">
        <w:t xml:space="preserve"> 123456 </w:t>
      </w:r>
    </w:p>
    <w:p w14:paraId="0097B34E" w14:textId="77777777" w:rsidR="006D0DF8" w:rsidRPr="00B1069C" w:rsidRDefault="006D0DF8" w:rsidP="006D0DF8">
      <w:r w:rsidRPr="00D4017A">
        <w:rPr>
          <w:b/>
          <w:bCs/>
        </w:rPr>
        <w:t>Summary</w:t>
      </w:r>
      <w:r w:rsidRPr="00D4017A">
        <w:t> </w:t>
      </w:r>
    </w:p>
    <w:p w14:paraId="56C66305" w14:textId="77777777" w:rsidR="006D0DF8" w:rsidRPr="00B1069C" w:rsidRDefault="006D0DF8" w:rsidP="006D0DF8">
      <w:proofErr w:type="gramStart"/>
      <w:r w:rsidRPr="00B1069C">
        <w:t>Case 123456 violated X number of rules,</w:t>
      </w:r>
      <w:proofErr w:type="gramEnd"/>
      <w:r w:rsidRPr="00B1069C">
        <w:t xml:space="preserve"> has X number of alerts, and the alerting transactions totaled $X. Review determined the activity is potentially suspicious and the case is recommended </w:t>
      </w:r>
      <w:r w:rsidRPr="00D4017A">
        <w:t xml:space="preserve">for SAR filing. Alerts 1, 2, and 3 (collectively, the “Alerts”) alerted for Rule 1 </w:t>
      </w:r>
      <w:r>
        <w:t xml:space="preserve">[rule name] </w:t>
      </w:r>
      <w:r w:rsidRPr="00D4017A">
        <w:t>and Rule 2</w:t>
      </w:r>
      <w:r>
        <w:t xml:space="preserve"> [rule name]</w:t>
      </w:r>
      <w:r w:rsidRPr="00D4017A">
        <w:t xml:space="preserve">. The alerted activity consisted of XX transactions between XX/XX/XXXX and XX/XX/XXXX, totaling $XX,XXX. </w:t>
      </w:r>
    </w:p>
    <w:p w14:paraId="13D18CB0" w14:textId="77777777" w:rsidR="006D0DF8" w:rsidRPr="00B1069C" w:rsidRDefault="006D0DF8" w:rsidP="006D0DF8">
      <w:pPr>
        <w:rPr>
          <w:i/>
          <w:iCs/>
          <w:color w:val="FF0000"/>
        </w:rPr>
      </w:pPr>
      <w:r w:rsidRPr="00B1069C">
        <w:rPr>
          <w:i/>
          <w:iCs/>
          <w:color w:val="FF0000"/>
        </w:rPr>
        <w:t xml:space="preserve">Insert table with the rules and alerts </w:t>
      </w:r>
    </w:p>
    <w:p w14:paraId="690F0105" w14:textId="77777777" w:rsidR="006D0DF8" w:rsidRPr="00B1069C" w:rsidRDefault="006D0DF8" w:rsidP="006D0DF8">
      <w:r w:rsidRPr="00D4017A">
        <w:t>The alerts appear potentially suspicious because [insert rationale, e.g., the transaction activity includes an unusual pattern of incoming or outgoing transaction activity] and because [insert rationale 2, e.g., research identified adverse news associated with Counterparty 1]. </w:t>
      </w:r>
    </w:p>
    <w:p w14:paraId="7FA708C9" w14:textId="77777777" w:rsidR="006D0DF8" w:rsidRPr="00B1069C" w:rsidRDefault="006D0DF8" w:rsidP="006D0DF8">
      <w:pPr>
        <w:rPr>
          <w:b/>
          <w:bCs/>
        </w:rPr>
      </w:pPr>
      <w:r w:rsidRPr="00B1069C">
        <w:rPr>
          <w:b/>
          <w:bCs/>
        </w:rPr>
        <w:t>Rule Summary:</w:t>
      </w:r>
    </w:p>
    <w:p w14:paraId="4608FD68" w14:textId="77777777" w:rsidR="006D0DF8" w:rsidRPr="00D4017A" w:rsidRDefault="006D0DF8" w:rsidP="006D0DF8">
      <w:r w:rsidRPr="00D4017A">
        <w:t>This case alerted for Rule 1, which is designed to identify [insert rule description], and Rule 2, which is designed to identify [insert rule description].  </w:t>
      </w:r>
    </w:p>
    <w:p w14:paraId="61EE5852" w14:textId="77777777" w:rsidR="006D0DF8" w:rsidRPr="00D4017A" w:rsidRDefault="006D0DF8" w:rsidP="006D0DF8">
      <w:r w:rsidRPr="00D4017A">
        <w:t>The following indicators of potentially suspicious activity were observed:  </w:t>
      </w:r>
    </w:p>
    <w:p w14:paraId="0FBF1DF4" w14:textId="77777777" w:rsidR="006D0DF8" w:rsidRPr="00D4017A" w:rsidRDefault="006D0DF8" w:rsidP="006E537D">
      <w:pPr>
        <w:numPr>
          <w:ilvl w:val="0"/>
          <w:numId w:val="50"/>
        </w:numPr>
        <w:spacing w:after="160" w:line="278" w:lineRule="auto"/>
      </w:pPr>
      <w:r w:rsidRPr="00D4017A">
        <w:t>Rule 1: [</w:t>
      </w:r>
      <w:r>
        <w:t xml:space="preserve">escalation </w:t>
      </w:r>
      <w:r w:rsidRPr="00D4017A">
        <w:t>rationale: e.g., research</w:t>
      </w:r>
      <w:r>
        <w:t xml:space="preserve"> could not</w:t>
      </w:r>
      <w:r w:rsidRPr="00D4017A">
        <w:t xml:space="preserve"> identif</w:t>
      </w:r>
      <w:r>
        <w:t>y</w:t>
      </w:r>
      <w:r w:rsidRPr="00D4017A">
        <w:t xml:space="preserve"> the focal entity and counterparties, the focal entity and counterparties</w:t>
      </w:r>
      <w:r>
        <w:t xml:space="preserve"> could not be connected</w:t>
      </w:r>
      <w:r w:rsidRPr="00D4017A">
        <w:t>, and</w:t>
      </w:r>
      <w:r>
        <w:t xml:space="preserve"> found no economic purpose for</w:t>
      </w:r>
      <w:r w:rsidRPr="00D4017A">
        <w:t xml:space="preserve"> the activity]. </w:t>
      </w:r>
    </w:p>
    <w:p w14:paraId="31ECDD27" w14:textId="77777777" w:rsidR="006D0DF8" w:rsidRPr="00D4017A" w:rsidRDefault="006D0DF8" w:rsidP="006E537D">
      <w:pPr>
        <w:numPr>
          <w:ilvl w:val="0"/>
          <w:numId w:val="51"/>
        </w:numPr>
        <w:spacing w:after="160" w:line="278" w:lineRule="auto"/>
      </w:pPr>
      <w:r w:rsidRPr="00D4017A">
        <w:t>Rule 2: [</w:t>
      </w:r>
      <w:r>
        <w:t xml:space="preserve">escalation </w:t>
      </w:r>
      <w:r w:rsidRPr="00D4017A">
        <w:t>rationale: e.g., research</w:t>
      </w:r>
      <w:r>
        <w:t xml:space="preserve"> could not</w:t>
      </w:r>
      <w:r w:rsidRPr="00D4017A">
        <w:t xml:space="preserve"> identif</w:t>
      </w:r>
      <w:r>
        <w:t>y</w:t>
      </w:r>
      <w:r w:rsidRPr="00D4017A">
        <w:t xml:space="preserve"> the focal entity and counterparties, the focal entity and counterparties</w:t>
      </w:r>
      <w:r>
        <w:t xml:space="preserve"> could not be connected</w:t>
      </w:r>
      <w:r w:rsidRPr="00D4017A">
        <w:t>, and</w:t>
      </w:r>
      <w:r>
        <w:t xml:space="preserve"> found no economic purpose for</w:t>
      </w:r>
      <w:r w:rsidRPr="00D4017A">
        <w:t xml:space="preserve"> the activity]. </w:t>
      </w:r>
    </w:p>
    <w:p w14:paraId="66ECEDE4" w14:textId="77777777" w:rsidR="006D0DF8" w:rsidRPr="00D4017A" w:rsidRDefault="006D0DF8" w:rsidP="006D0DF8">
      <w:r w:rsidRPr="00D4017A">
        <w:rPr>
          <w:b/>
          <w:bCs/>
        </w:rPr>
        <w:t>Focal Entity A:</w:t>
      </w:r>
      <w:r w:rsidRPr="00D4017A">
        <w:t> </w:t>
      </w:r>
      <w:r w:rsidRPr="00D4017A">
        <w:br/>
        <w:t>Research indicated that Focal Entity A is located in</w:t>
      </w:r>
      <w:r w:rsidRPr="00B1069C">
        <w:t xml:space="preserve"> [Location] and is engaged in the [Industry] business. Between [Date] and [Date], Focal Entity A conducted X transactions totaling $Y to Z counterparties located in [Region]. </w:t>
      </w:r>
      <w:r w:rsidRPr="00D4017A">
        <w:t>Negative news was conducted using LexisNexis and Google</w:t>
      </w:r>
      <w:r w:rsidRPr="00B1069C">
        <w:t>.</w:t>
      </w:r>
      <w:r w:rsidRPr="00D4017A">
        <w:t xml:space="preserve"> [Adverse media was identified for Focal Entity A; no adverse media was identified for Focal Entity A]. [Summary of Adverse Media]. </w:t>
      </w:r>
    </w:p>
    <w:p w14:paraId="2A6F4408" w14:textId="77777777" w:rsidR="006D0DF8" w:rsidRPr="00D4017A" w:rsidRDefault="006D0DF8" w:rsidP="006D0DF8">
      <w:r w:rsidRPr="00D4017A">
        <w:rPr>
          <w:b/>
          <w:bCs/>
        </w:rPr>
        <w:t>Sampled Counterparty Summary:</w:t>
      </w:r>
      <w:r w:rsidRPr="00D4017A">
        <w:t> </w:t>
      </w:r>
    </w:p>
    <w:p w14:paraId="0991B895" w14:textId="77777777" w:rsidR="006D0DF8" w:rsidRPr="00D4017A" w:rsidRDefault="006D0DF8" w:rsidP="006D0DF8">
      <w:r w:rsidRPr="00D4017A">
        <w:t>Counterparties 1, 2, 3, 4, 5, 6 were chosen for sampling because they are the [insert rationale, e.g., highest value/volume counterparties]. No adverse media was identified for the Counterparties. </w:t>
      </w:r>
    </w:p>
    <w:p w14:paraId="3662DF28" w14:textId="77777777" w:rsidR="006D0DF8" w:rsidRPr="00B1069C" w:rsidRDefault="006D0DF8" w:rsidP="006D0DF8">
      <w:r w:rsidRPr="00D4017A">
        <w:rPr>
          <w:b/>
          <w:bCs/>
        </w:rPr>
        <w:t>Counterparty 1:</w:t>
      </w:r>
      <w:r w:rsidRPr="00D4017A">
        <w:t> </w:t>
      </w:r>
    </w:p>
    <w:p w14:paraId="0A17CFC3" w14:textId="77777777" w:rsidR="006D0DF8" w:rsidRPr="00D4017A" w:rsidRDefault="006D0DF8" w:rsidP="006D0DF8">
      <w:r w:rsidRPr="00D4017A">
        <w:t xml:space="preserve">Research indicated that </w:t>
      </w:r>
      <w:r w:rsidRPr="00B1069C">
        <w:t>Counterparty 1</w:t>
      </w:r>
      <w:r w:rsidRPr="00D4017A">
        <w:t xml:space="preserve"> is located in</w:t>
      </w:r>
      <w:r w:rsidRPr="00B1069C">
        <w:t xml:space="preserve"> [Location] and is engaged in the [Industry] business. Between [Date] and [Date], Focal Entity A conducted X transactions with Counterparty 1 totaling $Y.  </w:t>
      </w:r>
      <w:r w:rsidRPr="00D4017A">
        <w:t>Negative news was conducted using LexisNexis and Google</w:t>
      </w:r>
      <w:r w:rsidRPr="00B1069C">
        <w:t>.</w:t>
      </w:r>
      <w:r w:rsidRPr="00D4017A">
        <w:t xml:space="preserve"> [Adverse media was identified for </w:t>
      </w:r>
      <w:r w:rsidRPr="00B1069C">
        <w:t>Counterparty 1</w:t>
      </w:r>
      <w:r w:rsidRPr="00D4017A">
        <w:t xml:space="preserve">; no adverse media was identified for </w:t>
      </w:r>
      <w:r w:rsidRPr="00B1069C">
        <w:t>Counterparty 1</w:t>
      </w:r>
      <w:r w:rsidRPr="00D4017A">
        <w:t>]. [Summary of Adverse Media]. </w:t>
      </w:r>
    </w:p>
    <w:p w14:paraId="4E8A113A" w14:textId="77777777" w:rsidR="006D0DF8" w:rsidRPr="00D4017A" w:rsidRDefault="006D0DF8" w:rsidP="006D0DF8">
      <w:r w:rsidRPr="00D4017A">
        <w:t>[Repeat for each Counterparty] </w:t>
      </w:r>
    </w:p>
    <w:p w14:paraId="21C3D06A" w14:textId="77777777" w:rsidR="006D0DF8" w:rsidRPr="00B1069C" w:rsidRDefault="006D0DF8" w:rsidP="006D0DF8">
      <w:r w:rsidRPr="00D4017A">
        <w:rPr>
          <w:b/>
          <w:bCs/>
        </w:rPr>
        <w:t>Conclusion</w:t>
      </w:r>
      <w:r w:rsidRPr="00D4017A">
        <w:t> </w:t>
      </w:r>
    </w:p>
    <w:p w14:paraId="701F2D06" w14:textId="77777777" w:rsidR="006D0DF8" w:rsidRPr="00B1069C" w:rsidRDefault="006D0DF8" w:rsidP="006D0DF8">
      <w:r w:rsidRPr="00B1069C">
        <w:lastRenderedPageBreak/>
        <w:t>Based on the above research, the case is recommended for SAR filing as the activity appears potentially suspicious, given the following: [Insert rationale at a high level – counterparty demographic, patterns of activity, etc.]</w:t>
      </w:r>
    </w:p>
    <w:p w14:paraId="770F3A0F" w14:textId="77777777" w:rsidR="006D0DF8" w:rsidRPr="00D4017A" w:rsidRDefault="006D0DF8" w:rsidP="006D0DF8">
      <w:r w:rsidRPr="00D4017A">
        <w:t>XX transactions between XX/XX/XXXX and XX/XX/XXXX are being recommended for escalation. </w:t>
      </w:r>
    </w:p>
    <w:p w14:paraId="1E334D75" w14:textId="77777777" w:rsidR="006D0DF8" w:rsidRPr="00D4017A" w:rsidRDefault="006D0DF8" w:rsidP="006D0DF8">
      <w:r w:rsidRPr="00D4017A">
        <w:t>Attach File: </w:t>
      </w:r>
    </w:p>
    <w:p w14:paraId="10ACEF1C" w14:textId="209875C9" w:rsidR="0080601A" w:rsidRDefault="006D0DF8">
      <w:pPr>
        <w:rPr>
          <w:ins w:id="352" w:author="Arroyo, Wendy" w:date="2025-06-19T17:49:00Z"/>
        </w:rPr>
      </w:pPr>
      <w:r w:rsidRPr="00D4017A">
        <w:t>[Insert table with escalated transactions and attach to ECM as a csv ]– Refined transaction file that only includes transactions associated with potentially suspicious alerts.]  </w:t>
      </w:r>
    </w:p>
    <w:p w14:paraId="25A9FAE1" w14:textId="77777777" w:rsidR="00AE3F0D" w:rsidRDefault="00AE3F0D">
      <w:pPr>
        <w:rPr>
          <w:ins w:id="353" w:author="Arroyo, Wendy" w:date="2025-06-19T17:49:00Z"/>
        </w:rPr>
      </w:pPr>
    </w:p>
    <w:p w14:paraId="2AD41079" w14:textId="77777777" w:rsidR="00AE3F0D" w:rsidRPr="00E97773" w:rsidDel="00AC475D" w:rsidRDefault="00AE3F0D">
      <w:pPr>
        <w:rPr>
          <w:del w:id="354" w:author="Arroyo, Wendy" w:date="2025-06-27T16:43:00Z"/>
          <w:sz w:val="22"/>
          <w:szCs w:val="22"/>
        </w:rPr>
      </w:pPr>
    </w:p>
    <w:p w14:paraId="6DEF73AC" w14:textId="77777777" w:rsidR="00E20BF1" w:rsidRDefault="00214AB7" w:rsidP="00AC475D">
      <w:pPr>
        <w:outlineLvl w:val="1"/>
        <w:rPr>
          <w:ins w:id="355" w:author="Arroyo, Wendy" w:date="2025-06-27T16:44:00Z"/>
        </w:rPr>
      </w:pPr>
      <w:ins w:id="356" w:author="Arroyo, Wendy" w:date="2025-06-19T17:48:00Z">
        <w:r>
          <w:t xml:space="preserve">Appendix F: </w:t>
        </w:r>
        <w:r w:rsidR="007B6675">
          <w:t>Change Log</w:t>
        </w:r>
      </w:ins>
      <w:ins w:id="357" w:author="Arroyo, Wendy" w:date="2025-06-27T16:43:00Z">
        <w:r w:rsidR="00AC475D">
          <w:t xml:space="preserve"> </w:t>
        </w:r>
      </w:ins>
    </w:p>
    <w:p w14:paraId="513F2ED8" w14:textId="03264346" w:rsidR="007B6675" w:rsidRPr="00E807F4" w:rsidRDefault="00AE3F0D">
      <w:pPr>
        <w:rPr>
          <w:ins w:id="358" w:author="Arroyo, Wendy" w:date="2025-06-19T17:49:00Z"/>
        </w:rPr>
        <w:pPrChange w:id="359" w:author="Arroyo, Wendy" w:date="2025-06-27T16:44:00Z">
          <w:pPr>
            <w:outlineLvl w:val="1"/>
          </w:pPr>
        </w:pPrChange>
      </w:pPr>
      <w:ins w:id="360" w:author="Arroyo, Wendy" w:date="2025-06-19T17:49:00Z">
        <w:r w:rsidRPr="00E807F4">
          <w:t>6/17/2025 (WA + AG)</w:t>
        </w:r>
      </w:ins>
    </w:p>
    <w:p w14:paraId="709257C6" w14:textId="1C7EAB1A" w:rsidR="00AE3F0D" w:rsidRPr="00E807F4" w:rsidRDefault="00AE3F0D">
      <w:pPr>
        <w:pStyle w:val="ListParagraph"/>
        <w:numPr>
          <w:ilvl w:val="0"/>
          <w:numId w:val="70"/>
        </w:numPr>
        <w:rPr>
          <w:ins w:id="361" w:author="Arroyo, Wendy" w:date="2025-06-19T17:49:00Z"/>
        </w:rPr>
        <w:pPrChange w:id="362" w:author="Arroyo, Wendy" w:date="2025-06-27T16:45:00Z">
          <w:pPr>
            <w:pStyle w:val="ListParagraph"/>
            <w:numPr>
              <w:numId w:val="65"/>
            </w:numPr>
            <w:ind w:hanging="360"/>
            <w:outlineLvl w:val="1"/>
          </w:pPr>
        </w:pPrChange>
      </w:pPr>
      <w:ins w:id="363" w:author="Arroyo, Wendy" w:date="2025-06-19T17:49:00Z">
        <w:r w:rsidRPr="00E807F4">
          <w:t>Updated 4.2.9 language to “Escalation Recommended” instead of “</w:t>
        </w:r>
        <w:proofErr w:type="gramStart"/>
        <w:r w:rsidRPr="00E807F4">
          <w:t>Suspicious</w:t>
        </w:r>
        <w:proofErr w:type="gramEnd"/>
        <w:r w:rsidRPr="00E807F4">
          <w:t>”</w:t>
        </w:r>
      </w:ins>
    </w:p>
    <w:p w14:paraId="6EB23235" w14:textId="1526C35C" w:rsidR="00AE3F0D" w:rsidRPr="00E807F4" w:rsidRDefault="00AE3F0D">
      <w:pPr>
        <w:pStyle w:val="ListParagraph"/>
        <w:numPr>
          <w:ilvl w:val="0"/>
          <w:numId w:val="70"/>
        </w:numPr>
        <w:rPr>
          <w:ins w:id="364" w:author="Arroyo, Wendy" w:date="2025-06-19T17:50:00Z"/>
        </w:rPr>
        <w:pPrChange w:id="365" w:author="Arroyo, Wendy" w:date="2025-06-27T16:45:00Z">
          <w:pPr>
            <w:pStyle w:val="ListParagraph"/>
            <w:numPr>
              <w:numId w:val="65"/>
            </w:numPr>
            <w:ind w:hanging="360"/>
            <w:outlineLvl w:val="1"/>
          </w:pPr>
        </w:pPrChange>
      </w:pPr>
      <w:ins w:id="366" w:author="Arroyo, Wendy" w:date="2025-06-19T17:49:00Z">
        <w:r w:rsidRPr="00E807F4">
          <w:t>Modified</w:t>
        </w:r>
      </w:ins>
      <w:ins w:id="367" w:author="Arroyo, Wendy" w:date="2025-06-19T17:50:00Z">
        <w:r w:rsidR="00FF34E7" w:rsidRPr="00E807F4">
          <w:t xml:space="preserve"> section related to the Bot and recommended comments.</w:t>
        </w:r>
      </w:ins>
    </w:p>
    <w:p w14:paraId="31EB617C" w14:textId="0FB6B90C" w:rsidR="00FF34E7" w:rsidRPr="00E807F4" w:rsidRDefault="00FF34E7">
      <w:pPr>
        <w:pStyle w:val="ListParagraph"/>
        <w:numPr>
          <w:ilvl w:val="0"/>
          <w:numId w:val="70"/>
        </w:numPr>
        <w:rPr>
          <w:ins w:id="368" w:author="Arroyo, Wendy" w:date="2025-06-19T17:50:00Z"/>
        </w:rPr>
        <w:pPrChange w:id="369" w:author="Arroyo, Wendy" w:date="2025-06-27T16:45:00Z">
          <w:pPr>
            <w:pStyle w:val="ListParagraph"/>
            <w:numPr>
              <w:numId w:val="65"/>
            </w:numPr>
            <w:ind w:hanging="360"/>
            <w:outlineLvl w:val="1"/>
          </w:pPr>
        </w:pPrChange>
      </w:pPr>
      <w:ins w:id="370" w:author="Arroyo, Wendy" w:date="2025-06-19T17:50:00Z">
        <w:r w:rsidRPr="00E807F4">
          <w:t xml:space="preserve">Added Change Log Appendix section. </w:t>
        </w:r>
      </w:ins>
    </w:p>
    <w:p w14:paraId="39B11AC3" w14:textId="4FFD597E" w:rsidR="00FF34E7" w:rsidRPr="00E807F4" w:rsidRDefault="00FF34E7">
      <w:pPr>
        <w:pStyle w:val="ListParagraph"/>
        <w:numPr>
          <w:ilvl w:val="0"/>
          <w:numId w:val="70"/>
        </w:numPr>
        <w:rPr>
          <w:ins w:id="371" w:author="Arroyo, Wendy" w:date="2025-06-19T17:50:00Z"/>
        </w:rPr>
        <w:pPrChange w:id="372" w:author="Arroyo, Wendy" w:date="2025-06-27T16:45:00Z">
          <w:pPr>
            <w:pStyle w:val="ListParagraph"/>
            <w:numPr>
              <w:numId w:val="65"/>
            </w:numPr>
            <w:ind w:hanging="360"/>
            <w:outlineLvl w:val="1"/>
          </w:pPr>
        </w:pPrChange>
      </w:pPr>
      <w:ins w:id="373" w:author="Arroyo, Wendy" w:date="2025-06-19T17:50:00Z">
        <w:r w:rsidRPr="00E807F4">
          <w:t xml:space="preserve">Updated 4.2.6 language to mention the Z Drive. </w:t>
        </w:r>
      </w:ins>
    </w:p>
    <w:p w14:paraId="7471AA15" w14:textId="30E5B0F2" w:rsidR="00FF34E7" w:rsidRPr="00E807F4" w:rsidRDefault="00FF34E7">
      <w:pPr>
        <w:pStyle w:val="ListParagraph"/>
        <w:numPr>
          <w:ilvl w:val="0"/>
          <w:numId w:val="70"/>
        </w:numPr>
        <w:rPr>
          <w:ins w:id="374" w:author="Arroyo, Wendy" w:date="2025-06-19T17:51:00Z"/>
        </w:rPr>
        <w:pPrChange w:id="375" w:author="Arroyo, Wendy" w:date="2025-06-27T16:45:00Z">
          <w:pPr>
            <w:pStyle w:val="ListParagraph"/>
            <w:numPr>
              <w:numId w:val="65"/>
            </w:numPr>
            <w:ind w:hanging="360"/>
            <w:outlineLvl w:val="1"/>
          </w:pPr>
        </w:pPrChange>
      </w:pPr>
      <w:ins w:id="376" w:author="Arroyo, Wendy" w:date="2025-06-19T17:50:00Z">
        <w:r w:rsidRPr="00E807F4">
          <w:t xml:space="preserve">Added footnote to 4.2.4 e that references String Search </w:t>
        </w:r>
      </w:ins>
      <w:ins w:id="377" w:author="Arroyo, Wendy" w:date="2025-06-19T17:51:00Z">
        <w:r w:rsidRPr="00E807F4">
          <w:t>Bot</w:t>
        </w:r>
        <w:r w:rsidR="00FA3320" w:rsidRPr="00E807F4">
          <w:t xml:space="preserve"> instructions from Gopal</w:t>
        </w:r>
        <w:r w:rsidR="00C542C5" w:rsidRPr="00E807F4">
          <w:t>. (sent the email on 6/17/25)</w:t>
        </w:r>
      </w:ins>
    </w:p>
    <w:p w14:paraId="322206F4" w14:textId="2BF7CC33" w:rsidR="00A22031" w:rsidRPr="00E807F4" w:rsidRDefault="00A22031">
      <w:pPr>
        <w:rPr>
          <w:ins w:id="378" w:author="Arroyo, Wendy" w:date="2025-06-19T17:51:00Z"/>
        </w:rPr>
        <w:pPrChange w:id="379" w:author="Arroyo, Wendy" w:date="2025-06-27T16:44:00Z">
          <w:pPr>
            <w:outlineLvl w:val="1"/>
          </w:pPr>
        </w:pPrChange>
      </w:pPr>
      <w:ins w:id="380" w:author="Arroyo, Wendy" w:date="2025-06-19T17:51:00Z">
        <w:r w:rsidRPr="00E807F4">
          <w:t>6/19/2025</w:t>
        </w:r>
      </w:ins>
      <w:ins w:id="381" w:author="Arroyo, Wendy" w:date="2025-06-20T10:57:00Z">
        <w:r w:rsidR="00E376B6" w:rsidRPr="00E807F4">
          <w:t xml:space="preserve"> WA</w:t>
        </w:r>
      </w:ins>
    </w:p>
    <w:p w14:paraId="5900D701" w14:textId="4116C266" w:rsidR="00F02B5A" w:rsidRPr="00E807F4" w:rsidRDefault="00F02B5A">
      <w:pPr>
        <w:pStyle w:val="ListParagraph"/>
        <w:numPr>
          <w:ilvl w:val="0"/>
          <w:numId w:val="71"/>
        </w:numPr>
        <w:rPr>
          <w:ins w:id="382" w:author="Arroyo, Wendy" w:date="2025-06-20T10:57:00Z"/>
        </w:rPr>
        <w:pPrChange w:id="383" w:author="Arroyo, Wendy" w:date="2025-06-27T16:45:00Z">
          <w:pPr>
            <w:pStyle w:val="ListParagraph"/>
            <w:numPr>
              <w:numId w:val="66"/>
            </w:numPr>
            <w:ind w:hanging="360"/>
            <w:outlineLvl w:val="1"/>
          </w:pPr>
        </w:pPrChange>
      </w:pPr>
      <w:ins w:id="384" w:author="Arroyo, Wendy" w:date="2025-06-19T17:51:00Z">
        <w:r w:rsidRPr="00E807F4">
          <w:t>Naming Conventions formatting has been updated throughout</w:t>
        </w:r>
        <w:r w:rsidR="00740B30" w:rsidRPr="00E807F4">
          <w:t xml:space="preserve"> the document to refle</w:t>
        </w:r>
      </w:ins>
      <w:ins w:id="385" w:author="Arroyo, Wendy" w:date="2025-06-19T17:52:00Z">
        <w:r w:rsidR="00740B30" w:rsidRPr="00E807F4">
          <w:t>ct “MM.DD.</w:t>
        </w:r>
        <w:proofErr w:type="gramStart"/>
        <w:r w:rsidR="00740B30" w:rsidRPr="00E807F4">
          <w:t>YYYY</w:t>
        </w:r>
        <w:proofErr w:type="gramEnd"/>
        <w:r w:rsidR="00740B30" w:rsidRPr="00E807F4">
          <w:t>”</w:t>
        </w:r>
      </w:ins>
    </w:p>
    <w:p w14:paraId="446C32BB" w14:textId="700BEAEB" w:rsidR="00E376B6" w:rsidRPr="00E807F4" w:rsidRDefault="00E376B6">
      <w:pPr>
        <w:pStyle w:val="ListParagraph"/>
        <w:numPr>
          <w:ilvl w:val="0"/>
          <w:numId w:val="71"/>
        </w:numPr>
        <w:rPr>
          <w:ins w:id="386" w:author="Arroyo, Wendy" w:date="2025-06-20T10:57:00Z"/>
        </w:rPr>
        <w:pPrChange w:id="387" w:author="Arroyo, Wendy" w:date="2025-06-27T16:45:00Z">
          <w:pPr>
            <w:outlineLvl w:val="1"/>
          </w:pPr>
        </w:pPrChange>
      </w:pPr>
      <w:ins w:id="388" w:author="Arroyo, Wendy" w:date="2025-06-20T10:57:00Z">
        <w:r w:rsidRPr="00E807F4">
          <w:t>6/20/2025</w:t>
        </w:r>
      </w:ins>
      <w:ins w:id="389" w:author="Arroyo, Wendy" w:date="2025-06-20T10:58:00Z">
        <w:r w:rsidR="000C518F" w:rsidRPr="00E807F4">
          <w:t xml:space="preserve"> WA</w:t>
        </w:r>
      </w:ins>
    </w:p>
    <w:p w14:paraId="3CEF0AE6" w14:textId="02958973" w:rsidR="00091EF9" w:rsidRPr="00E807F4" w:rsidRDefault="002627F7">
      <w:pPr>
        <w:pStyle w:val="ListParagraph"/>
        <w:numPr>
          <w:ilvl w:val="0"/>
          <w:numId w:val="71"/>
        </w:numPr>
        <w:rPr>
          <w:ins w:id="390" w:author="Arroyo, Wendy" w:date="2025-06-22T12:13:00Z"/>
        </w:rPr>
        <w:pPrChange w:id="391" w:author="Arroyo, Wendy" w:date="2025-06-27T16:45:00Z">
          <w:pPr>
            <w:pStyle w:val="ListParagraph"/>
            <w:numPr>
              <w:numId w:val="66"/>
            </w:numPr>
            <w:ind w:hanging="360"/>
            <w:outlineLvl w:val="1"/>
          </w:pPr>
        </w:pPrChange>
      </w:pPr>
      <w:ins w:id="392" w:author="Arroyo, Wendy" w:date="2025-06-20T11:00:00Z">
        <w:r w:rsidRPr="00E807F4">
          <w:t>In 4.2.2</w:t>
        </w:r>
      </w:ins>
      <w:ins w:id="393" w:author="Arroyo, Wendy" w:date="2025-06-20T11:01:00Z">
        <w:r w:rsidRPr="00E807F4">
          <w:t>, c</w:t>
        </w:r>
      </w:ins>
      <w:ins w:id="394" w:author="Arroyo, Wendy" w:date="2025-06-20T10:58:00Z">
        <w:r w:rsidR="00091EF9" w:rsidRPr="00E807F4">
          <w:t xml:space="preserve">omment added about </w:t>
        </w:r>
        <w:proofErr w:type="spellStart"/>
        <w:r w:rsidR="00091EF9" w:rsidRPr="00E807F4">
          <w:t>well known</w:t>
        </w:r>
        <w:proofErr w:type="spellEnd"/>
        <w:r w:rsidR="00091EF9" w:rsidRPr="00E807F4">
          <w:t xml:space="preserve"> entities not being valid for the counterparty selection, included the list in the footnote.</w:t>
        </w:r>
      </w:ins>
    </w:p>
    <w:p w14:paraId="3B2EACF3" w14:textId="3E6CE37C" w:rsidR="00B838E2" w:rsidRPr="00E807F4" w:rsidRDefault="00510AAF">
      <w:pPr>
        <w:pStyle w:val="ListParagraph"/>
        <w:numPr>
          <w:ilvl w:val="0"/>
          <w:numId w:val="71"/>
        </w:numPr>
        <w:rPr>
          <w:ins w:id="395" w:author="Arroyo, Wendy" w:date="2025-06-23T09:15:00Z"/>
        </w:rPr>
        <w:pPrChange w:id="396" w:author="Arroyo, Wendy" w:date="2025-06-27T16:45:00Z">
          <w:pPr>
            <w:pStyle w:val="ListParagraph"/>
            <w:numPr>
              <w:numId w:val="66"/>
            </w:numPr>
            <w:ind w:hanging="360"/>
            <w:outlineLvl w:val="1"/>
          </w:pPr>
        </w:pPrChange>
      </w:pPr>
      <w:ins w:id="397" w:author="Arroyo, Wendy" w:date="2025-06-22T12:13:00Z">
        <w:r w:rsidRPr="00E807F4">
          <w:t>Updated document to reflect new naming convention: Document Description _ Party/Focal Entity/Counterparty/</w:t>
        </w:r>
      </w:ins>
      <w:ins w:id="398" w:author="Arroyo, Wendy" w:date="2025-06-22T12:14:00Z">
        <w:r w:rsidRPr="00E807F4">
          <w:t xml:space="preserve"> Date MM-DD-YYYY</w:t>
        </w:r>
      </w:ins>
    </w:p>
    <w:p w14:paraId="4BEA1648" w14:textId="5E97C9D7" w:rsidR="00542221" w:rsidRPr="00E807F4" w:rsidRDefault="008270B4">
      <w:pPr>
        <w:rPr>
          <w:ins w:id="399" w:author="Arroyo, Wendy" w:date="2025-06-23T09:15:00Z"/>
        </w:rPr>
        <w:pPrChange w:id="400" w:author="Arroyo, Wendy" w:date="2025-06-27T16:44:00Z">
          <w:pPr>
            <w:outlineLvl w:val="1"/>
          </w:pPr>
        </w:pPrChange>
      </w:pPr>
      <w:ins w:id="401" w:author="Arroyo, Wendy" w:date="2025-06-23T09:15:00Z">
        <w:r w:rsidRPr="00E807F4">
          <w:t>6/24/2025</w:t>
        </w:r>
      </w:ins>
    </w:p>
    <w:p w14:paraId="1D075430" w14:textId="031BD4E1" w:rsidR="008270B4" w:rsidRPr="00E807F4" w:rsidRDefault="008270B4">
      <w:pPr>
        <w:pStyle w:val="ListParagraph"/>
        <w:numPr>
          <w:ilvl w:val="0"/>
          <w:numId w:val="72"/>
        </w:numPr>
        <w:rPr>
          <w:ins w:id="402" w:author="Arroyo, Wendy" w:date="2025-06-23T09:15:00Z"/>
        </w:rPr>
        <w:pPrChange w:id="403" w:author="Arroyo, Wendy" w:date="2025-06-27T16:45:00Z">
          <w:pPr>
            <w:pStyle w:val="ListParagraph"/>
            <w:numPr>
              <w:numId w:val="67"/>
            </w:numPr>
            <w:ind w:hanging="360"/>
            <w:outlineLvl w:val="1"/>
          </w:pPr>
        </w:pPrChange>
      </w:pPr>
      <w:ins w:id="404" w:author="Arroyo, Wendy" w:date="2025-06-23T09:15:00Z">
        <w:r w:rsidRPr="00E807F4">
          <w:t xml:space="preserve">New version </w:t>
        </w:r>
        <w:r w:rsidR="00CC5F83" w:rsidRPr="00E807F4">
          <w:t xml:space="preserve">of the procedures 1.3 </w:t>
        </w:r>
      </w:ins>
    </w:p>
    <w:p w14:paraId="28253DA2" w14:textId="61081110" w:rsidR="00CC5F83" w:rsidRPr="00E807F4" w:rsidRDefault="00350C43">
      <w:pPr>
        <w:pStyle w:val="ListParagraph"/>
        <w:numPr>
          <w:ilvl w:val="0"/>
          <w:numId w:val="72"/>
        </w:numPr>
        <w:rPr>
          <w:ins w:id="405" w:author="Arroyo, Wendy" w:date="2025-06-27T16:40:00Z"/>
        </w:rPr>
        <w:pPrChange w:id="406" w:author="Arroyo, Wendy" w:date="2025-06-27T16:45:00Z">
          <w:pPr>
            <w:pStyle w:val="ListParagraph"/>
            <w:numPr>
              <w:numId w:val="67"/>
            </w:numPr>
            <w:ind w:hanging="360"/>
            <w:outlineLvl w:val="1"/>
          </w:pPr>
        </w:pPrChange>
      </w:pPr>
      <w:ins w:id="407" w:author="Arroyo, Wendy" w:date="2025-06-23T09:15:00Z">
        <w:r w:rsidRPr="00E807F4">
          <w:t xml:space="preserve">New </w:t>
        </w:r>
        <w:r w:rsidR="00223B7F" w:rsidRPr="00E807F4">
          <w:t>guidance relate</w:t>
        </w:r>
      </w:ins>
      <w:ins w:id="408" w:author="Arroyo, Wendy" w:date="2025-06-23T09:16:00Z">
        <w:r w:rsidR="00223B7F" w:rsidRPr="00E807F4">
          <w:t xml:space="preserve">d to </w:t>
        </w:r>
      </w:ins>
      <w:ins w:id="409" w:author="Arroyo, Wendy" w:date="2025-06-23T09:15:00Z">
        <w:r w:rsidRPr="00E807F4">
          <w:t xml:space="preserve">Bot search started on 6/24/2025, </w:t>
        </w:r>
      </w:ins>
      <w:ins w:id="410" w:author="Arroyo, Wendy" w:date="2025-06-23T09:16:00Z">
        <w:r w:rsidR="00D501BD" w:rsidRPr="00E807F4">
          <w:t>to include State in search.</w:t>
        </w:r>
      </w:ins>
    </w:p>
    <w:p w14:paraId="143CC952" w14:textId="77777777" w:rsidR="00A60F1E" w:rsidRPr="00E807F4" w:rsidRDefault="00912BCD">
      <w:pPr>
        <w:rPr>
          <w:ins w:id="411" w:author="Arroyo, Wendy" w:date="2025-06-27T16:43:00Z"/>
        </w:rPr>
        <w:pPrChange w:id="412" w:author="Arroyo, Wendy" w:date="2025-06-27T16:44:00Z">
          <w:pPr>
            <w:outlineLvl w:val="1"/>
          </w:pPr>
        </w:pPrChange>
      </w:pPr>
      <w:ins w:id="413" w:author="Arroyo, Wendy" w:date="2025-06-27T16:40:00Z">
        <w:r w:rsidRPr="00E807F4">
          <w:t>6/26/2025</w:t>
        </w:r>
      </w:ins>
    </w:p>
    <w:p w14:paraId="25F3ABD3" w14:textId="788B54B0" w:rsidR="00912BCD" w:rsidRPr="00E807F4" w:rsidRDefault="00912BCD">
      <w:pPr>
        <w:pStyle w:val="ListParagraph"/>
        <w:numPr>
          <w:ilvl w:val="0"/>
          <w:numId w:val="73"/>
        </w:numPr>
        <w:rPr>
          <w:ins w:id="414" w:author="Arroyo, Wendy" w:date="2025-06-19T17:48:00Z"/>
        </w:rPr>
        <w:pPrChange w:id="415" w:author="Arroyo, Wendy" w:date="2025-06-27T16:45:00Z">
          <w:pPr>
            <w:outlineLvl w:val="1"/>
          </w:pPr>
        </w:pPrChange>
      </w:pPr>
      <w:ins w:id="416" w:author="Arroyo, Wendy" w:date="2025-06-27T16:40:00Z">
        <w:r w:rsidRPr="00E807F4">
          <w:t>Updated section on</w:t>
        </w:r>
      </w:ins>
      <w:ins w:id="417" w:author="Arroyo, Wendy" w:date="2025-06-27T16:41:00Z">
        <w:r w:rsidRPr="00E807F4">
          <w:t xml:space="preserve"> </w:t>
        </w:r>
      </w:ins>
      <w:ins w:id="418" w:author="Arroyo, Wendy" w:date="2025-06-27T16:40:00Z">
        <w:r w:rsidRPr="00E807F4">
          <w:t xml:space="preserve">searches to add that </w:t>
        </w:r>
      </w:ins>
      <w:ins w:id="419" w:author="Arroyo, Wendy" w:date="2025-06-27T16:41:00Z">
        <w:r w:rsidRPr="00E807F4">
          <w:t xml:space="preserve">the </w:t>
        </w:r>
      </w:ins>
      <w:ins w:id="420" w:author="Arroyo, Wendy" w:date="2025-06-27T16:40:00Z">
        <w:r w:rsidRPr="00E807F4">
          <w:t>focal entities and counterpart</w:t>
        </w:r>
      </w:ins>
      <w:ins w:id="421" w:author="Arroyo, Wendy" w:date="2025-06-27T16:41:00Z">
        <w:r w:rsidRPr="00E807F4">
          <w:t>ies</w:t>
        </w:r>
      </w:ins>
      <w:ins w:id="422" w:author="Arroyo, Wendy" w:date="2025-06-27T16:40:00Z">
        <w:r w:rsidRPr="00E807F4">
          <w:t xml:space="preserve"> </w:t>
        </w:r>
      </w:ins>
      <w:ins w:id="423" w:author="Arroyo, Wendy" w:date="2025-06-27T16:41:00Z">
        <w:r w:rsidRPr="00E807F4">
          <w:t>should be in quotes. (e.g. “John Smith”)</w:t>
        </w:r>
      </w:ins>
    </w:p>
    <w:sectPr w:rsidR="00912BCD" w:rsidRPr="00E807F4">
      <w:headerReference w:type="default" r:id="rId16"/>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9" w:author="Georgieff, Alexander" w:date="2025-05-19T02:15:00Z" w:initials="AG">
    <w:p w14:paraId="62839A96" w14:textId="18E4022B" w:rsidR="00B70F76" w:rsidRDefault="00B314AB" w:rsidP="00B70F76">
      <w:pPr>
        <w:pStyle w:val="CommentText"/>
      </w:pPr>
      <w:r>
        <w:rPr>
          <w:rStyle w:val="CommentReference"/>
        </w:rPr>
        <w:annotationRef/>
      </w:r>
      <w:r w:rsidR="00B70F76">
        <w:t>To be determined upon receiving files WE 6/20</w:t>
      </w:r>
    </w:p>
  </w:comment>
  <w:comment w:id="158" w:author="Georgieff, Alexander" w:date="2025-06-05T11:46:00Z" w:initials="AG">
    <w:p w14:paraId="4E652F89" w14:textId="77777777" w:rsidR="006B396A" w:rsidRDefault="00A461A9" w:rsidP="006B396A">
      <w:pPr>
        <w:pStyle w:val="CommentText"/>
      </w:pPr>
      <w:r>
        <w:rPr>
          <w:rStyle w:val="CommentReference"/>
        </w:rPr>
        <w:annotationRef/>
      </w:r>
      <w:r w:rsidR="006B396A">
        <w:rPr>
          <w:b/>
          <w:bCs/>
          <w:highlight w:val="green"/>
        </w:rPr>
        <w:t>During the WE 6/15 – Focal Entities should be screened in a similar manner to Counterparties (see section 4.2.6)</w:t>
      </w:r>
    </w:p>
  </w:comment>
  <w:comment w:id="171" w:author="Arroyo, Wendy" w:date="2025-06-23T09:24:00Z" w:initials="AW">
    <w:p w14:paraId="2DA3A140" w14:textId="77777777" w:rsidR="006A53FD" w:rsidRDefault="006A53FD" w:rsidP="006A53FD">
      <w:pPr>
        <w:pStyle w:val="CommentText"/>
      </w:pPr>
      <w:r>
        <w:rPr>
          <w:rStyle w:val="CommentReference"/>
        </w:rPr>
        <w:annotationRef/>
      </w:r>
      <w:r>
        <w:t>Update procedures related to Bot</w:t>
      </w:r>
    </w:p>
  </w:comment>
  <w:comment w:id="210" w:author="Georgieff, Alexander" w:date="2025-06-04T08:43:00Z" w:initials="AG">
    <w:p w14:paraId="3AD1A28D" w14:textId="00518AF6" w:rsidR="007C5B1E" w:rsidRDefault="00573B0E" w:rsidP="007C5B1E">
      <w:pPr>
        <w:pStyle w:val="CommentText"/>
      </w:pPr>
      <w:r>
        <w:rPr>
          <w:rStyle w:val="CommentReference"/>
        </w:rPr>
        <w:annotationRef/>
      </w:r>
      <w:r w:rsidR="007C5B1E">
        <w:rPr>
          <w:b/>
          <w:bCs/>
          <w:highlight w:val="green"/>
        </w:rPr>
        <w:t>For first week, this will need to use the narrative found  in Appendix E</w:t>
      </w:r>
    </w:p>
  </w:comment>
  <w:comment w:id="351" w:author="Arroyo, Wendy" w:date="2025-06-22T12:16:00Z" w:initials="AW">
    <w:p w14:paraId="36E62E33" w14:textId="77777777" w:rsidR="008A36AB" w:rsidRDefault="008A36AB" w:rsidP="008A36AB">
      <w:pPr>
        <w:pStyle w:val="CommentText"/>
      </w:pPr>
      <w:r>
        <w:rPr>
          <w:rStyle w:val="CommentReference"/>
        </w:rPr>
        <w:annotationRef/>
      </w:r>
      <w:r>
        <w:t>Updated Narratives are located on the GD side. To update the Deloitte side Narrative language.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839A96" w15:done="0"/>
  <w15:commentEx w15:paraId="4E652F89" w15:done="0"/>
  <w15:commentEx w15:paraId="2DA3A140" w15:done="0"/>
  <w15:commentEx w15:paraId="3AD1A28D" w15:done="0"/>
  <w15:commentEx w15:paraId="36E62E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27879E" w16cex:dateUtc="2025-05-19T06:15:00Z"/>
  <w16cex:commentExtensible w16cex:durableId="2B1665C7" w16cex:dateUtc="2025-06-05T15:46:00Z"/>
  <w16cex:commentExtensible w16cex:durableId="2C039BC5" w16cex:dateUtc="2025-06-23T13:24:00Z"/>
  <w16cex:commentExtensible w16cex:durableId="1609AB75" w16cex:dateUtc="2025-06-04T12:43:00Z"/>
  <w16cex:commentExtensible w16cex:durableId="2C027280" w16cex:dateUtc="2025-06-22T16: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839A96" w16cid:durableId="2B27879E"/>
  <w16cid:commentId w16cid:paraId="4E652F89" w16cid:durableId="2B1665C7"/>
  <w16cid:commentId w16cid:paraId="2DA3A140" w16cid:durableId="2C039BC5"/>
  <w16cid:commentId w16cid:paraId="3AD1A28D" w16cid:durableId="1609AB75"/>
  <w16cid:commentId w16cid:paraId="36E62E33" w16cid:durableId="2C0272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1C211" w14:textId="77777777" w:rsidR="00727F1E" w:rsidRDefault="00727F1E" w:rsidP="0096658F">
      <w:pPr>
        <w:spacing w:after="0" w:line="240" w:lineRule="auto"/>
      </w:pPr>
      <w:r>
        <w:separator/>
      </w:r>
    </w:p>
  </w:endnote>
  <w:endnote w:type="continuationSeparator" w:id="0">
    <w:p w14:paraId="2FADD690" w14:textId="77777777" w:rsidR="00727F1E" w:rsidRDefault="00727F1E" w:rsidP="0096658F">
      <w:pPr>
        <w:spacing w:after="0" w:line="240" w:lineRule="auto"/>
      </w:pPr>
      <w:r>
        <w:continuationSeparator/>
      </w:r>
    </w:p>
  </w:endnote>
  <w:endnote w:type="continuationNotice" w:id="1">
    <w:p w14:paraId="02DC8BEC" w14:textId="77777777" w:rsidR="00727F1E" w:rsidRDefault="00727F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5CF8E" w14:textId="261179A3" w:rsidR="00822860" w:rsidRDefault="00822860">
    <w:pPr>
      <w:pStyle w:val="Footer"/>
    </w:pPr>
  </w:p>
  <w:p w14:paraId="2016E07A" w14:textId="77777777" w:rsidR="007901EA" w:rsidRDefault="007901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CC599" w14:textId="77777777" w:rsidR="00727F1E" w:rsidRDefault="00727F1E" w:rsidP="0096658F">
      <w:pPr>
        <w:spacing w:after="0" w:line="240" w:lineRule="auto"/>
      </w:pPr>
      <w:r>
        <w:separator/>
      </w:r>
    </w:p>
  </w:footnote>
  <w:footnote w:type="continuationSeparator" w:id="0">
    <w:p w14:paraId="1BFC0D8B" w14:textId="77777777" w:rsidR="00727F1E" w:rsidRDefault="00727F1E" w:rsidP="0096658F">
      <w:pPr>
        <w:spacing w:after="0" w:line="240" w:lineRule="auto"/>
      </w:pPr>
      <w:r>
        <w:continuationSeparator/>
      </w:r>
    </w:p>
  </w:footnote>
  <w:footnote w:type="continuationNotice" w:id="1">
    <w:p w14:paraId="35FCD32F" w14:textId="77777777" w:rsidR="00727F1E" w:rsidRDefault="00727F1E">
      <w:pPr>
        <w:spacing w:after="0" w:line="240" w:lineRule="auto"/>
      </w:pPr>
    </w:p>
  </w:footnote>
  <w:footnote w:id="2">
    <w:p w14:paraId="5AB01A57" w14:textId="7B1B51A0" w:rsidR="002F386E" w:rsidRPr="00E104A9" w:rsidRDefault="002F386E">
      <w:pPr>
        <w:pStyle w:val="FootnoteText"/>
        <w:rPr>
          <w:sz w:val="16"/>
          <w:szCs w:val="16"/>
          <w:rPrChange w:id="31" w:author="Arroyo, Wendy" w:date="2025-06-20T10:55:00Z">
            <w:rPr/>
          </w:rPrChange>
        </w:rPr>
      </w:pPr>
      <w:ins w:id="32" w:author="Arroyo, Wendy" w:date="2025-06-20T10:52:00Z">
        <w:r w:rsidRPr="00E104A9">
          <w:rPr>
            <w:rStyle w:val="FootnoteReference"/>
            <w:sz w:val="16"/>
            <w:szCs w:val="16"/>
            <w:rPrChange w:id="33" w:author="Arroyo, Wendy" w:date="2025-06-20T10:55:00Z">
              <w:rPr>
                <w:rStyle w:val="FootnoteReference"/>
              </w:rPr>
            </w:rPrChange>
          </w:rPr>
          <w:footnoteRef/>
        </w:r>
        <w:r w:rsidRPr="00E104A9">
          <w:rPr>
            <w:sz w:val="16"/>
            <w:szCs w:val="16"/>
            <w:rPrChange w:id="34" w:author="Arroyo, Wendy" w:date="2025-06-20T10:55:00Z">
              <w:rPr/>
            </w:rPrChange>
          </w:rPr>
          <w:t xml:space="preserve"> We</w:t>
        </w:r>
      </w:ins>
      <w:ins w:id="35" w:author="Arroyo, Wendy" w:date="2025-06-20T10:53:00Z">
        <w:r w:rsidRPr="00E104A9">
          <w:rPr>
            <w:sz w:val="16"/>
            <w:szCs w:val="16"/>
            <w:rPrChange w:id="36" w:author="Arroyo, Wendy" w:date="2025-06-20T10:55:00Z">
              <w:rPr/>
            </w:rPrChange>
          </w:rPr>
          <w:t xml:space="preserve">ll-known merchants include: Walgreens, CVS Pharmacy, Rite Aid, Dollar General, Family Dollar, Kroger (and </w:t>
        </w:r>
      </w:ins>
      <w:ins w:id="37" w:author="Arroyo, Wendy" w:date="2025-06-20T10:55:00Z">
        <w:r w:rsidR="00E104A9" w:rsidRPr="00E104A9">
          <w:rPr>
            <w:sz w:val="16"/>
            <w:szCs w:val="16"/>
            <w:rPrChange w:id="38" w:author="Arroyo, Wendy" w:date="2025-06-20T10:55:00Z">
              <w:rPr/>
            </w:rPrChange>
          </w:rPr>
          <w:t>affiliates</w:t>
        </w:r>
      </w:ins>
      <w:ins w:id="39" w:author="Arroyo, Wendy" w:date="2025-06-20T10:53:00Z">
        <w:r w:rsidRPr="00E104A9">
          <w:rPr>
            <w:sz w:val="16"/>
            <w:szCs w:val="16"/>
            <w:rPrChange w:id="40" w:author="Arroyo, Wendy" w:date="2025-06-20T10:55:00Z">
              <w:rPr/>
            </w:rPrChange>
          </w:rPr>
          <w:t>: Fry</w:t>
        </w:r>
        <w:r w:rsidRPr="00E104A9">
          <w:rPr>
            <w:rFonts w:hint="eastAsia"/>
            <w:sz w:val="16"/>
            <w:szCs w:val="16"/>
            <w:rPrChange w:id="41" w:author="Arroyo, Wendy" w:date="2025-06-20T10:55:00Z">
              <w:rPr>
                <w:rFonts w:hint="eastAsia"/>
              </w:rPr>
            </w:rPrChange>
          </w:rPr>
          <w:t>’</w:t>
        </w:r>
        <w:r w:rsidRPr="00E104A9">
          <w:rPr>
            <w:sz w:val="16"/>
            <w:szCs w:val="16"/>
            <w:rPrChange w:id="42" w:author="Arroyo, Wendy" w:date="2025-06-20T10:55:00Z">
              <w:rPr/>
            </w:rPrChange>
          </w:rPr>
          <w:t>s, King Soopers, Ralphs, Smith</w:t>
        </w:r>
        <w:r w:rsidRPr="00E104A9">
          <w:rPr>
            <w:rFonts w:hint="eastAsia"/>
            <w:sz w:val="16"/>
            <w:szCs w:val="16"/>
            <w:rPrChange w:id="43" w:author="Arroyo, Wendy" w:date="2025-06-20T10:55:00Z">
              <w:rPr>
                <w:rFonts w:hint="eastAsia"/>
              </w:rPr>
            </w:rPrChange>
          </w:rPr>
          <w:t>’</w:t>
        </w:r>
        <w:r w:rsidRPr="00E104A9">
          <w:rPr>
            <w:sz w:val="16"/>
            <w:szCs w:val="16"/>
            <w:rPrChange w:id="44" w:author="Arroyo, Wendy" w:date="2025-06-20T10:55:00Z">
              <w:rPr/>
            </w:rPrChange>
          </w:rPr>
          <w:t>s, etc.), Safe</w:t>
        </w:r>
        <w:r w:rsidR="000F12A6" w:rsidRPr="00E104A9">
          <w:rPr>
            <w:sz w:val="16"/>
            <w:szCs w:val="16"/>
            <w:rPrChange w:id="45" w:author="Arroyo, Wendy" w:date="2025-06-20T10:55:00Z">
              <w:rPr/>
            </w:rPrChange>
          </w:rPr>
          <w:t>way</w:t>
        </w:r>
      </w:ins>
      <w:ins w:id="46" w:author="Arroyo, Wendy" w:date="2025-06-20T10:54:00Z">
        <w:r w:rsidR="000F12A6" w:rsidRPr="00E104A9">
          <w:rPr>
            <w:sz w:val="16"/>
            <w:szCs w:val="16"/>
            <w:rPrChange w:id="47" w:author="Arroyo, Wendy" w:date="2025-06-20T10:55:00Z">
              <w:rPr/>
            </w:rPrChange>
          </w:rPr>
          <w:t xml:space="preserve"> (and </w:t>
        </w:r>
        <w:r w:rsidR="00E104A9" w:rsidRPr="00E104A9">
          <w:rPr>
            <w:sz w:val="16"/>
            <w:szCs w:val="16"/>
            <w:rPrChange w:id="48" w:author="Arroyo, Wendy" w:date="2025-06-20T10:55:00Z">
              <w:rPr/>
            </w:rPrChange>
          </w:rPr>
          <w:t>affiliates</w:t>
        </w:r>
        <w:r w:rsidR="000F12A6" w:rsidRPr="00E104A9">
          <w:rPr>
            <w:sz w:val="16"/>
            <w:szCs w:val="16"/>
            <w:rPrChange w:id="49" w:author="Arroyo, Wendy" w:date="2025-06-20T10:55:00Z">
              <w:rPr/>
            </w:rPrChange>
          </w:rPr>
          <w:t>: Vons, Albertsons, Randalls, Tom Thumb, etc.), 7-Eleven, Speedway, Circle K, Kwik Trip</w:t>
        </w:r>
        <w:r w:rsidR="00E104A9" w:rsidRPr="00E104A9">
          <w:rPr>
            <w:sz w:val="16"/>
            <w:szCs w:val="16"/>
            <w:rPrChange w:id="50" w:author="Arroyo, Wendy" w:date="2025-06-20T10:55:00Z">
              <w:rPr/>
            </w:rPrChange>
          </w:rPr>
          <w:t>/ Kwik Star</w:t>
        </w:r>
      </w:ins>
    </w:p>
  </w:footnote>
  <w:footnote w:id="3">
    <w:p w14:paraId="1397546E" w14:textId="77777777" w:rsidR="00F36E6E" w:rsidRPr="0027380A" w:rsidRDefault="00F36E6E" w:rsidP="00F36E6E">
      <w:pPr>
        <w:pStyle w:val="FootnoteText"/>
        <w:rPr>
          <w:sz w:val="16"/>
          <w:szCs w:val="16"/>
        </w:rPr>
      </w:pPr>
      <w:r w:rsidRPr="0027380A">
        <w:rPr>
          <w:rStyle w:val="FootnoteReference"/>
          <w:sz w:val="16"/>
          <w:szCs w:val="16"/>
        </w:rPr>
        <w:footnoteRef/>
      </w:r>
      <w:r w:rsidRPr="0027380A">
        <w:rPr>
          <w:rStyle w:val="FootnoteReference"/>
          <w:sz w:val="16"/>
          <w:szCs w:val="16"/>
        </w:rPr>
        <w:t xml:space="preserve"> </w:t>
      </w:r>
      <w:r w:rsidRPr="0027380A">
        <w:rPr>
          <w:sz w:val="16"/>
          <w:szCs w:val="16"/>
        </w:rPr>
        <w:t xml:space="preserve">Focal entity is defined as the Focal Entity(ies) listed as the primary account holder/signer, the secondary account holder/signer, and, for SMB products, the affiliated entity. </w:t>
      </w:r>
    </w:p>
  </w:footnote>
  <w:footnote w:id="4">
    <w:p w14:paraId="6F6F5FCB" w14:textId="12530317" w:rsidR="003F64A3" w:rsidRPr="0027380A" w:rsidRDefault="003F64A3" w:rsidP="003F64A3">
      <w:pPr>
        <w:pStyle w:val="FootnoteText"/>
        <w:rPr>
          <w:sz w:val="16"/>
          <w:szCs w:val="16"/>
        </w:rPr>
      </w:pPr>
      <w:r w:rsidRPr="0027380A">
        <w:rPr>
          <w:rStyle w:val="FootnoteReference"/>
          <w:sz w:val="16"/>
          <w:szCs w:val="16"/>
        </w:rPr>
        <w:footnoteRef/>
      </w:r>
      <w:r w:rsidRPr="0027380A">
        <w:rPr>
          <w:rStyle w:val="FootnoteReference"/>
          <w:sz w:val="16"/>
          <w:szCs w:val="16"/>
        </w:rPr>
        <w:t xml:space="preserve"> </w:t>
      </w:r>
      <w:r w:rsidRPr="0027380A">
        <w:rPr>
          <w:sz w:val="16"/>
          <w:szCs w:val="16"/>
        </w:rPr>
        <w:t>An account may be closed at time of review</w:t>
      </w:r>
      <w:r w:rsidR="000D1D17" w:rsidRPr="0027380A">
        <w:rPr>
          <w:sz w:val="16"/>
          <w:szCs w:val="16"/>
        </w:rPr>
        <w:t xml:space="preserve"> but</w:t>
      </w:r>
      <w:r w:rsidRPr="0027380A">
        <w:rPr>
          <w:sz w:val="16"/>
          <w:szCs w:val="16"/>
        </w:rPr>
        <w:t xml:space="preserve"> was open at the time of the Lookback.</w:t>
      </w:r>
    </w:p>
  </w:footnote>
  <w:footnote w:id="5">
    <w:p w14:paraId="09D70FD4" w14:textId="411E26ED" w:rsidR="002D497C" w:rsidRPr="0027380A" w:rsidRDefault="002D497C" w:rsidP="002D497C">
      <w:pPr>
        <w:pStyle w:val="FootnoteText"/>
        <w:rPr>
          <w:sz w:val="16"/>
          <w:szCs w:val="16"/>
        </w:rPr>
      </w:pPr>
      <w:r w:rsidRPr="0027380A">
        <w:rPr>
          <w:rStyle w:val="FootnoteReference"/>
          <w:sz w:val="16"/>
          <w:szCs w:val="16"/>
        </w:rPr>
        <w:footnoteRef/>
      </w:r>
      <w:r w:rsidRPr="0027380A">
        <w:rPr>
          <w:rStyle w:val="FootnoteReference"/>
          <w:sz w:val="16"/>
          <w:szCs w:val="16"/>
        </w:rPr>
        <w:t xml:space="preserve"> </w:t>
      </w:r>
      <w:r w:rsidRPr="0027380A">
        <w:rPr>
          <w:sz w:val="16"/>
          <w:szCs w:val="16"/>
        </w:rPr>
        <w:t>As noted above, CIP information may vary by account</w:t>
      </w:r>
      <w:r w:rsidR="00E23CC6" w:rsidRPr="0027380A">
        <w:rPr>
          <w:sz w:val="16"/>
          <w:szCs w:val="16"/>
        </w:rPr>
        <w:t xml:space="preserve">. </w:t>
      </w:r>
      <w:r w:rsidRPr="0027380A">
        <w:rPr>
          <w:sz w:val="16"/>
          <w:szCs w:val="16"/>
        </w:rPr>
        <w:t xml:space="preserve">Consideration should be taken of this cross-count variation, especially any discrepancies that may indicate potential suspicious account opening or indicative of potential fraud (e.g., multiple e-mails, different DOB). </w:t>
      </w:r>
    </w:p>
  </w:footnote>
  <w:footnote w:id="6">
    <w:p w14:paraId="022C95C5" w14:textId="09C1965A" w:rsidR="007F7F6F" w:rsidRDefault="007F7F6F">
      <w:pPr>
        <w:pStyle w:val="FootnoteText"/>
      </w:pPr>
      <w:r w:rsidRPr="008F408E">
        <w:rPr>
          <w:sz w:val="16"/>
          <w:szCs w:val="16"/>
        </w:rPr>
        <w:footnoteRef/>
      </w:r>
      <w:r w:rsidRPr="008F408E">
        <w:rPr>
          <w:sz w:val="16"/>
          <w:szCs w:val="16"/>
        </w:rPr>
        <w:t xml:space="preserve"> In ECM, to download, you may be prompted to enter your sign in information. You should use your DC1 </w:t>
      </w:r>
      <w:r w:rsidR="008F408E" w:rsidRPr="008F408E">
        <w:rPr>
          <w:sz w:val="16"/>
          <w:szCs w:val="16"/>
        </w:rPr>
        <w:t>account</w:t>
      </w:r>
      <w:r w:rsidRPr="008F408E">
        <w:rPr>
          <w:sz w:val="16"/>
          <w:szCs w:val="16"/>
        </w:rPr>
        <w:t>: dc1</w:t>
      </w:r>
      <w:r w:rsidR="006B49E8" w:rsidRPr="008F408E">
        <w:rPr>
          <w:sz w:val="16"/>
          <w:szCs w:val="16"/>
        </w:rPr>
        <w:t>[username]@dc1.</w:t>
      </w:r>
      <w:r w:rsidR="006617E3" w:rsidRPr="008F408E">
        <w:rPr>
          <w:sz w:val="16"/>
          <w:szCs w:val="16"/>
        </w:rPr>
        <w:t>greendotcorp.com</w:t>
      </w:r>
    </w:p>
  </w:footnote>
  <w:footnote w:id="7">
    <w:p w14:paraId="4DD07D80" w14:textId="3306ECA8" w:rsidR="00FF337E" w:rsidRPr="0027380A" w:rsidRDefault="00FF337E" w:rsidP="00FF337E">
      <w:pPr>
        <w:pStyle w:val="FootnoteText"/>
        <w:rPr>
          <w:sz w:val="16"/>
          <w:szCs w:val="16"/>
        </w:rPr>
      </w:pPr>
      <w:r w:rsidRPr="0027380A">
        <w:rPr>
          <w:rStyle w:val="FootnoteReference"/>
          <w:sz w:val="16"/>
          <w:szCs w:val="16"/>
        </w:rPr>
        <w:footnoteRef/>
      </w:r>
      <w:r w:rsidRPr="0027380A">
        <w:rPr>
          <w:rStyle w:val="FootnoteReference"/>
          <w:sz w:val="16"/>
          <w:szCs w:val="16"/>
        </w:rPr>
        <w:t xml:space="preserve"> </w:t>
      </w:r>
      <w:r w:rsidRPr="0027380A">
        <w:rPr>
          <w:sz w:val="16"/>
          <w:szCs w:val="16"/>
        </w:rPr>
        <w:t>While a certain type of activity may have alerted (e.g., cash withdrawals), the Focal Entity(ies) may have a history of conducting similar activity that did not alert. Use the Lookback Transaction Summary to help identify months that may have similar activity and</w:t>
      </w:r>
      <w:r w:rsidR="00683961">
        <w:rPr>
          <w:sz w:val="16"/>
          <w:szCs w:val="16"/>
        </w:rPr>
        <w:t xml:space="preserve"> download</w:t>
      </w:r>
      <w:r w:rsidRPr="0027380A">
        <w:rPr>
          <w:sz w:val="16"/>
          <w:szCs w:val="16"/>
        </w:rPr>
        <w:t xml:space="preserve"> non-alerting transactions</w:t>
      </w:r>
      <w:r w:rsidRPr="0027380A">
        <w:rPr>
          <w:color w:val="FF0000"/>
          <w:sz w:val="16"/>
          <w:szCs w:val="16"/>
        </w:rPr>
        <w:t xml:space="preserve"> </w:t>
      </w:r>
      <w:r w:rsidR="00683961" w:rsidRPr="00683961">
        <w:rPr>
          <w:sz w:val="16"/>
          <w:szCs w:val="16"/>
        </w:rPr>
        <w:t>using “Download Historic Transaction Table”</w:t>
      </w:r>
    </w:p>
  </w:footnote>
  <w:footnote w:id="8">
    <w:p w14:paraId="3DB95C8F" w14:textId="77777777" w:rsidR="00E86508" w:rsidRPr="0027380A" w:rsidRDefault="00E86508" w:rsidP="00E86508">
      <w:pPr>
        <w:pStyle w:val="FootnoteText"/>
        <w:rPr>
          <w:sz w:val="16"/>
          <w:szCs w:val="16"/>
        </w:rPr>
      </w:pPr>
      <w:r w:rsidRPr="0027380A">
        <w:rPr>
          <w:rStyle w:val="FootnoteReference"/>
          <w:sz w:val="16"/>
          <w:szCs w:val="16"/>
        </w:rPr>
        <w:footnoteRef/>
      </w:r>
      <w:r w:rsidRPr="0027380A">
        <w:rPr>
          <w:rStyle w:val="FootnoteReference"/>
          <w:sz w:val="16"/>
          <w:szCs w:val="16"/>
        </w:rPr>
        <w:t xml:space="preserve"> </w:t>
      </w:r>
      <w:r w:rsidRPr="0027380A">
        <w:rPr>
          <w:sz w:val="16"/>
          <w:szCs w:val="16"/>
        </w:rPr>
        <w:t xml:space="preserve">An alert is a </w:t>
      </w:r>
      <w:r w:rsidRPr="0027380A">
        <w:rPr>
          <w:b/>
          <w:i/>
          <w:sz w:val="16"/>
          <w:szCs w:val="16"/>
        </w:rPr>
        <w:t>false positive</w:t>
      </w:r>
      <w:r w:rsidRPr="0027380A">
        <w:rPr>
          <w:sz w:val="16"/>
          <w:szCs w:val="16"/>
        </w:rPr>
        <w:t xml:space="preserve"> if the alert transactions do not meet the criteria for the scenario or alert erroneously</w:t>
      </w:r>
    </w:p>
  </w:footnote>
  <w:footnote w:id="9">
    <w:p w14:paraId="0FE584B9" w14:textId="125332CC" w:rsidR="009B12E1" w:rsidRPr="0027380A" w:rsidRDefault="009B12E1">
      <w:pPr>
        <w:pStyle w:val="FootnoteText"/>
        <w:rPr>
          <w:sz w:val="16"/>
          <w:szCs w:val="16"/>
        </w:rPr>
      </w:pPr>
      <w:r w:rsidRPr="0027380A">
        <w:rPr>
          <w:rStyle w:val="FootnoteReference"/>
          <w:sz w:val="16"/>
          <w:szCs w:val="16"/>
        </w:rPr>
        <w:footnoteRef/>
      </w:r>
      <w:r w:rsidRPr="0027380A">
        <w:rPr>
          <w:sz w:val="16"/>
          <w:szCs w:val="16"/>
        </w:rPr>
        <w:t xml:space="preserve"> </w:t>
      </w:r>
      <w:r w:rsidR="00193AE6" w:rsidRPr="0027380A">
        <w:rPr>
          <w:sz w:val="16"/>
          <w:szCs w:val="16"/>
        </w:rPr>
        <w:t>Since</w:t>
      </w:r>
      <w:r w:rsidR="00FA05D8">
        <w:rPr>
          <w:sz w:val="16"/>
          <w:szCs w:val="16"/>
        </w:rPr>
        <w:t xml:space="preserve"> not all</w:t>
      </w:r>
      <w:r w:rsidR="00193AE6" w:rsidRPr="0027380A">
        <w:rPr>
          <w:sz w:val="16"/>
          <w:szCs w:val="16"/>
        </w:rPr>
        <w:t xml:space="preserve"> Green Dot transactions contain</w:t>
      </w:r>
      <w:r w:rsidR="008616CF" w:rsidRPr="0027380A">
        <w:rPr>
          <w:sz w:val="16"/>
          <w:szCs w:val="16"/>
        </w:rPr>
        <w:t xml:space="preserve"> </w:t>
      </w:r>
      <w:r w:rsidR="00205B4F" w:rsidRPr="0027380A">
        <w:rPr>
          <w:sz w:val="16"/>
          <w:szCs w:val="16"/>
        </w:rPr>
        <w:t>time stamps, transactions occurring on the same day should be considered simultaneous</w:t>
      </w:r>
      <w:r w:rsidR="002D50C6" w:rsidRPr="0027380A">
        <w:rPr>
          <w:sz w:val="16"/>
          <w:szCs w:val="16"/>
        </w:rPr>
        <w:t xml:space="preserve">. </w:t>
      </w:r>
    </w:p>
  </w:footnote>
  <w:footnote w:id="10">
    <w:p w14:paraId="593BC46D" w14:textId="03D2C260" w:rsidR="007C09A7" w:rsidRPr="0027380A" w:rsidRDefault="007C09A7" w:rsidP="009E0264">
      <w:pPr>
        <w:pStyle w:val="FootnoteText"/>
        <w:rPr>
          <w:sz w:val="16"/>
          <w:szCs w:val="16"/>
        </w:rPr>
      </w:pPr>
      <w:r w:rsidRPr="0027380A">
        <w:rPr>
          <w:rStyle w:val="FootnoteReference"/>
          <w:sz w:val="16"/>
          <w:szCs w:val="16"/>
        </w:rPr>
        <w:footnoteRef/>
      </w:r>
      <w:r w:rsidRPr="0027380A">
        <w:rPr>
          <w:rStyle w:val="FootnoteReference"/>
          <w:sz w:val="16"/>
          <w:szCs w:val="16"/>
        </w:rPr>
        <w:t xml:space="preserve"> </w:t>
      </w:r>
      <w:r w:rsidRPr="0027380A">
        <w:rPr>
          <w:sz w:val="16"/>
          <w:szCs w:val="16"/>
        </w:rPr>
        <w:t xml:space="preserve">If additional transactions </w:t>
      </w:r>
      <w:r w:rsidR="009E0264">
        <w:rPr>
          <w:sz w:val="16"/>
          <w:szCs w:val="16"/>
        </w:rPr>
        <w:t xml:space="preserve">navigate to the Statistic Page and download </w:t>
      </w:r>
      <w:r w:rsidR="00544D39">
        <w:rPr>
          <w:sz w:val="16"/>
          <w:szCs w:val="16"/>
        </w:rPr>
        <w:t xml:space="preserve">the 15-month transaction history </w:t>
      </w:r>
      <w:r w:rsidR="00622ED1">
        <w:rPr>
          <w:sz w:val="16"/>
          <w:szCs w:val="16"/>
        </w:rPr>
        <w:t xml:space="preserve">from “Download Historic Transaction Table” </w:t>
      </w:r>
      <w:r w:rsidR="00B55FA2">
        <w:rPr>
          <w:sz w:val="16"/>
          <w:szCs w:val="16"/>
        </w:rPr>
        <w:t>under</w:t>
      </w:r>
      <w:r w:rsidR="00622ED1">
        <w:rPr>
          <w:sz w:val="16"/>
          <w:szCs w:val="16"/>
        </w:rPr>
        <w:t xml:space="preserve"> Lookback Period Data</w:t>
      </w:r>
      <w:r w:rsidR="00F65275">
        <w:rPr>
          <w:sz w:val="16"/>
          <w:szCs w:val="16"/>
        </w:rPr>
        <w:t>.</w:t>
      </w:r>
    </w:p>
  </w:footnote>
  <w:footnote w:id="11">
    <w:p w14:paraId="5F24433B" w14:textId="3F05A5CA" w:rsidR="03C7960D" w:rsidRPr="0027380A" w:rsidRDefault="03C7960D" w:rsidP="03C7960D">
      <w:pPr>
        <w:pStyle w:val="FootnoteText"/>
        <w:rPr>
          <w:sz w:val="16"/>
          <w:szCs w:val="16"/>
        </w:rPr>
      </w:pPr>
      <w:r w:rsidRPr="0027380A">
        <w:rPr>
          <w:rStyle w:val="FootnoteReference"/>
          <w:sz w:val="16"/>
          <w:szCs w:val="16"/>
        </w:rPr>
        <w:footnoteRef/>
      </w:r>
      <w:r w:rsidRPr="0027380A">
        <w:rPr>
          <w:rStyle w:val="FootnoteReference"/>
          <w:sz w:val="16"/>
          <w:szCs w:val="16"/>
        </w:rPr>
        <w:t xml:space="preserve"> </w:t>
      </w:r>
      <w:r w:rsidR="00C2684E" w:rsidRPr="0027380A">
        <w:rPr>
          <w:sz w:val="16"/>
          <w:szCs w:val="16"/>
        </w:rPr>
        <w:t>I</w:t>
      </w:r>
      <w:r w:rsidRPr="0027380A">
        <w:rPr>
          <w:sz w:val="16"/>
          <w:szCs w:val="16"/>
        </w:rPr>
        <w:t>n some cases, there may not be a valid counterparty to select, including when the only transacting parties are well-known entities (e.g., Walmart) or the transacting party data indicates an activity descriptor.</w:t>
      </w:r>
    </w:p>
  </w:footnote>
  <w:footnote w:id="12">
    <w:p w14:paraId="15E03765" w14:textId="77777777" w:rsidR="00410F99" w:rsidRPr="0027380A" w:rsidRDefault="00410F99" w:rsidP="00410F99">
      <w:pPr>
        <w:pStyle w:val="FootnoteText"/>
        <w:rPr>
          <w:sz w:val="16"/>
          <w:szCs w:val="16"/>
        </w:rPr>
      </w:pPr>
      <w:r w:rsidRPr="0027380A">
        <w:rPr>
          <w:rStyle w:val="FootnoteReference"/>
          <w:sz w:val="16"/>
          <w:szCs w:val="16"/>
        </w:rPr>
        <w:footnoteRef/>
      </w:r>
      <w:r w:rsidRPr="0027380A">
        <w:rPr>
          <w:rStyle w:val="FootnoteReference"/>
          <w:sz w:val="16"/>
          <w:szCs w:val="16"/>
        </w:rPr>
        <w:t xml:space="preserve"> </w:t>
      </w:r>
      <w:r w:rsidRPr="0027380A">
        <w:rPr>
          <w:sz w:val="16"/>
          <w:szCs w:val="16"/>
        </w:rPr>
        <w:t>Well-Known Entities are defined under the definition of “customer” for Banks found in 31 CFR 1020.100 – Definitions for the Customer Identification Program, and include the following:</w:t>
      </w:r>
    </w:p>
    <w:p w14:paraId="55B9CB8C" w14:textId="77777777" w:rsidR="00410F99" w:rsidRPr="0027380A" w:rsidRDefault="00410F99" w:rsidP="006E537D">
      <w:pPr>
        <w:pStyle w:val="FootnoteText"/>
        <w:numPr>
          <w:ilvl w:val="0"/>
          <w:numId w:val="17"/>
        </w:numPr>
        <w:rPr>
          <w:sz w:val="16"/>
          <w:szCs w:val="16"/>
        </w:rPr>
      </w:pPr>
      <w:r w:rsidRPr="0027380A">
        <w:rPr>
          <w:sz w:val="16"/>
          <w:szCs w:val="16"/>
        </w:rPr>
        <w:t xml:space="preserve">A financial institution regulated by a Federal functional regulator or a bank regulated by a State bank regulator; </w:t>
      </w:r>
    </w:p>
    <w:p w14:paraId="53C299FE" w14:textId="77777777" w:rsidR="00410F99" w:rsidRPr="0027380A" w:rsidRDefault="00410F99" w:rsidP="006E537D">
      <w:pPr>
        <w:pStyle w:val="FootnoteText"/>
        <w:numPr>
          <w:ilvl w:val="0"/>
          <w:numId w:val="17"/>
        </w:numPr>
        <w:rPr>
          <w:sz w:val="16"/>
          <w:szCs w:val="16"/>
        </w:rPr>
      </w:pPr>
      <w:r w:rsidRPr="0027380A">
        <w:rPr>
          <w:sz w:val="16"/>
          <w:szCs w:val="16"/>
        </w:rPr>
        <w:t>A department or agency of the United States, of any State, or of any political subdivision of any State; any entity established under the laws of the United States, of any State, or of any political subdivision of any State, or under an interstate compact between two or more States, that exercises governmental authority on behalf of the United States or any such State or political subdivision; and</w:t>
      </w:r>
    </w:p>
    <w:p w14:paraId="6B9A80D5" w14:textId="77777777" w:rsidR="00410F99" w:rsidRPr="005270BF" w:rsidRDefault="00410F99" w:rsidP="006E537D">
      <w:pPr>
        <w:pStyle w:val="FootnoteText"/>
        <w:numPr>
          <w:ilvl w:val="0"/>
          <w:numId w:val="17"/>
        </w:numPr>
        <w:rPr>
          <w:sz w:val="16"/>
          <w:szCs w:val="16"/>
        </w:rPr>
      </w:pPr>
      <w:r w:rsidRPr="0027380A">
        <w:rPr>
          <w:sz w:val="16"/>
          <w:szCs w:val="16"/>
        </w:rPr>
        <w:t>Any entity or wholly owned subsidiary, other than a bank, whose common stock or analogous equity interests are listed on the New York Stock Exchange or the American Stock Exchange or whose common stock or analogous equity interests have been designated as a NASDAQ National Market Security listed on the NASDAQ Stock Market (except stock or interests listed under the separate “</w:t>
      </w:r>
      <w:r w:rsidRPr="005270BF">
        <w:rPr>
          <w:sz w:val="16"/>
          <w:szCs w:val="16"/>
        </w:rPr>
        <w:t>NASDAQ Capital Markets Companies” heading), provided that a person that is a financial institution, other than a bank, is exempt only to the extent of its domestic operations.</w:t>
      </w:r>
    </w:p>
    <w:p w14:paraId="4A2B8D41" w14:textId="5E0B4530" w:rsidR="00B80E15" w:rsidRPr="005270BF" w:rsidRDefault="00B80E15" w:rsidP="00562882">
      <w:pPr>
        <w:pStyle w:val="FootnoteText"/>
        <w:rPr>
          <w:sz w:val="16"/>
          <w:szCs w:val="16"/>
        </w:rPr>
      </w:pPr>
      <w:r w:rsidRPr="005270BF">
        <w:rPr>
          <w:sz w:val="16"/>
          <w:szCs w:val="16"/>
        </w:rPr>
        <w:t xml:space="preserve">Additionally, </w:t>
      </w:r>
      <w:r w:rsidR="00C56A86" w:rsidRPr="005270BF">
        <w:rPr>
          <w:sz w:val="16"/>
          <w:szCs w:val="16"/>
        </w:rPr>
        <w:t>based on their role as merchants fo</w:t>
      </w:r>
      <w:r w:rsidR="00B83B5C" w:rsidRPr="005270BF">
        <w:rPr>
          <w:sz w:val="16"/>
          <w:szCs w:val="16"/>
        </w:rPr>
        <w:t xml:space="preserve">r processing Green Dot cash back transactions, the following entities will also be considered a Well Known entity: </w:t>
      </w:r>
      <w:r w:rsidR="00562882" w:rsidRPr="005270BF">
        <w:rPr>
          <w:sz w:val="16"/>
          <w:szCs w:val="16"/>
        </w:rPr>
        <w:t>Walmart, Walgreens, CVS Pharmacy (CVS), Rite Aid, 7-Eleven, Dollar General, Family Dollar, Kroger (and affiliates: Fry’s, King Soopers, Ralphs, Smith’s, etc.), Safeway (and affiliates: Vons, Albertsons, Randalls, Tom Thumb, etc.), Speedway, Circle K, Kwik Trip / Kwik Star</w:t>
      </w:r>
    </w:p>
  </w:footnote>
  <w:footnote w:id="13">
    <w:p w14:paraId="6D2ABB5D" w14:textId="5BF5CEB0" w:rsidR="0084360E" w:rsidRPr="005270BF" w:rsidRDefault="0084360E">
      <w:pPr>
        <w:pStyle w:val="FootnoteText"/>
        <w:rPr>
          <w:sz w:val="16"/>
          <w:szCs w:val="16"/>
          <w:rPrChange w:id="58" w:author="Arroyo, Wendy" w:date="2025-06-19T17:30:00Z">
            <w:rPr/>
          </w:rPrChange>
        </w:rPr>
      </w:pPr>
      <w:r w:rsidRPr="005270BF">
        <w:rPr>
          <w:rStyle w:val="FootnoteReference"/>
          <w:sz w:val="16"/>
          <w:szCs w:val="16"/>
          <w:rPrChange w:id="59" w:author="Arroyo, Wendy" w:date="2025-06-19T17:30:00Z">
            <w:rPr>
              <w:rStyle w:val="FootnoteReference"/>
            </w:rPr>
          </w:rPrChange>
        </w:rPr>
        <w:footnoteRef/>
      </w:r>
      <w:r w:rsidRPr="005270BF">
        <w:rPr>
          <w:sz w:val="16"/>
          <w:szCs w:val="16"/>
          <w:rPrChange w:id="60" w:author="Arroyo, Wendy" w:date="2025-06-19T17:30:00Z">
            <w:rPr/>
          </w:rPrChange>
        </w:rPr>
        <w:t xml:space="preserve"> </w:t>
      </w:r>
      <w:r w:rsidR="00301811" w:rsidRPr="005270BF">
        <w:rPr>
          <w:sz w:val="16"/>
          <w:szCs w:val="16"/>
          <w:rPrChange w:id="61" w:author="Arroyo, Wendy" w:date="2025-06-19T17:30:00Z">
            <w:rPr/>
          </w:rPrChange>
        </w:rPr>
        <w:t xml:space="preserve">Counterparty address can be determined based on </w:t>
      </w:r>
    </w:p>
  </w:footnote>
  <w:footnote w:id="14">
    <w:p w14:paraId="198FD843" w14:textId="6F8C8D9A" w:rsidR="004B4A13" w:rsidRPr="005270BF" w:rsidRDefault="004B4A13">
      <w:pPr>
        <w:pStyle w:val="FootnoteText"/>
        <w:rPr>
          <w:ins w:id="71" w:author="Arroyo, Wendy" w:date="2025-06-19T17:17:00Z"/>
          <w:sz w:val="16"/>
          <w:szCs w:val="16"/>
          <w:rPrChange w:id="72" w:author="Arroyo, Wendy" w:date="2025-06-19T17:30:00Z">
            <w:rPr>
              <w:ins w:id="73" w:author="Arroyo, Wendy" w:date="2025-06-19T17:17:00Z"/>
            </w:rPr>
          </w:rPrChange>
        </w:rPr>
      </w:pPr>
      <w:ins w:id="74" w:author="Arroyo, Wendy" w:date="2025-06-19T17:17:00Z">
        <w:r w:rsidRPr="005270BF">
          <w:rPr>
            <w:rStyle w:val="FootnoteReference"/>
            <w:sz w:val="16"/>
            <w:szCs w:val="16"/>
            <w:rPrChange w:id="75" w:author="Arroyo, Wendy" w:date="2025-06-19T17:30:00Z">
              <w:rPr>
                <w:rStyle w:val="FootnoteReference"/>
              </w:rPr>
            </w:rPrChange>
          </w:rPr>
          <w:footnoteRef/>
        </w:r>
        <w:r w:rsidRPr="005270BF">
          <w:rPr>
            <w:sz w:val="16"/>
            <w:szCs w:val="16"/>
            <w:rPrChange w:id="76" w:author="Arroyo, Wendy" w:date="2025-06-19T17:30:00Z">
              <w:rPr/>
            </w:rPrChange>
          </w:rPr>
          <w:t xml:space="preserve"> In order to get the macro to function, following the instructions below.</w:t>
        </w:r>
      </w:ins>
    </w:p>
    <w:p w14:paraId="1C7D9371" w14:textId="5A7B0361" w:rsidR="004B4A13" w:rsidRPr="005270BF" w:rsidRDefault="00BE3B28" w:rsidP="00BE3B28">
      <w:pPr>
        <w:pStyle w:val="FootnoteText"/>
        <w:numPr>
          <w:ilvl w:val="0"/>
          <w:numId w:val="64"/>
        </w:numPr>
        <w:rPr>
          <w:ins w:id="77" w:author="Arroyo, Wendy" w:date="2025-06-19T17:18:00Z"/>
          <w:sz w:val="16"/>
          <w:szCs w:val="16"/>
          <w:rPrChange w:id="78" w:author="Arroyo, Wendy" w:date="2025-06-19T17:30:00Z">
            <w:rPr>
              <w:ins w:id="79" w:author="Arroyo, Wendy" w:date="2025-06-19T17:18:00Z"/>
            </w:rPr>
          </w:rPrChange>
        </w:rPr>
      </w:pPr>
      <w:ins w:id="80" w:author="Arroyo, Wendy" w:date="2025-06-19T17:17:00Z">
        <w:r w:rsidRPr="005270BF">
          <w:rPr>
            <w:sz w:val="16"/>
            <w:szCs w:val="16"/>
            <w:rPrChange w:id="81" w:author="Arroyo, Wendy" w:date="2025-06-19T17:30:00Z">
              <w:rPr/>
            </w:rPrChange>
          </w:rPr>
          <w:t>Save the file</w:t>
        </w:r>
        <w:r w:rsidR="00B7656B" w:rsidRPr="005270BF">
          <w:rPr>
            <w:sz w:val="16"/>
            <w:szCs w:val="16"/>
            <w:rPrChange w:id="82" w:author="Arroyo, Wendy" w:date="2025-06-19T17:30:00Z">
              <w:rPr/>
            </w:rPrChange>
          </w:rPr>
          <w:t xml:space="preserve"> in </w:t>
        </w:r>
      </w:ins>
      <w:ins w:id="83" w:author="Arroyo, Wendy" w:date="2025-06-19T17:18:00Z">
        <w:r w:rsidR="00B7656B" w:rsidRPr="005270BF">
          <w:rPr>
            <w:sz w:val="16"/>
            <w:szCs w:val="16"/>
            <w:rPrChange w:id="84" w:author="Arroyo, Wendy" w:date="2025-06-19T17:30:00Z">
              <w:rPr/>
            </w:rPrChange>
          </w:rPr>
          <w:t xml:space="preserve">your </w:t>
        </w:r>
        <w:r w:rsidR="001C2326" w:rsidRPr="005270BF">
          <w:rPr>
            <w:sz w:val="16"/>
            <w:szCs w:val="16"/>
            <w:rPrChange w:id="85" w:author="Arroyo, Wendy" w:date="2025-06-19T17:30:00Z">
              <w:rPr/>
            </w:rPrChange>
          </w:rPr>
          <w:t>my documents folder</w:t>
        </w:r>
      </w:ins>
    </w:p>
    <w:p w14:paraId="04D03D13" w14:textId="480FB448" w:rsidR="001C2326" w:rsidRPr="005270BF" w:rsidRDefault="001C2326" w:rsidP="00BE3B28">
      <w:pPr>
        <w:pStyle w:val="FootnoteText"/>
        <w:numPr>
          <w:ilvl w:val="0"/>
          <w:numId w:val="64"/>
        </w:numPr>
        <w:rPr>
          <w:ins w:id="86" w:author="Arroyo, Wendy" w:date="2025-06-19T17:22:00Z"/>
          <w:sz w:val="16"/>
          <w:szCs w:val="16"/>
          <w:rPrChange w:id="87" w:author="Arroyo, Wendy" w:date="2025-06-19T17:30:00Z">
            <w:rPr>
              <w:ins w:id="88" w:author="Arroyo, Wendy" w:date="2025-06-19T17:22:00Z"/>
            </w:rPr>
          </w:rPrChange>
        </w:rPr>
      </w:pPr>
      <w:ins w:id="89" w:author="Arroyo, Wendy" w:date="2025-06-19T17:18:00Z">
        <w:r w:rsidRPr="005270BF">
          <w:rPr>
            <w:sz w:val="16"/>
            <w:szCs w:val="16"/>
            <w:rPrChange w:id="90" w:author="Arroyo, Wendy" w:date="2025-06-19T17:30:00Z">
              <w:rPr/>
            </w:rPrChange>
          </w:rPr>
          <w:t>Open Chrome and enter cntrl + P (the print shortcut)</w:t>
        </w:r>
      </w:ins>
      <w:ins w:id="91" w:author="Arroyo, Wendy" w:date="2025-06-19T17:21:00Z">
        <w:r w:rsidR="00586C30" w:rsidRPr="005270BF">
          <w:rPr>
            <w:sz w:val="16"/>
            <w:szCs w:val="16"/>
            <w:rPrChange w:id="92" w:author="Arroyo, Wendy" w:date="2025-06-19T17:30:00Z">
              <w:rPr/>
            </w:rPrChange>
          </w:rPr>
          <w:t xml:space="preserve"> and ensure that the Destination is selected as </w:t>
        </w:r>
        <w:r w:rsidR="003336C6" w:rsidRPr="005270BF">
          <w:rPr>
            <w:rFonts w:hint="eastAsia"/>
            <w:sz w:val="16"/>
            <w:szCs w:val="16"/>
            <w:rPrChange w:id="93" w:author="Arroyo, Wendy" w:date="2025-06-19T17:30:00Z">
              <w:rPr>
                <w:rFonts w:hint="eastAsia"/>
              </w:rPr>
            </w:rPrChange>
          </w:rPr>
          <w:t>‘</w:t>
        </w:r>
        <w:r w:rsidR="003336C6" w:rsidRPr="005270BF">
          <w:rPr>
            <w:sz w:val="16"/>
            <w:szCs w:val="16"/>
            <w:rPrChange w:id="94" w:author="Arroyo, Wendy" w:date="2025-06-19T17:30:00Z">
              <w:rPr/>
            </w:rPrChange>
          </w:rPr>
          <w:t>Micros</w:t>
        </w:r>
        <w:r w:rsidR="00610FC4" w:rsidRPr="005270BF">
          <w:rPr>
            <w:sz w:val="16"/>
            <w:szCs w:val="16"/>
            <w:rPrChange w:id="95" w:author="Arroyo, Wendy" w:date="2025-06-19T17:30:00Z">
              <w:rPr/>
            </w:rPrChange>
          </w:rPr>
          <w:t>oft Print to PDF</w:t>
        </w:r>
        <w:r w:rsidR="00610FC4" w:rsidRPr="005270BF">
          <w:rPr>
            <w:rFonts w:hint="eastAsia"/>
            <w:sz w:val="16"/>
            <w:szCs w:val="16"/>
            <w:rPrChange w:id="96" w:author="Arroyo, Wendy" w:date="2025-06-19T17:30:00Z">
              <w:rPr>
                <w:rFonts w:hint="eastAsia"/>
              </w:rPr>
            </w:rPrChange>
          </w:rPr>
          <w:t>’</w:t>
        </w:r>
        <w:r w:rsidR="00610FC4" w:rsidRPr="005270BF">
          <w:rPr>
            <w:sz w:val="16"/>
            <w:szCs w:val="16"/>
            <w:rPrChange w:id="97" w:author="Arroyo, Wendy" w:date="2025-06-19T17:30:00Z">
              <w:rPr/>
            </w:rPrChange>
          </w:rPr>
          <w:t xml:space="preserve">. Once this </w:t>
        </w:r>
        <w:r w:rsidR="00197CD4" w:rsidRPr="005270BF">
          <w:rPr>
            <w:sz w:val="16"/>
            <w:szCs w:val="16"/>
            <w:rPrChange w:id="98" w:author="Arroyo, Wendy" w:date="2025-06-19T17:30:00Z">
              <w:rPr/>
            </w:rPrChange>
          </w:rPr>
          <w:t xml:space="preserve">is selected click </w:t>
        </w:r>
        <w:r w:rsidR="00197CD4" w:rsidRPr="005270BF">
          <w:rPr>
            <w:rFonts w:hint="eastAsia"/>
            <w:sz w:val="16"/>
            <w:szCs w:val="16"/>
            <w:rPrChange w:id="99" w:author="Arroyo, Wendy" w:date="2025-06-19T17:30:00Z">
              <w:rPr>
                <w:rFonts w:hint="eastAsia"/>
              </w:rPr>
            </w:rPrChange>
          </w:rPr>
          <w:t>‘</w:t>
        </w:r>
        <w:r w:rsidR="00197CD4" w:rsidRPr="005270BF">
          <w:rPr>
            <w:sz w:val="16"/>
            <w:szCs w:val="16"/>
            <w:rPrChange w:id="100" w:author="Arroyo, Wendy" w:date="2025-06-19T17:30:00Z">
              <w:rPr/>
            </w:rPrChange>
          </w:rPr>
          <w:t>Print</w:t>
        </w:r>
        <w:r w:rsidR="00197CD4" w:rsidRPr="005270BF">
          <w:rPr>
            <w:rFonts w:hint="eastAsia"/>
            <w:sz w:val="16"/>
            <w:szCs w:val="16"/>
            <w:rPrChange w:id="101" w:author="Arroyo, Wendy" w:date="2025-06-19T17:30:00Z">
              <w:rPr>
                <w:rFonts w:hint="eastAsia"/>
              </w:rPr>
            </w:rPrChange>
          </w:rPr>
          <w:t>’</w:t>
        </w:r>
        <w:r w:rsidR="00197CD4" w:rsidRPr="005270BF">
          <w:rPr>
            <w:sz w:val="16"/>
            <w:szCs w:val="16"/>
            <w:rPrChange w:id="102" w:author="Arroyo, Wendy" w:date="2025-06-19T17:30:00Z">
              <w:rPr/>
            </w:rPrChange>
          </w:rPr>
          <w:t xml:space="preserve"> and save the file to a folder whe</w:t>
        </w:r>
      </w:ins>
      <w:ins w:id="103" w:author="Arroyo, Wendy" w:date="2025-06-19T17:22:00Z">
        <w:r w:rsidR="00197CD4" w:rsidRPr="005270BF">
          <w:rPr>
            <w:sz w:val="16"/>
            <w:szCs w:val="16"/>
            <w:rPrChange w:id="104" w:author="Arroyo, Wendy" w:date="2025-06-19T17:30:00Z">
              <w:rPr/>
            </w:rPrChange>
          </w:rPr>
          <w:t>re you would</w:t>
        </w:r>
        <w:r w:rsidR="00A12CD3" w:rsidRPr="005270BF">
          <w:rPr>
            <w:sz w:val="16"/>
            <w:szCs w:val="16"/>
            <w:rPrChange w:id="105" w:author="Arroyo, Wendy" w:date="2025-06-19T17:30:00Z">
              <w:rPr/>
            </w:rPrChange>
          </w:rPr>
          <w:t xml:space="preserve"> want the PDF files to be saved.</w:t>
        </w:r>
      </w:ins>
    </w:p>
    <w:p w14:paraId="0F18B1C5" w14:textId="2681CF34" w:rsidR="006379EC" w:rsidRPr="005270BF" w:rsidRDefault="0079636B" w:rsidP="00BE3B28">
      <w:pPr>
        <w:pStyle w:val="FootnoteText"/>
        <w:numPr>
          <w:ilvl w:val="0"/>
          <w:numId w:val="64"/>
        </w:numPr>
        <w:rPr>
          <w:ins w:id="106" w:author="Arroyo, Wendy" w:date="2025-06-19T17:25:00Z"/>
          <w:sz w:val="16"/>
          <w:szCs w:val="16"/>
          <w:rPrChange w:id="107" w:author="Arroyo, Wendy" w:date="2025-06-19T17:30:00Z">
            <w:rPr>
              <w:ins w:id="108" w:author="Arroyo, Wendy" w:date="2025-06-19T17:25:00Z"/>
            </w:rPr>
          </w:rPrChange>
        </w:rPr>
      </w:pPr>
      <w:ins w:id="109" w:author="Arroyo, Wendy" w:date="2025-06-19T17:24:00Z">
        <w:r w:rsidRPr="005270BF">
          <w:rPr>
            <w:sz w:val="16"/>
            <w:szCs w:val="16"/>
            <w:rPrChange w:id="110" w:author="Arroyo, Wendy" w:date="2025-06-19T17:30:00Z">
              <w:rPr/>
            </w:rPrChange>
          </w:rPr>
          <w:t xml:space="preserve">Right click on the excel macro </w:t>
        </w:r>
      </w:ins>
      <w:ins w:id="111" w:author="Arroyo, Wendy" w:date="2025-06-19T17:25:00Z">
        <w:r w:rsidRPr="005270BF">
          <w:rPr>
            <w:sz w:val="16"/>
            <w:szCs w:val="16"/>
            <w:rPrChange w:id="112" w:author="Arroyo, Wendy" w:date="2025-06-19T17:30:00Z">
              <w:rPr/>
            </w:rPrChange>
          </w:rPr>
          <w:t xml:space="preserve">file and select </w:t>
        </w:r>
        <w:r w:rsidRPr="005270BF">
          <w:rPr>
            <w:rFonts w:hint="eastAsia"/>
            <w:sz w:val="16"/>
            <w:szCs w:val="16"/>
            <w:rPrChange w:id="113" w:author="Arroyo, Wendy" w:date="2025-06-19T17:30:00Z">
              <w:rPr>
                <w:rFonts w:hint="eastAsia"/>
              </w:rPr>
            </w:rPrChange>
          </w:rPr>
          <w:t>‘</w:t>
        </w:r>
        <w:r w:rsidRPr="005270BF">
          <w:rPr>
            <w:sz w:val="16"/>
            <w:szCs w:val="16"/>
            <w:rPrChange w:id="114" w:author="Arroyo, Wendy" w:date="2025-06-19T17:30:00Z">
              <w:rPr/>
            </w:rPrChange>
          </w:rPr>
          <w:t>Properties</w:t>
        </w:r>
        <w:r w:rsidRPr="005270BF">
          <w:rPr>
            <w:rFonts w:hint="eastAsia"/>
            <w:sz w:val="16"/>
            <w:szCs w:val="16"/>
            <w:rPrChange w:id="115" w:author="Arroyo, Wendy" w:date="2025-06-19T17:30:00Z">
              <w:rPr>
                <w:rFonts w:hint="eastAsia"/>
              </w:rPr>
            </w:rPrChange>
          </w:rPr>
          <w:t>’</w:t>
        </w:r>
        <w:r w:rsidRPr="005270BF">
          <w:rPr>
            <w:sz w:val="16"/>
            <w:szCs w:val="16"/>
            <w:rPrChange w:id="116" w:author="Arroyo, Wendy" w:date="2025-06-19T17:30:00Z">
              <w:rPr/>
            </w:rPrChange>
          </w:rPr>
          <w:t xml:space="preserve">. In </w:t>
        </w:r>
        <w:r w:rsidR="009D09B2" w:rsidRPr="005270BF">
          <w:rPr>
            <w:sz w:val="16"/>
            <w:szCs w:val="16"/>
            <w:rPrChange w:id="117" w:author="Arroyo, Wendy" w:date="2025-06-19T17:30:00Z">
              <w:rPr/>
            </w:rPrChange>
          </w:rPr>
          <w:t xml:space="preserve">the </w:t>
        </w:r>
        <w:r w:rsidR="004A7A95" w:rsidRPr="005270BF">
          <w:rPr>
            <w:sz w:val="16"/>
            <w:szCs w:val="16"/>
            <w:rPrChange w:id="118" w:author="Arroyo, Wendy" w:date="2025-06-19T17:30:00Z">
              <w:rPr/>
            </w:rPrChange>
          </w:rPr>
          <w:t xml:space="preserve">properties window, click the </w:t>
        </w:r>
        <w:r w:rsidR="004A7A95" w:rsidRPr="005270BF">
          <w:rPr>
            <w:rFonts w:hint="eastAsia"/>
            <w:sz w:val="16"/>
            <w:szCs w:val="16"/>
            <w:rPrChange w:id="119" w:author="Arroyo, Wendy" w:date="2025-06-19T17:30:00Z">
              <w:rPr>
                <w:rFonts w:hint="eastAsia"/>
              </w:rPr>
            </w:rPrChange>
          </w:rPr>
          <w:t>‘</w:t>
        </w:r>
        <w:r w:rsidR="004A7A95" w:rsidRPr="005270BF">
          <w:rPr>
            <w:sz w:val="16"/>
            <w:szCs w:val="16"/>
            <w:rPrChange w:id="120" w:author="Arroyo, Wendy" w:date="2025-06-19T17:30:00Z">
              <w:rPr/>
            </w:rPrChange>
          </w:rPr>
          <w:t>Unblock</w:t>
        </w:r>
        <w:r w:rsidR="004A7A95" w:rsidRPr="005270BF">
          <w:rPr>
            <w:rFonts w:hint="eastAsia"/>
            <w:sz w:val="16"/>
            <w:szCs w:val="16"/>
            <w:rPrChange w:id="121" w:author="Arroyo, Wendy" w:date="2025-06-19T17:30:00Z">
              <w:rPr>
                <w:rFonts w:hint="eastAsia"/>
              </w:rPr>
            </w:rPrChange>
          </w:rPr>
          <w:t>’</w:t>
        </w:r>
        <w:r w:rsidR="00853F10" w:rsidRPr="005270BF">
          <w:rPr>
            <w:sz w:val="16"/>
            <w:szCs w:val="16"/>
            <w:rPrChange w:id="122" w:author="Arroyo, Wendy" w:date="2025-06-19T17:30:00Z">
              <w:rPr/>
            </w:rPrChange>
          </w:rPr>
          <w:t xml:space="preserve"> checkbox and click </w:t>
        </w:r>
        <w:r w:rsidR="00853F10" w:rsidRPr="005270BF">
          <w:rPr>
            <w:rFonts w:hint="eastAsia"/>
            <w:sz w:val="16"/>
            <w:szCs w:val="16"/>
            <w:rPrChange w:id="123" w:author="Arroyo, Wendy" w:date="2025-06-19T17:30:00Z">
              <w:rPr>
                <w:rFonts w:hint="eastAsia"/>
              </w:rPr>
            </w:rPrChange>
          </w:rPr>
          <w:t>‘</w:t>
        </w:r>
        <w:r w:rsidR="00853F10" w:rsidRPr="005270BF">
          <w:rPr>
            <w:sz w:val="16"/>
            <w:szCs w:val="16"/>
            <w:rPrChange w:id="124" w:author="Arroyo, Wendy" w:date="2025-06-19T17:30:00Z">
              <w:rPr/>
            </w:rPrChange>
          </w:rPr>
          <w:t xml:space="preserve">apply and </w:t>
        </w:r>
        <w:r w:rsidR="00853F10" w:rsidRPr="005270BF">
          <w:rPr>
            <w:rFonts w:hint="eastAsia"/>
            <w:sz w:val="16"/>
            <w:szCs w:val="16"/>
            <w:rPrChange w:id="125" w:author="Arroyo, Wendy" w:date="2025-06-19T17:30:00Z">
              <w:rPr>
                <w:rFonts w:hint="eastAsia"/>
              </w:rPr>
            </w:rPrChange>
          </w:rPr>
          <w:t>‘</w:t>
        </w:r>
        <w:r w:rsidR="00853F10" w:rsidRPr="005270BF">
          <w:rPr>
            <w:sz w:val="16"/>
            <w:szCs w:val="16"/>
            <w:rPrChange w:id="126" w:author="Arroyo, Wendy" w:date="2025-06-19T17:30:00Z">
              <w:rPr/>
            </w:rPrChange>
          </w:rPr>
          <w:t>ok</w:t>
        </w:r>
        <w:r w:rsidR="00853F10" w:rsidRPr="005270BF">
          <w:rPr>
            <w:rFonts w:hint="eastAsia"/>
            <w:sz w:val="16"/>
            <w:szCs w:val="16"/>
            <w:rPrChange w:id="127" w:author="Arroyo, Wendy" w:date="2025-06-19T17:30:00Z">
              <w:rPr>
                <w:rFonts w:hint="eastAsia"/>
              </w:rPr>
            </w:rPrChange>
          </w:rPr>
          <w:t>’</w:t>
        </w:r>
        <w:r w:rsidR="00853F10" w:rsidRPr="005270BF">
          <w:rPr>
            <w:sz w:val="16"/>
            <w:szCs w:val="16"/>
            <w:rPrChange w:id="128" w:author="Arroyo, Wendy" w:date="2025-06-19T17:30:00Z">
              <w:rPr/>
            </w:rPrChange>
          </w:rPr>
          <w:t>.</w:t>
        </w:r>
      </w:ins>
    </w:p>
    <w:p w14:paraId="3A641E52" w14:textId="65DD216D" w:rsidR="007608AE" w:rsidRPr="005270BF" w:rsidRDefault="00ED1A59" w:rsidP="00BE3B28">
      <w:pPr>
        <w:pStyle w:val="FootnoteText"/>
        <w:numPr>
          <w:ilvl w:val="0"/>
          <w:numId w:val="64"/>
        </w:numPr>
        <w:rPr>
          <w:ins w:id="129" w:author="Arroyo, Wendy" w:date="2025-06-19T17:30:00Z"/>
          <w:sz w:val="16"/>
          <w:szCs w:val="16"/>
          <w:rPrChange w:id="130" w:author="Arroyo, Wendy" w:date="2025-06-19T17:30:00Z">
            <w:rPr>
              <w:ins w:id="131" w:author="Arroyo, Wendy" w:date="2025-06-19T17:30:00Z"/>
            </w:rPr>
          </w:rPrChange>
        </w:rPr>
      </w:pPr>
      <w:ins w:id="132" w:author="Arroyo, Wendy" w:date="2025-06-19T17:28:00Z">
        <w:r w:rsidRPr="005270BF">
          <w:rPr>
            <w:sz w:val="16"/>
            <w:szCs w:val="16"/>
            <w:rPrChange w:id="133" w:author="Arroyo, Wendy" w:date="2025-06-19T17:30:00Z">
              <w:rPr/>
            </w:rPrChange>
          </w:rPr>
          <w:t>Open the Macro and enter the names of the entities/ individuals that y</w:t>
        </w:r>
      </w:ins>
      <w:ins w:id="134" w:author="Arroyo, Wendy" w:date="2025-06-19T17:29:00Z">
        <w:r w:rsidRPr="005270BF">
          <w:rPr>
            <w:sz w:val="16"/>
            <w:szCs w:val="16"/>
            <w:rPrChange w:id="135" w:author="Arroyo, Wendy" w:date="2025-06-19T17:30:00Z">
              <w:rPr/>
            </w:rPrChange>
          </w:rPr>
          <w:t xml:space="preserve">ou want to screen and click Run. Please wait for the </w:t>
        </w:r>
        <w:r w:rsidRPr="005270BF">
          <w:rPr>
            <w:rFonts w:hint="eastAsia"/>
            <w:sz w:val="16"/>
            <w:szCs w:val="16"/>
            <w:rPrChange w:id="136" w:author="Arroyo, Wendy" w:date="2025-06-19T17:30:00Z">
              <w:rPr>
                <w:rFonts w:hint="eastAsia"/>
              </w:rPr>
            </w:rPrChange>
          </w:rPr>
          <w:t>‘</w:t>
        </w:r>
        <w:r w:rsidRPr="005270BF">
          <w:rPr>
            <w:sz w:val="16"/>
            <w:szCs w:val="16"/>
            <w:rPrChange w:id="137" w:author="Arroyo, Wendy" w:date="2025-06-19T17:30:00Z">
              <w:rPr/>
            </w:rPrChange>
          </w:rPr>
          <w:t>Done</w:t>
        </w:r>
        <w:r w:rsidR="00327DD9" w:rsidRPr="005270BF">
          <w:rPr>
            <w:rFonts w:hint="eastAsia"/>
            <w:sz w:val="16"/>
            <w:szCs w:val="16"/>
            <w:rPrChange w:id="138" w:author="Arroyo, Wendy" w:date="2025-06-19T17:30:00Z">
              <w:rPr>
                <w:rFonts w:hint="eastAsia"/>
              </w:rPr>
            </w:rPrChange>
          </w:rPr>
          <w:t>’</w:t>
        </w:r>
        <w:r w:rsidR="00327DD9" w:rsidRPr="005270BF">
          <w:rPr>
            <w:sz w:val="16"/>
            <w:szCs w:val="16"/>
            <w:rPrChange w:id="139" w:author="Arroyo, Wendy" w:date="2025-06-19T17:30:00Z">
              <w:rPr/>
            </w:rPrChange>
          </w:rPr>
          <w:t xml:space="preserve"> notification</w:t>
        </w:r>
        <w:r w:rsidR="005270BF" w:rsidRPr="005270BF">
          <w:rPr>
            <w:sz w:val="16"/>
            <w:szCs w:val="16"/>
            <w:rPrChange w:id="140" w:author="Arroyo, Wendy" w:date="2025-06-19T17:30:00Z">
              <w:rPr/>
            </w:rPrChange>
          </w:rPr>
          <w:t xml:space="preserve"> from the macro before interacting further with your system.</w:t>
        </w:r>
      </w:ins>
      <w:ins w:id="141" w:author="Arroyo, Wendy" w:date="2025-06-19T17:30:00Z">
        <w:r w:rsidR="005270BF" w:rsidRPr="005270BF">
          <w:rPr>
            <w:sz w:val="16"/>
            <w:szCs w:val="16"/>
            <w:rPrChange w:id="142" w:author="Arroyo, Wendy" w:date="2025-06-19T17:30:00Z">
              <w:rPr/>
            </w:rPrChange>
          </w:rPr>
          <w:t xml:space="preserve"> </w:t>
        </w:r>
      </w:ins>
    </w:p>
    <w:p w14:paraId="3EFF7041" w14:textId="072A4B08" w:rsidR="005270BF" w:rsidRPr="005270BF" w:rsidRDefault="005270BF">
      <w:pPr>
        <w:pStyle w:val="FootnoteText"/>
        <w:numPr>
          <w:ilvl w:val="0"/>
          <w:numId w:val="64"/>
        </w:numPr>
        <w:rPr>
          <w:sz w:val="16"/>
          <w:szCs w:val="16"/>
          <w:rPrChange w:id="143" w:author="Arroyo, Wendy" w:date="2025-06-19T17:30:00Z">
            <w:rPr/>
          </w:rPrChange>
        </w:rPr>
        <w:pPrChange w:id="144" w:author="Arroyo, Wendy" w:date="2025-06-19T17:17:00Z">
          <w:pPr>
            <w:pStyle w:val="FootnoteText"/>
          </w:pPr>
        </w:pPrChange>
      </w:pPr>
      <w:ins w:id="145" w:author="Arroyo, Wendy" w:date="2025-06-19T17:30:00Z">
        <w:r w:rsidRPr="005270BF">
          <w:rPr>
            <w:sz w:val="16"/>
            <w:szCs w:val="16"/>
            <w:rPrChange w:id="146" w:author="Arroyo, Wendy" w:date="2025-06-19T17:30:00Z">
              <w:rPr/>
            </w:rPrChange>
          </w:rPr>
          <w:t>The screening PDF</w:t>
        </w:r>
        <w:r w:rsidRPr="005270BF">
          <w:rPr>
            <w:rFonts w:hint="eastAsia"/>
            <w:sz w:val="16"/>
            <w:szCs w:val="16"/>
            <w:rPrChange w:id="147" w:author="Arroyo, Wendy" w:date="2025-06-19T17:30:00Z">
              <w:rPr>
                <w:rFonts w:hint="eastAsia"/>
              </w:rPr>
            </w:rPrChange>
          </w:rPr>
          <w:t>’</w:t>
        </w:r>
        <w:r w:rsidRPr="005270BF">
          <w:rPr>
            <w:sz w:val="16"/>
            <w:szCs w:val="16"/>
            <w:rPrChange w:id="148" w:author="Arroyo, Wendy" w:date="2025-06-19T17:30:00Z">
              <w:rPr/>
            </w:rPrChange>
          </w:rPr>
          <w:t xml:space="preserve">s should be available in the folder that was manually selected in step 2. </w:t>
        </w:r>
      </w:ins>
    </w:p>
  </w:footnote>
  <w:footnote w:id="15">
    <w:p w14:paraId="5DDC4B8A" w14:textId="77777777" w:rsidR="00C96145" w:rsidRPr="005270BF" w:rsidRDefault="00482E53">
      <w:pPr>
        <w:pStyle w:val="FootnoteText"/>
        <w:rPr>
          <w:sz w:val="16"/>
          <w:szCs w:val="16"/>
        </w:rPr>
      </w:pPr>
      <w:r w:rsidRPr="005270BF">
        <w:rPr>
          <w:rStyle w:val="FootnoteReference"/>
          <w:sz w:val="16"/>
          <w:szCs w:val="16"/>
        </w:rPr>
        <w:footnoteRef/>
      </w:r>
      <w:r w:rsidRPr="005270BF">
        <w:rPr>
          <w:sz w:val="16"/>
          <w:szCs w:val="16"/>
        </w:rPr>
        <w:t xml:space="preserve"> The string search </w:t>
      </w:r>
      <w:r w:rsidR="00022CAA" w:rsidRPr="005270BF">
        <w:rPr>
          <w:sz w:val="16"/>
          <w:szCs w:val="16"/>
        </w:rPr>
        <w:t>is considered as follows: “Name of the Individual/Entity” AND “Investigations” OR “Bribery” OR “Fraud” OR “Laundering” OR “Criminal” OR “Terrorist” OR “Evasion” OR “Indictment” OR “Regulatory” OR “Court” OR “Court Case” OR “Arrest” OR “Litigation” OR “Murder” OR “Defendant” OR “Felony” OR “Bankruptcy” OR “Crime” OR “Compliant</w:t>
      </w:r>
    </w:p>
    <w:p w14:paraId="3FB976D6" w14:textId="77777777" w:rsidR="00C96145" w:rsidRDefault="00C96145">
      <w:pPr>
        <w:pStyle w:val="FootnoteText"/>
        <w:rPr>
          <w:sz w:val="16"/>
          <w:szCs w:val="16"/>
        </w:rPr>
      </w:pPr>
    </w:p>
    <w:p w14:paraId="51E8B124" w14:textId="674AE82A" w:rsidR="00482E53" w:rsidRPr="0027380A" w:rsidRDefault="00022CAA">
      <w:pPr>
        <w:pStyle w:val="FootnoteText"/>
        <w:rPr>
          <w:sz w:val="16"/>
          <w:szCs w:val="16"/>
        </w:rPr>
      </w:pPr>
      <w:r w:rsidRPr="0027380A">
        <w:rPr>
          <w:sz w:val="16"/>
          <w:szCs w:val="16"/>
        </w:rPr>
        <w:t>”</w:t>
      </w:r>
    </w:p>
  </w:footnote>
  <w:footnote w:id="16">
    <w:p w14:paraId="6AB61B40" w14:textId="7C1B2FB1" w:rsidR="0095319D" w:rsidRPr="0027380A" w:rsidRDefault="0095319D" w:rsidP="0095319D">
      <w:pPr>
        <w:pStyle w:val="FootnoteText"/>
        <w:rPr>
          <w:sz w:val="16"/>
          <w:szCs w:val="16"/>
        </w:rPr>
      </w:pPr>
      <w:r w:rsidRPr="0027380A">
        <w:rPr>
          <w:rStyle w:val="FootnoteReference"/>
          <w:sz w:val="16"/>
          <w:szCs w:val="16"/>
        </w:rPr>
        <w:footnoteRef/>
      </w:r>
      <w:r w:rsidRPr="0027380A">
        <w:rPr>
          <w:sz w:val="16"/>
          <w:szCs w:val="16"/>
        </w:rPr>
        <w:t xml:space="preserve"> For purposes of the Lookback, the following types of adverse news are considered non-relevant:</w:t>
      </w:r>
    </w:p>
    <w:p w14:paraId="6740694C" w14:textId="69CCA2A5" w:rsidR="0095319D" w:rsidRPr="0027380A" w:rsidRDefault="0095319D" w:rsidP="006E537D">
      <w:pPr>
        <w:pStyle w:val="FootnoteText"/>
        <w:numPr>
          <w:ilvl w:val="0"/>
          <w:numId w:val="27"/>
        </w:numPr>
        <w:rPr>
          <w:sz w:val="16"/>
          <w:szCs w:val="16"/>
        </w:rPr>
      </w:pPr>
      <w:r w:rsidRPr="0027380A">
        <w:rPr>
          <w:sz w:val="16"/>
          <w:szCs w:val="16"/>
        </w:rPr>
        <w:t xml:space="preserve">Civil litigations or fines for violations that are not related to financial crimes. </w:t>
      </w:r>
    </w:p>
    <w:p w14:paraId="3DDC37BF" w14:textId="140FC7F8" w:rsidR="0095319D" w:rsidRPr="0027380A" w:rsidRDefault="0095319D" w:rsidP="006E537D">
      <w:pPr>
        <w:pStyle w:val="FootnoteText"/>
        <w:numPr>
          <w:ilvl w:val="0"/>
          <w:numId w:val="27"/>
        </w:numPr>
        <w:rPr>
          <w:sz w:val="16"/>
          <w:szCs w:val="16"/>
        </w:rPr>
      </w:pPr>
      <w:r w:rsidRPr="0027380A">
        <w:rPr>
          <w:sz w:val="16"/>
          <w:szCs w:val="16"/>
        </w:rPr>
        <w:t>Assault, domestic violence, misdemeanors, or other crimes that are not related to the transaction activity.</w:t>
      </w:r>
    </w:p>
  </w:footnote>
  <w:footnote w:id="17">
    <w:p w14:paraId="0559B650" w14:textId="7F454471" w:rsidR="0098708E" w:rsidRPr="0027380A" w:rsidRDefault="0098708E" w:rsidP="0098708E">
      <w:pPr>
        <w:pStyle w:val="FootnoteText"/>
        <w:rPr>
          <w:sz w:val="16"/>
          <w:szCs w:val="16"/>
        </w:rPr>
      </w:pPr>
      <w:r w:rsidRPr="0027380A">
        <w:rPr>
          <w:rStyle w:val="FootnoteReference"/>
          <w:sz w:val="16"/>
          <w:szCs w:val="16"/>
        </w:rPr>
        <w:footnoteRef/>
      </w:r>
      <w:r w:rsidRPr="0027380A">
        <w:rPr>
          <w:sz w:val="16"/>
          <w:szCs w:val="16"/>
        </w:rPr>
        <w:t xml:space="preserve"> For purposes of the Lookback, the following types of adverse news are considered relevant: </w:t>
      </w:r>
    </w:p>
    <w:p w14:paraId="5DB3BF7A" w14:textId="301B67FC" w:rsidR="0098708E" w:rsidRPr="0027380A" w:rsidRDefault="0098708E" w:rsidP="006E537D">
      <w:pPr>
        <w:pStyle w:val="FootnoteText"/>
        <w:numPr>
          <w:ilvl w:val="0"/>
          <w:numId w:val="26"/>
        </w:numPr>
        <w:rPr>
          <w:sz w:val="16"/>
          <w:szCs w:val="16"/>
        </w:rPr>
      </w:pPr>
      <w:r w:rsidRPr="0027380A">
        <w:rPr>
          <w:sz w:val="16"/>
          <w:szCs w:val="16"/>
        </w:rPr>
        <w:t>Money laundering or terrorist financing</w:t>
      </w:r>
    </w:p>
    <w:p w14:paraId="53C58FCC" w14:textId="59EE290A" w:rsidR="0098708E" w:rsidRPr="0027380A" w:rsidRDefault="0098708E" w:rsidP="006E537D">
      <w:pPr>
        <w:pStyle w:val="FootnoteText"/>
        <w:numPr>
          <w:ilvl w:val="0"/>
          <w:numId w:val="26"/>
        </w:numPr>
        <w:rPr>
          <w:sz w:val="16"/>
          <w:szCs w:val="16"/>
        </w:rPr>
      </w:pPr>
      <w:r w:rsidRPr="0027380A">
        <w:rPr>
          <w:sz w:val="16"/>
          <w:szCs w:val="16"/>
        </w:rPr>
        <w:t>Corruption or bribery</w:t>
      </w:r>
    </w:p>
    <w:p w14:paraId="5D2A7533" w14:textId="1ABCB7E1" w:rsidR="0098708E" w:rsidRPr="0027380A" w:rsidRDefault="0098708E" w:rsidP="006E537D">
      <w:pPr>
        <w:pStyle w:val="FootnoteText"/>
        <w:numPr>
          <w:ilvl w:val="0"/>
          <w:numId w:val="26"/>
        </w:numPr>
        <w:rPr>
          <w:sz w:val="16"/>
          <w:szCs w:val="16"/>
        </w:rPr>
      </w:pPr>
      <w:r w:rsidRPr="0027380A">
        <w:rPr>
          <w:sz w:val="16"/>
          <w:szCs w:val="16"/>
        </w:rPr>
        <w:t>Association with terrorist groups</w:t>
      </w:r>
    </w:p>
    <w:p w14:paraId="40DF1B8A" w14:textId="38D2C0E3" w:rsidR="0098708E" w:rsidRPr="0027380A" w:rsidRDefault="0098708E" w:rsidP="006E537D">
      <w:pPr>
        <w:pStyle w:val="FootnoteText"/>
        <w:numPr>
          <w:ilvl w:val="0"/>
          <w:numId w:val="26"/>
        </w:numPr>
        <w:rPr>
          <w:sz w:val="16"/>
          <w:szCs w:val="16"/>
        </w:rPr>
      </w:pPr>
      <w:r w:rsidRPr="0027380A">
        <w:rPr>
          <w:sz w:val="16"/>
          <w:szCs w:val="16"/>
        </w:rPr>
        <w:t>Regulatory fines and actions</w:t>
      </w:r>
    </w:p>
    <w:p w14:paraId="4A305A32" w14:textId="636BDD9A" w:rsidR="0098708E" w:rsidRPr="0027380A" w:rsidRDefault="0098708E" w:rsidP="006E537D">
      <w:pPr>
        <w:pStyle w:val="FootnoteText"/>
        <w:numPr>
          <w:ilvl w:val="0"/>
          <w:numId w:val="26"/>
        </w:numPr>
        <w:rPr>
          <w:sz w:val="16"/>
          <w:szCs w:val="16"/>
        </w:rPr>
      </w:pPr>
      <w:r w:rsidRPr="0027380A">
        <w:rPr>
          <w:sz w:val="16"/>
          <w:szCs w:val="16"/>
        </w:rPr>
        <w:t>Embezzlement or misappropriation of funds</w:t>
      </w:r>
    </w:p>
    <w:p w14:paraId="3C00FA92" w14:textId="6694F142" w:rsidR="0098708E" w:rsidRPr="0027380A" w:rsidRDefault="0098708E" w:rsidP="006E537D">
      <w:pPr>
        <w:pStyle w:val="FootnoteText"/>
        <w:numPr>
          <w:ilvl w:val="0"/>
          <w:numId w:val="26"/>
        </w:numPr>
        <w:rPr>
          <w:sz w:val="16"/>
          <w:szCs w:val="16"/>
        </w:rPr>
      </w:pPr>
      <w:r w:rsidRPr="0027380A">
        <w:rPr>
          <w:sz w:val="16"/>
          <w:szCs w:val="16"/>
        </w:rPr>
        <w:t>Fraudulent activity or other financial crimes</w:t>
      </w:r>
    </w:p>
    <w:p w14:paraId="0C9974AE" w14:textId="27E425D7" w:rsidR="0098708E" w:rsidRPr="0027380A" w:rsidRDefault="0098708E" w:rsidP="006E537D">
      <w:pPr>
        <w:pStyle w:val="FootnoteText"/>
        <w:numPr>
          <w:ilvl w:val="0"/>
          <w:numId w:val="26"/>
        </w:numPr>
        <w:rPr>
          <w:sz w:val="16"/>
          <w:szCs w:val="16"/>
        </w:rPr>
      </w:pPr>
      <w:r w:rsidRPr="0027380A">
        <w:rPr>
          <w:sz w:val="16"/>
          <w:szCs w:val="16"/>
        </w:rPr>
        <w:t>Sanctions circumvention</w:t>
      </w:r>
    </w:p>
    <w:p w14:paraId="6C20C5B2" w14:textId="07B64D85" w:rsidR="0098708E" w:rsidRPr="0027380A" w:rsidRDefault="0098708E" w:rsidP="006E537D">
      <w:pPr>
        <w:pStyle w:val="FootnoteText"/>
        <w:numPr>
          <w:ilvl w:val="0"/>
          <w:numId w:val="26"/>
        </w:numPr>
        <w:rPr>
          <w:sz w:val="16"/>
          <w:szCs w:val="16"/>
        </w:rPr>
      </w:pPr>
      <w:r w:rsidRPr="0027380A">
        <w:rPr>
          <w:sz w:val="16"/>
          <w:szCs w:val="16"/>
        </w:rPr>
        <w:t>Drug/human/arms/blood diamond/other trafficking</w:t>
      </w:r>
    </w:p>
    <w:p w14:paraId="54A44742" w14:textId="3B3CD513" w:rsidR="00534FBC" w:rsidRPr="0027380A" w:rsidRDefault="00534FBC" w:rsidP="006E537D">
      <w:pPr>
        <w:pStyle w:val="ListParagraph"/>
        <w:numPr>
          <w:ilvl w:val="0"/>
          <w:numId w:val="26"/>
        </w:numPr>
        <w:rPr>
          <w:sz w:val="16"/>
          <w:szCs w:val="16"/>
        </w:rPr>
      </w:pPr>
      <w:r w:rsidRPr="0027380A">
        <w:rPr>
          <w:sz w:val="16"/>
          <w:szCs w:val="16"/>
        </w:rPr>
        <w:t>Activity typically comprising a felony</w:t>
      </w:r>
    </w:p>
  </w:footnote>
  <w:footnote w:id="18">
    <w:p w14:paraId="198D6CE6" w14:textId="77777777" w:rsidR="006E077C" w:rsidRPr="0027380A" w:rsidRDefault="006E077C" w:rsidP="006E077C">
      <w:pPr>
        <w:pStyle w:val="FootnoteText"/>
        <w:rPr>
          <w:sz w:val="16"/>
          <w:szCs w:val="16"/>
        </w:rPr>
      </w:pPr>
      <w:r w:rsidRPr="0027380A">
        <w:rPr>
          <w:rStyle w:val="FootnoteReference"/>
          <w:sz w:val="16"/>
          <w:szCs w:val="16"/>
        </w:rPr>
        <w:footnoteRef/>
      </w:r>
      <w:r w:rsidRPr="0027380A">
        <w:rPr>
          <w:sz w:val="16"/>
          <w:szCs w:val="16"/>
        </w:rPr>
        <w:t xml:space="preserve"> For purposes of the Lookback, the following types of adverse news are considered non-relevant:</w:t>
      </w:r>
    </w:p>
    <w:p w14:paraId="619773FE" w14:textId="77777777" w:rsidR="006E077C" w:rsidRPr="0027380A" w:rsidRDefault="006E077C" w:rsidP="006E537D">
      <w:pPr>
        <w:pStyle w:val="FootnoteText"/>
        <w:numPr>
          <w:ilvl w:val="0"/>
          <w:numId w:val="27"/>
        </w:numPr>
        <w:rPr>
          <w:sz w:val="16"/>
          <w:szCs w:val="16"/>
        </w:rPr>
      </w:pPr>
      <w:r w:rsidRPr="0027380A">
        <w:rPr>
          <w:sz w:val="16"/>
          <w:szCs w:val="16"/>
        </w:rPr>
        <w:t xml:space="preserve">Civil litigations or fines for violations that are not related to financial crimes. </w:t>
      </w:r>
    </w:p>
    <w:p w14:paraId="0A49B935" w14:textId="77777777" w:rsidR="006E077C" w:rsidRPr="0027380A" w:rsidRDefault="006E077C" w:rsidP="006E537D">
      <w:pPr>
        <w:pStyle w:val="FootnoteText"/>
        <w:numPr>
          <w:ilvl w:val="0"/>
          <w:numId w:val="27"/>
        </w:numPr>
        <w:rPr>
          <w:sz w:val="16"/>
          <w:szCs w:val="16"/>
        </w:rPr>
      </w:pPr>
      <w:r w:rsidRPr="0027380A">
        <w:rPr>
          <w:sz w:val="16"/>
          <w:szCs w:val="16"/>
        </w:rPr>
        <w:t>Assault, domestic violence, misdemeanors, or other crimes that are not related to the transaction activity.</w:t>
      </w:r>
    </w:p>
  </w:footnote>
  <w:footnote w:id="19">
    <w:p w14:paraId="4952E93D" w14:textId="77777777" w:rsidR="006E077C" w:rsidRPr="0027380A" w:rsidRDefault="006E077C" w:rsidP="006E077C">
      <w:pPr>
        <w:pStyle w:val="FootnoteText"/>
        <w:rPr>
          <w:sz w:val="16"/>
          <w:szCs w:val="16"/>
        </w:rPr>
      </w:pPr>
      <w:r w:rsidRPr="0027380A">
        <w:rPr>
          <w:rStyle w:val="FootnoteReference"/>
          <w:sz w:val="16"/>
          <w:szCs w:val="16"/>
        </w:rPr>
        <w:footnoteRef/>
      </w:r>
      <w:r w:rsidRPr="0027380A">
        <w:rPr>
          <w:sz w:val="16"/>
          <w:szCs w:val="16"/>
        </w:rPr>
        <w:t xml:space="preserve"> For purposes of the Lookback, the following types of adverse news are considered relevant: </w:t>
      </w:r>
    </w:p>
    <w:p w14:paraId="0CCAB1D7" w14:textId="77777777" w:rsidR="006E077C" w:rsidRPr="0027380A" w:rsidRDefault="006E077C" w:rsidP="006E537D">
      <w:pPr>
        <w:pStyle w:val="FootnoteText"/>
        <w:numPr>
          <w:ilvl w:val="0"/>
          <w:numId w:val="26"/>
        </w:numPr>
        <w:rPr>
          <w:sz w:val="16"/>
          <w:szCs w:val="16"/>
        </w:rPr>
      </w:pPr>
      <w:r w:rsidRPr="0027380A">
        <w:rPr>
          <w:sz w:val="16"/>
          <w:szCs w:val="16"/>
        </w:rPr>
        <w:t>Money laundering or terrorist financing</w:t>
      </w:r>
    </w:p>
    <w:p w14:paraId="57152F10" w14:textId="77777777" w:rsidR="006E077C" w:rsidRPr="0027380A" w:rsidRDefault="006E077C" w:rsidP="006E537D">
      <w:pPr>
        <w:pStyle w:val="FootnoteText"/>
        <w:numPr>
          <w:ilvl w:val="0"/>
          <w:numId w:val="26"/>
        </w:numPr>
        <w:rPr>
          <w:sz w:val="16"/>
          <w:szCs w:val="16"/>
        </w:rPr>
      </w:pPr>
      <w:r w:rsidRPr="0027380A">
        <w:rPr>
          <w:sz w:val="16"/>
          <w:szCs w:val="16"/>
        </w:rPr>
        <w:t>Corruption or bribery</w:t>
      </w:r>
    </w:p>
    <w:p w14:paraId="62BB6E39" w14:textId="77777777" w:rsidR="006E077C" w:rsidRPr="0027380A" w:rsidRDefault="006E077C" w:rsidP="006E537D">
      <w:pPr>
        <w:pStyle w:val="FootnoteText"/>
        <w:numPr>
          <w:ilvl w:val="0"/>
          <w:numId w:val="26"/>
        </w:numPr>
        <w:rPr>
          <w:sz w:val="16"/>
          <w:szCs w:val="16"/>
        </w:rPr>
      </w:pPr>
      <w:r w:rsidRPr="0027380A">
        <w:rPr>
          <w:sz w:val="16"/>
          <w:szCs w:val="16"/>
        </w:rPr>
        <w:t>Association with terrorist groups</w:t>
      </w:r>
    </w:p>
    <w:p w14:paraId="4B8072BF" w14:textId="77777777" w:rsidR="006E077C" w:rsidRPr="0027380A" w:rsidRDefault="006E077C" w:rsidP="006E537D">
      <w:pPr>
        <w:pStyle w:val="FootnoteText"/>
        <w:numPr>
          <w:ilvl w:val="0"/>
          <w:numId w:val="26"/>
        </w:numPr>
        <w:rPr>
          <w:sz w:val="16"/>
          <w:szCs w:val="16"/>
        </w:rPr>
      </w:pPr>
      <w:r w:rsidRPr="0027380A">
        <w:rPr>
          <w:sz w:val="16"/>
          <w:szCs w:val="16"/>
        </w:rPr>
        <w:t>Regulatory fines and actions</w:t>
      </w:r>
    </w:p>
    <w:p w14:paraId="19BEF4C3" w14:textId="77777777" w:rsidR="006E077C" w:rsidRPr="0027380A" w:rsidRDefault="006E077C" w:rsidP="006E537D">
      <w:pPr>
        <w:pStyle w:val="FootnoteText"/>
        <w:numPr>
          <w:ilvl w:val="0"/>
          <w:numId w:val="26"/>
        </w:numPr>
        <w:rPr>
          <w:sz w:val="16"/>
          <w:szCs w:val="16"/>
        </w:rPr>
      </w:pPr>
      <w:r w:rsidRPr="0027380A">
        <w:rPr>
          <w:sz w:val="16"/>
          <w:szCs w:val="16"/>
        </w:rPr>
        <w:t>Embezzlement or misappropriation of funds</w:t>
      </w:r>
    </w:p>
    <w:p w14:paraId="4DC09B7B" w14:textId="77777777" w:rsidR="006E077C" w:rsidRPr="0027380A" w:rsidRDefault="006E077C" w:rsidP="006E537D">
      <w:pPr>
        <w:pStyle w:val="FootnoteText"/>
        <w:numPr>
          <w:ilvl w:val="0"/>
          <w:numId w:val="26"/>
        </w:numPr>
        <w:rPr>
          <w:sz w:val="16"/>
          <w:szCs w:val="16"/>
        </w:rPr>
      </w:pPr>
      <w:r w:rsidRPr="0027380A">
        <w:rPr>
          <w:sz w:val="16"/>
          <w:szCs w:val="16"/>
        </w:rPr>
        <w:t>Fraudulent activity or other financial crimes</w:t>
      </w:r>
    </w:p>
    <w:p w14:paraId="711991D3" w14:textId="77777777" w:rsidR="006E077C" w:rsidRPr="0027380A" w:rsidRDefault="006E077C" w:rsidP="006E537D">
      <w:pPr>
        <w:pStyle w:val="FootnoteText"/>
        <w:numPr>
          <w:ilvl w:val="0"/>
          <w:numId w:val="26"/>
        </w:numPr>
        <w:rPr>
          <w:sz w:val="16"/>
          <w:szCs w:val="16"/>
        </w:rPr>
      </w:pPr>
      <w:r w:rsidRPr="0027380A">
        <w:rPr>
          <w:sz w:val="16"/>
          <w:szCs w:val="16"/>
        </w:rPr>
        <w:t>Sanctions circumvention</w:t>
      </w:r>
    </w:p>
    <w:p w14:paraId="7CFC4B2D" w14:textId="77777777" w:rsidR="006E077C" w:rsidRPr="0027380A" w:rsidRDefault="006E077C" w:rsidP="006E537D">
      <w:pPr>
        <w:pStyle w:val="FootnoteText"/>
        <w:numPr>
          <w:ilvl w:val="0"/>
          <w:numId w:val="26"/>
        </w:numPr>
        <w:rPr>
          <w:sz w:val="16"/>
          <w:szCs w:val="16"/>
        </w:rPr>
      </w:pPr>
      <w:r w:rsidRPr="0027380A">
        <w:rPr>
          <w:sz w:val="16"/>
          <w:szCs w:val="16"/>
        </w:rPr>
        <w:t>Drug/human/arms/blood diamond/other trafficking</w:t>
      </w:r>
    </w:p>
    <w:p w14:paraId="75DD038B" w14:textId="77777777" w:rsidR="006E077C" w:rsidRPr="0027380A" w:rsidRDefault="006E077C" w:rsidP="006E537D">
      <w:pPr>
        <w:pStyle w:val="ListParagraph"/>
        <w:numPr>
          <w:ilvl w:val="0"/>
          <w:numId w:val="26"/>
        </w:numPr>
        <w:rPr>
          <w:sz w:val="16"/>
          <w:szCs w:val="16"/>
        </w:rPr>
      </w:pPr>
      <w:r w:rsidRPr="0027380A">
        <w:rPr>
          <w:sz w:val="16"/>
          <w:szCs w:val="16"/>
        </w:rPr>
        <w:t>Activity typically comprising a felony</w:t>
      </w:r>
    </w:p>
  </w:footnote>
  <w:footnote w:id="20">
    <w:p w14:paraId="6E477887" w14:textId="4B3E7C1E" w:rsidR="00E85095" w:rsidRPr="00A84365" w:rsidRDefault="00E85095">
      <w:pPr>
        <w:pStyle w:val="FootnoteText"/>
        <w:rPr>
          <w:sz w:val="16"/>
          <w:szCs w:val="16"/>
        </w:rPr>
      </w:pPr>
      <w:r w:rsidRPr="00A84365">
        <w:rPr>
          <w:rStyle w:val="FootnoteReference"/>
          <w:sz w:val="16"/>
          <w:szCs w:val="16"/>
        </w:rPr>
        <w:footnoteRef/>
      </w:r>
      <w:r w:rsidRPr="00A84365">
        <w:rPr>
          <w:sz w:val="16"/>
          <w:szCs w:val="16"/>
        </w:rPr>
        <w:t xml:space="preserve"> Note, if no results are present, the </w:t>
      </w:r>
      <w:r w:rsidR="00A84365" w:rsidRPr="00A84365">
        <w:rPr>
          <w:sz w:val="16"/>
          <w:szCs w:val="16"/>
        </w:rPr>
        <w:t>PDF should be saved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809C1" w14:textId="5FE1B0AE" w:rsidR="00B33E64" w:rsidRPr="00B33E64" w:rsidRDefault="00112A65" w:rsidP="00B33E64">
    <w:pPr>
      <w:spacing w:after="0"/>
      <w:ind w:left="1440"/>
      <w:jc w:val="right"/>
      <w:rPr>
        <w:bCs/>
        <w:i/>
        <w:color w:val="FF0000"/>
        <w:sz w:val="18"/>
        <w:szCs w:val="18"/>
      </w:rPr>
    </w:pPr>
    <w:r>
      <w:rPr>
        <w:bCs/>
        <w:i/>
        <w:color w:val="FF0000"/>
        <w:sz w:val="18"/>
        <w:szCs w:val="18"/>
      </w:rPr>
      <w:t>Version 1 – Subject to Change</w:t>
    </w:r>
  </w:p>
  <w:p w14:paraId="569B082E" w14:textId="77777777" w:rsidR="00B33E64" w:rsidRPr="00B33E64" w:rsidRDefault="00B33E64" w:rsidP="00B33E64">
    <w:pPr>
      <w:spacing w:after="0"/>
      <w:ind w:left="5040" w:firstLine="720"/>
      <w:jc w:val="right"/>
      <w:rPr>
        <w:bCs/>
        <w:i/>
        <w:color w:val="FF0000"/>
        <w:sz w:val="18"/>
        <w:szCs w:val="18"/>
      </w:rPr>
    </w:pPr>
    <w:r w:rsidRPr="00B33E64">
      <w:rPr>
        <w:bCs/>
        <w:i/>
        <w:color w:val="FF0000"/>
        <w:sz w:val="18"/>
        <w:szCs w:val="18"/>
      </w:rPr>
      <w:t>PRIVILEGED AND CONFIDENTIAL</w:t>
    </w:r>
  </w:p>
  <w:p w14:paraId="21373C03" w14:textId="77777777" w:rsidR="001F0CA1" w:rsidRDefault="001F0CA1" w:rsidP="00B33E64">
    <w:pPr>
      <w:pStyle w:val="FootnoteText"/>
      <w:jc w:val="right"/>
    </w:pPr>
  </w:p>
</w:hdr>
</file>

<file path=word/intelligence2.xml><?xml version="1.0" encoding="utf-8"?>
<int2:intelligence xmlns:int2="http://schemas.microsoft.com/office/intelligence/2020/intelligence" xmlns:oel="http://schemas.microsoft.com/office/2019/extlst">
  <int2:observations>
    <int2:textHash int2:hashCode="usVE9Gcmgd8PB8" int2:id="Ky6zUCH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5846"/>
    <w:multiLevelType w:val="hybridMultilevel"/>
    <w:tmpl w:val="1264EAA4"/>
    <w:lvl w:ilvl="0" w:tplc="FFFFFFFF">
      <w:start w:val="1"/>
      <w:numFmt w:val="lowerRoman"/>
      <w:lvlText w:val="%1."/>
      <w:lvlJc w:val="right"/>
      <w:pPr>
        <w:ind w:left="360" w:hanging="360"/>
      </w:pPr>
      <w:rPr>
        <w:b w:val="0"/>
        <w:i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3BF5D93"/>
    <w:multiLevelType w:val="multilevel"/>
    <w:tmpl w:val="231C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2147B"/>
    <w:multiLevelType w:val="hybridMultilevel"/>
    <w:tmpl w:val="AC32705E"/>
    <w:lvl w:ilvl="0" w:tplc="FFFFFFFF">
      <w:start w:val="1"/>
      <w:numFmt w:val="lowerRoman"/>
      <w:lvlText w:val="%1."/>
      <w:lvlJc w:val="right"/>
      <w:pPr>
        <w:ind w:left="1944" w:hanging="360"/>
      </w:pPr>
    </w:lvl>
    <w:lvl w:ilvl="1" w:tplc="FFFFFFFF">
      <w:start w:val="1"/>
      <w:numFmt w:val="lowerLetter"/>
      <w:lvlText w:val="%2."/>
      <w:lvlJc w:val="left"/>
      <w:pPr>
        <w:ind w:left="2664" w:hanging="360"/>
      </w:pPr>
    </w:lvl>
    <w:lvl w:ilvl="2" w:tplc="FFFFFFFF">
      <w:start w:val="1"/>
      <w:numFmt w:val="bullet"/>
      <w:lvlText w:val=""/>
      <w:lvlJc w:val="left"/>
      <w:pPr>
        <w:ind w:left="3564" w:hanging="360"/>
      </w:pPr>
      <w:rPr>
        <w:rFonts w:ascii="Symbol" w:hAnsi="Symbol" w:hint="default"/>
      </w:rPr>
    </w:lvl>
    <w:lvl w:ilvl="3" w:tplc="FFFFFFFF">
      <w:start w:val="1"/>
      <w:numFmt w:val="decimal"/>
      <w:lvlText w:val="%4."/>
      <w:lvlJc w:val="left"/>
      <w:pPr>
        <w:ind w:left="4104" w:hanging="360"/>
      </w:pPr>
    </w:lvl>
    <w:lvl w:ilvl="4" w:tplc="FFFFFFFF" w:tentative="1">
      <w:start w:val="1"/>
      <w:numFmt w:val="lowerLetter"/>
      <w:lvlText w:val="%5."/>
      <w:lvlJc w:val="left"/>
      <w:pPr>
        <w:ind w:left="4824" w:hanging="360"/>
      </w:pPr>
    </w:lvl>
    <w:lvl w:ilvl="5" w:tplc="FFFFFFFF" w:tentative="1">
      <w:start w:val="1"/>
      <w:numFmt w:val="lowerRoman"/>
      <w:lvlText w:val="%6."/>
      <w:lvlJc w:val="right"/>
      <w:pPr>
        <w:ind w:left="5544" w:hanging="180"/>
      </w:pPr>
    </w:lvl>
    <w:lvl w:ilvl="6" w:tplc="FFFFFFFF" w:tentative="1">
      <w:start w:val="1"/>
      <w:numFmt w:val="decimal"/>
      <w:lvlText w:val="%7."/>
      <w:lvlJc w:val="left"/>
      <w:pPr>
        <w:ind w:left="6264" w:hanging="360"/>
      </w:pPr>
    </w:lvl>
    <w:lvl w:ilvl="7" w:tplc="FFFFFFFF" w:tentative="1">
      <w:start w:val="1"/>
      <w:numFmt w:val="lowerLetter"/>
      <w:lvlText w:val="%8."/>
      <w:lvlJc w:val="left"/>
      <w:pPr>
        <w:ind w:left="6984" w:hanging="360"/>
      </w:pPr>
    </w:lvl>
    <w:lvl w:ilvl="8" w:tplc="FFFFFFFF" w:tentative="1">
      <w:start w:val="1"/>
      <w:numFmt w:val="lowerRoman"/>
      <w:lvlText w:val="%9."/>
      <w:lvlJc w:val="right"/>
      <w:pPr>
        <w:ind w:left="7704" w:hanging="180"/>
      </w:pPr>
    </w:lvl>
  </w:abstractNum>
  <w:abstractNum w:abstractNumId="3" w15:restartNumberingAfterBreak="0">
    <w:nsid w:val="04C52382"/>
    <w:multiLevelType w:val="hybridMultilevel"/>
    <w:tmpl w:val="E2A08FBC"/>
    <w:lvl w:ilvl="0" w:tplc="04090019">
      <w:start w:val="1"/>
      <w:numFmt w:val="lowerLetter"/>
      <w:lvlText w:val="%1."/>
      <w:lvlJc w:val="left"/>
      <w:pPr>
        <w:ind w:left="2664" w:hanging="360"/>
      </w:pPr>
    </w:lvl>
    <w:lvl w:ilvl="1" w:tplc="FFFFFFFF">
      <w:start w:val="1"/>
      <w:numFmt w:val="decimal"/>
      <w:lvlText w:val="%2)"/>
      <w:lvlJc w:val="left"/>
      <w:pPr>
        <w:ind w:left="3564" w:hanging="360"/>
      </w:pPr>
    </w:lvl>
    <w:lvl w:ilvl="2" w:tplc="04090001">
      <w:start w:val="1"/>
      <w:numFmt w:val="bullet"/>
      <w:lvlText w:val=""/>
      <w:lvlJc w:val="left"/>
      <w:pPr>
        <w:ind w:left="3564" w:hanging="36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70214E5"/>
    <w:multiLevelType w:val="multilevel"/>
    <w:tmpl w:val="7F40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DB7335"/>
    <w:multiLevelType w:val="multilevel"/>
    <w:tmpl w:val="0014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4A022A"/>
    <w:multiLevelType w:val="hybridMultilevel"/>
    <w:tmpl w:val="4762CAE6"/>
    <w:lvl w:ilvl="0" w:tplc="C16002B4">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2318E0"/>
    <w:multiLevelType w:val="hybridMultilevel"/>
    <w:tmpl w:val="4C76B548"/>
    <w:lvl w:ilvl="0" w:tplc="FFFFFFFF">
      <w:start w:val="1"/>
      <w:numFmt w:val="lowerLetter"/>
      <w:lvlText w:val="%1."/>
      <w:lvlJc w:val="left"/>
      <w:pPr>
        <w:ind w:left="2664" w:hanging="360"/>
      </w:pPr>
      <w:rPr>
        <w:rFonts w:hint="default"/>
        <w:color w:val="auto"/>
      </w:rPr>
    </w:lvl>
    <w:lvl w:ilvl="1" w:tplc="FFFFFFFF" w:tentative="1">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145959DE"/>
    <w:multiLevelType w:val="hybridMultilevel"/>
    <w:tmpl w:val="A596E1D8"/>
    <w:lvl w:ilvl="0" w:tplc="B7048B98">
      <w:start w:val="1"/>
      <w:numFmt w:val="lowerRoman"/>
      <w:lvlText w:val="%1."/>
      <w:lvlJc w:val="righ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46F0FA6"/>
    <w:multiLevelType w:val="hybridMultilevel"/>
    <w:tmpl w:val="2342DEE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5A107E9"/>
    <w:multiLevelType w:val="hybridMultilevel"/>
    <w:tmpl w:val="27C89D8C"/>
    <w:lvl w:ilvl="0" w:tplc="FFFFFFFF">
      <w:start w:val="1"/>
      <w:numFmt w:val="lowerLetter"/>
      <w:lvlText w:val="%1."/>
      <w:lvlJc w:val="left"/>
      <w:pPr>
        <w:ind w:left="266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D90655"/>
    <w:multiLevelType w:val="hybridMultilevel"/>
    <w:tmpl w:val="543608CC"/>
    <w:lvl w:ilvl="0" w:tplc="22E27A46">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836ABE"/>
    <w:multiLevelType w:val="hybridMultilevel"/>
    <w:tmpl w:val="98604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41528B"/>
    <w:multiLevelType w:val="hybridMultilevel"/>
    <w:tmpl w:val="4762CAE6"/>
    <w:lvl w:ilvl="0" w:tplc="FFFFFFFF">
      <w:start w:val="1"/>
      <w:numFmt w:val="lowerLetter"/>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0034208"/>
    <w:multiLevelType w:val="hybridMultilevel"/>
    <w:tmpl w:val="DEF4B5EC"/>
    <w:lvl w:ilvl="0" w:tplc="FFFFFFFF">
      <w:start w:val="1"/>
      <w:numFmt w:val="lowerRoman"/>
      <w:lvlText w:val="%1."/>
      <w:lvlJc w:val="right"/>
      <w:pPr>
        <w:ind w:left="1368" w:hanging="360"/>
      </w:pPr>
    </w:lvl>
    <w:lvl w:ilvl="1" w:tplc="FFFFFFFF">
      <w:start w:val="1"/>
      <w:numFmt w:val="lowerLetter"/>
      <w:lvlText w:val="%2."/>
      <w:lvlJc w:val="left"/>
      <w:pPr>
        <w:ind w:left="2160" w:hanging="360"/>
      </w:pPr>
    </w:lvl>
    <w:lvl w:ilvl="2" w:tplc="FFFFFFFF">
      <w:start w:val="1"/>
      <w:numFmt w:val="bullet"/>
      <w:lvlText w:val=""/>
      <w:lvlJc w:val="left"/>
      <w:pPr>
        <w:ind w:left="2988" w:hanging="360"/>
      </w:pPr>
      <w:rPr>
        <w:rFonts w:ascii="Symbol" w:hAnsi="Symbol" w:hint="default"/>
      </w:rPr>
    </w:lvl>
    <w:lvl w:ilvl="3" w:tplc="FFFFFFFF">
      <w:start w:val="1"/>
      <w:numFmt w:val="decimal"/>
      <w:lvlText w:val="%4)"/>
      <w:lvlJc w:val="left"/>
      <w:pPr>
        <w:ind w:left="3528" w:hanging="360"/>
      </w:pPr>
    </w:lvl>
    <w:lvl w:ilvl="4" w:tplc="FFFFFFFF">
      <w:start w:val="1"/>
      <w:numFmt w:val="lowerLetter"/>
      <w:lvlText w:val="%5."/>
      <w:lvlJc w:val="left"/>
      <w:pPr>
        <w:ind w:left="4248" w:hanging="360"/>
      </w:pPr>
    </w:lvl>
    <w:lvl w:ilvl="5" w:tplc="FFFFFFFF" w:tentative="1">
      <w:start w:val="1"/>
      <w:numFmt w:val="lowerRoman"/>
      <w:lvlText w:val="%6."/>
      <w:lvlJc w:val="right"/>
      <w:pPr>
        <w:ind w:left="4968" w:hanging="180"/>
      </w:pPr>
    </w:lvl>
    <w:lvl w:ilvl="6" w:tplc="FFFFFFFF" w:tentative="1">
      <w:start w:val="1"/>
      <w:numFmt w:val="decimal"/>
      <w:lvlText w:val="%7."/>
      <w:lvlJc w:val="left"/>
      <w:pPr>
        <w:ind w:left="5688" w:hanging="360"/>
      </w:pPr>
    </w:lvl>
    <w:lvl w:ilvl="7" w:tplc="FFFFFFFF" w:tentative="1">
      <w:start w:val="1"/>
      <w:numFmt w:val="lowerLetter"/>
      <w:lvlText w:val="%8."/>
      <w:lvlJc w:val="left"/>
      <w:pPr>
        <w:ind w:left="6408" w:hanging="360"/>
      </w:pPr>
    </w:lvl>
    <w:lvl w:ilvl="8" w:tplc="FFFFFFFF" w:tentative="1">
      <w:start w:val="1"/>
      <w:numFmt w:val="lowerRoman"/>
      <w:lvlText w:val="%9."/>
      <w:lvlJc w:val="right"/>
      <w:pPr>
        <w:ind w:left="7128" w:hanging="180"/>
      </w:pPr>
    </w:lvl>
  </w:abstractNum>
  <w:abstractNum w:abstractNumId="15" w15:restartNumberingAfterBreak="0">
    <w:nsid w:val="24157AE8"/>
    <w:multiLevelType w:val="hybridMultilevel"/>
    <w:tmpl w:val="15B29462"/>
    <w:lvl w:ilvl="0" w:tplc="FFFFFFFF">
      <w:start w:val="1"/>
      <w:numFmt w:val="lowerRoman"/>
      <w:lvlText w:val="%1."/>
      <w:lvlJc w:val="right"/>
      <w:pPr>
        <w:ind w:left="1944" w:hanging="360"/>
      </w:pPr>
    </w:lvl>
    <w:lvl w:ilvl="1" w:tplc="FFFFFFFF">
      <w:start w:val="1"/>
      <w:numFmt w:val="lowerLetter"/>
      <w:lvlText w:val="%2."/>
      <w:lvlJc w:val="left"/>
      <w:pPr>
        <w:ind w:left="2664" w:hanging="360"/>
      </w:pPr>
    </w:lvl>
    <w:lvl w:ilvl="2" w:tplc="FFFFFFFF">
      <w:start w:val="1"/>
      <w:numFmt w:val="bullet"/>
      <w:lvlText w:val=""/>
      <w:lvlJc w:val="left"/>
      <w:pPr>
        <w:ind w:left="3564" w:hanging="360"/>
      </w:pPr>
      <w:rPr>
        <w:rFonts w:ascii="Symbol" w:hAnsi="Symbol" w:hint="default"/>
      </w:rPr>
    </w:lvl>
    <w:lvl w:ilvl="3" w:tplc="04090001">
      <w:start w:val="1"/>
      <w:numFmt w:val="bullet"/>
      <w:lvlText w:val=""/>
      <w:lvlJc w:val="left"/>
      <w:pPr>
        <w:ind w:left="4104" w:hanging="360"/>
      </w:pPr>
      <w:rPr>
        <w:rFonts w:ascii="Symbol" w:hAnsi="Symbol" w:hint="default"/>
      </w:rPr>
    </w:lvl>
    <w:lvl w:ilvl="4" w:tplc="FFFFFFFF">
      <w:start w:val="1"/>
      <w:numFmt w:val="lowerLetter"/>
      <w:lvlText w:val="%5."/>
      <w:lvlJc w:val="left"/>
      <w:pPr>
        <w:ind w:left="4824" w:hanging="360"/>
      </w:pPr>
    </w:lvl>
    <w:lvl w:ilvl="5" w:tplc="FFFFFFFF" w:tentative="1">
      <w:start w:val="1"/>
      <w:numFmt w:val="lowerRoman"/>
      <w:lvlText w:val="%6."/>
      <w:lvlJc w:val="right"/>
      <w:pPr>
        <w:ind w:left="5544" w:hanging="180"/>
      </w:pPr>
    </w:lvl>
    <w:lvl w:ilvl="6" w:tplc="FFFFFFFF" w:tentative="1">
      <w:start w:val="1"/>
      <w:numFmt w:val="decimal"/>
      <w:lvlText w:val="%7."/>
      <w:lvlJc w:val="left"/>
      <w:pPr>
        <w:ind w:left="6264" w:hanging="360"/>
      </w:pPr>
    </w:lvl>
    <w:lvl w:ilvl="7" w:tplc="FFFFFFFF" w:tentative="1">
      <w:start w:val="1"/>
      <w:numFmt w:val="lowerLetter"/>
      <w:lvlText w:val="%8."/>
      <w:lvlJc w:val="left"/>
      <w:pPr>
        <w:ind w:left="6984" w:hanging="360"/>
      </w:pPr>
    </w:lvl>
    <w:lvl w:ilvl="8" w:tplc="FFFFFFFF" w:tentative="1">
      <w:start w:val="1"/>
      <w:numFmt w:val="lowerRoman"/>
      <w:lvlText w:val="%9."/>
      <w:lvlJc w:val="right"/>
      <w:pPr>
        <w:ind w:left="7704" w:hanging="180"/>
      </w:pPr>
    </w:lvl>
  </w:abstractNum>
  <w:abstractNum w:abstractNumId="16" w15:restartNumberingAfterBreak="0">
    <w:nsid w:val="256E1CD2"/>
    <w:multiLevelType w:val="multilevel"/>
    <w:tmpl w:val="9F02A9EC"/>
    <w:lvl w:ilvl="0">
      <w:start w:val="4"/>
      <w:numFmt w:val="decimal"/>
      <w:lvlText w:val="%1"/>
      <w:lvlJc w:val="left"/>
      <w:pPr>
        <w:ind w:left="500" w:hanging="500"/>
      </w:pPr>
      <w:rPr>
        <w:rFonts w:hint="default"/>
      </w:rPr>
    </w:lvl>
    <w:lvl w:ilvl="1">
      <w:start w:val="2"/>
      <w:numFmt w:val="decimal"/>
      <w:lvlText w:val="%1.%2"/>
      <w:lvlJc w:val="left"/>
      <w:pPr>
        <w:ind w:left="932" w:hanging="500"/>
      </w:pPr>
      <w:rPr>
        <w:rFonts w:hint="default"/>
      </w:rPr>
    </w:lvl>
    <w:lvl w:ilvl="2">
      <w:start w:val="5"/>
      <w:numFmt w:val="decimal"/>
      <w:lvlText w:val="%1.%2.%3"/>
      <w:lvlJc w:val="left"/>
      <w:pPr>
        <w:ind w:left="1584" w:hanging="720"/>
      </w:pPr>
      <w:rPr>
        <w:rFonts w:hint="default"/>
      </w:rPr>
    </w:lvl>
    <w:lvl w:ilvl="3">
      <w:start w:val="1"/>
      <w:numFmt w:val="lowerRoman"/>
      <w:lvlText w:val="%4."/>
      <w:lvlJc w:val="left"/>
      <w:pPr>
        <w:ind w:left="2016" w:hanging="720"/>
      </w:pPr>
      <w:rPr>
        <w:rFonts w:asciiTheme="minorHAnsi" w:eastAsiaTheme="minorEastAsia" w:hAnsiTheme="minorHAnsi" w:cstheme="minorBidi"/>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17" w15:restartNumberingAfterBreak="0">
    <w:nsid w:val="285C7F4D"/>
    <w:multiLevelType w:val="hybridMultilevel"/>
    <w:tmpl w:val="61D82FFC"/>
    <w:lvl w:ilvl="0" w:tplc="1954ED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184A16"/>
    <w:multiLevelType w:val="multilevel"/>
    <w:tmpl w:val="BFC8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D6F46CF"/>
    <w:multiLevelType w:val="multilevel"/>
    <w:tmpl w:val="CE08C6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2"/>
        <w:szCs w:val="22"/>
      </w:rPr>
    </w:lvl>
    <w:lvl w:ilvl="2">
      <w:start w:val="1"/>
      <w:numFmt w:val="decimal"/>
      <w:lvlText w:val="%1.%2.%3."/>
      <w:lvlJc w:val="left"/>
      <w:pPr>
        <w:ind w:left="1224" w:hanging="504"/>
      </w:pPr>
      <w:rPr>
        <w:rFonts w:hint="default"/>
        <w:b/>
        <w:bCs w:val="0"/>
        <w:sz w:val="22"/>
        <w:szCs w:val="22"/>
      </w:rPr>
    </w:lvl>
    <w:lvl w:ilvl="3">
      <w:start w:val="1"/>
      <w:numFmt w:val="lowerRoman"/>
      <w:lvlText w:val="%4."/>
      <w:lvlJc w:val="right"/>
      <w:pPr>
        <w:ind w:left="1440" w:hanging="360"/>
      </w:pPr>
    </w:lvl>
    <w:lvl w:ilvl="4">
      <w:start w:val="1"/>
      <w:numFmt w:val="lowerLetter"/>
      <w:lvlText w:val="%5."/>
      <w:lvlJc w:val="left"/>
      <w:pPr>
        <w:ind w:left="1980" w:hanging="360"/>
      </w:pPr>
    </w:lvl>
    <w:lvl w:ilvl="5">
      <w:start w:val="1"/>
      <w:numFmt w:val="bullet"/>
      <w:lvlText w:val=""/>
      <w:lvlJc w:val="left"/>
      <w:pPr>
        <w:ind w:left="2160" w:hanging="360"/>
      </w:pPr>
      <w:rPr>
        <w:rFonts w:ascii="Symbol" w:hAnsi="Symbol"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E9423D4"/>
    <w:multiLevelType w:val="hybridMultilevel"/>
    <w:tmpl w:val="784A160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1D333F8"/>
    <w:multiLevelType w:val="multilevel"/>
    <w:tmpl w:val="FD4A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D2105E"/>
    <w:multiLevelType w:val="multilevel"/>
    <w:tmpl w:val="57F6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5BB10E3"/>
    <w:multiLevelType w:val="multilevel"/>
    <w:tmpl w:val="348C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8435DF"/>
    <w:multiLevelType w:val="hybridMultilevel"/>
    <w:tmpl w:val="AC32705E"/>
    <w:lvl w:ilvl="0" w:tplc="FFFFFFFF">
      <w:start w:val="1"/>
      <w:numFmt w:val="lowerRoman"/>
      <w:lvlText w:val="%1."/>
      <w:lvlJc w:val="right"/>
      <w:pPr>
        <w:ind w:left="1944" w:hanging="360"/>
      </w:pPr>
    </w:lvl>
    <w:lvl w:ilvl="1" w:tplc="FFFFFFFF">
      <w:start w:val="1"/>
      <w:numFmt w:val="lowerLetter"/>
      <w:lvlText w:val="%2."/>
      <w:lvlJc w:val="left"/>
      <w:pPr>
        <w:ind w:left="2664" w:hanging="360"/>
      </w:pPr>
    </w:lvl>
    <w:lvl w:ilvl="2" w:tplc="FFFFFFFF">
      <w:start w:val="1"/>
      <w:numFmt w:val="bullet"/>
      <w:lvlText w:val=""/>
      <w:lvlJc w:val="left"/>
      <w:pPr>
        <w:ind w:left="3564" w:hanging="360"/>
      </w:pPr>
      <w:rPr>
        <w:rFonts w:ascii="Symbol" w:hAnsi="Symbol" w:hint="default"/>
      </w:rPr>
    </w:lvl>
    <w:lvl w:ilvl="3" w:tplc="FFFFFFFF">
      <w:start w:val="1"/>
      <w:numFmt w:val="decimal"/>
      <w:lvlText w:val="%4."/>
      <w:lvlJc w:val="left"/>
      <w:pPr>
        <w:ind w:left="4104" w:hanging="360"/>
      </w:pPr>
    </w:lvl>
    <w:lvl w:ilvl="4" w:tplc="FFFFFFFF">
      <w:start w:val="1"/>
      <w:numFmt w:val="lowerLetter"/>
      <w:lvlText w:val="%5."/>
      <w:lvlJc w:val="left"/>
      <w:pPr>
        <w:ind w:left="4824" w:hanging="360"/>
      </w:pPr>
    </w:lvl>
    <w:lvl w:ilvl="5" w:tplc="FFFFFFFF">
      <w:start w:val="1"/>
      <w:numFmt w:val="lowerRoman"/>
      <w:lvlText w:val="%6."/>
      <w:lvlJc w:val="right"/>
      <w:pPr>
        <w:ind w:left="5544" w:hanging="180"/>
      </w:pPr>
    </w:lvl>
    <w:lvl w:ilvl="6" w:tplc="FFFFFFFF" w:tentative="1">
      <w:start w:val="1"/>
      <w:numFmt w:val="decimal"/>
      <w:lvlText w:val="%7."/>
      <w:lvlJc w:val="left"/>
      <w:pPr>
        <w:ind w:left="6264" w:hanging="360"/>
      </w:pPr>
    </w:lvl>
    <w:lvl w:ilvl="7" w:tplc="FFFFFFFF" w:tentative="1">
      <w:start w:val="1"/>
      <w:numFmt w:val="lowerLetter"/>
      <w:lvlText w:val="%8."/>
      <w:lvlJc w:val="left"/>
      <w:pPr>
        <w:ind w:left="6984" w:hanging="360"/>
      </w:pPr>
    </w:lvl>
    <w:lvl w:ilvl="8" w:tplc="FFFFFFFF" w:tentative="1">
      <w:start w:val="1"/>
      <w:numFmt w:val="lowerRoman"/>
      <w:lvlText w:val="%9."/>
      <w:lvlJc w:val="right"/>
      <w:pPr>
        <w:ind w:left="7704" w:hanging="180"/>
      </w:pPr>
    </w:lvl>
  </w:abstractNum>
  <w:abstractNum w:abstractNumId="25" w15:restartNumberingAfterBreak="0">
    <w:nsid w:val="3DC3199C"/>
    <w:multiLevelType w:val="multilevel"/>
    <w:tmpl w:val="5430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004ED8"/>
    <w:multiLevelType w:val="hybridMultilevel"/>
    <w:tmpl w:val="F9362B88"/>
    <w:lvl w:ilvl="0" w:tplc="BA12EA7A">
      <w:start w:val="1"/>
      <w:numFmt w:val="lowerLetter"/>
      <w:lvlText w:val="%1."/>
      <w:lvlJc w:val="left"/>
      <w:pPr>
        <w:ind w:left="180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42DB17EF"/>
    <w:multiLevelType w:val="hybridMultilevel"/>
    <w:tmpl w:val="AC32705E"/>
    <w:lvl w:ilvl="0" w:tplc="FFFFFFFF">
      <w:start w:val="1"/>
      <w:numFmt w:val="lowerRoman"/>
      <w:lvlText w:val="%1."/>
      <w:lvlJc w:val="right"/>
      <w:pPr>
        <w:ind w:left="1944" w:hanging="360"/>
      </w:pPr>
    </w:lvl>
    <w:lvl w:ilvl="1" w:tplc="FFFFFFFF">
      <w:start w:val="1"/>
      <w:numFmt w:val="lowerLetter"/>
      <w:lvlText w:val="%2."/>
      <w:lvlJc w:val="left"/>
      <w:pPr>
        <w:ind w:left="2664" w:hanging="360"/>
      </w:pPr>
    </w:lvl>
    <w:lvl w:ilvl="2" w:tplc="FFFFFFFF">
      <w:start w:val="1"/>
      <w:numFmt w:val="bullet"/>
      <w:lvlText w:val=""/>
      <w:lvlJc w:val="left"/>
      <w:pPr>
        <w:ind w:left="3564" w:hanging="360"/>
      </w:pPr>
      <w:rPr>
        <w:rFonts w:ascii="Symbol" w:hAnsi="Symbol" w:hint="default"/>
      </w:rPr>
    </w:lvl>
    <w:lvl w:ilvl="3" w:tplc="FFFFFFFF">
      <w:start w:val="1"/>
      <w:numFmt w:val="decimal"/>
      <w:lvlText w:val="%4."/>
      <w:lvlJc w:val="left"/>
      <w:pPr>
        <w:ind w:left="4104" w:hanging="360"/>
      </w:pPr>
    </w:lvl>
    <w:lvl w:ilvl="4" w:tplc="FFFFFFFF">
      <w:start w:val="1"/>
      <w:numFmt w:val="lowerLetter"/>
      <w:lvlText w:val="%5."/>
      <w:lvlJc w:val="left"/>
      <w:pPr>
        <w:ind w:left="4824" w:hanging="360"/>
      </w:pPr>
    </w:lvl>
    <w:lvl w:ilvl="5" w:tplc="FFFFFFFF">
      <w:start w:val="1"/>
      <w:numFmt w:val="lowerRoman"/>
      <w:lvlText w:val="%6."/>
      <w:lvlJc w:val="right"/>
      <w:pPr>
        <w:ind w:left="5544" w:hanging="180"/>
      </w:pPr>
    </w:lvl>
    <w:lvl w:ilvl="6" w:tplc="FFFFFFFF" w:tentative="1">
      <w:start w:val="1"/>
      <w:numFmt w:val="decimal"/>
      <w:lvlText w:val="%7."/>
      <w:lvlJc w:val="left"/>
      <w:pPr>
        <w:ind w:left="6264" w:hanging="360"/>
      </w:pPr>
    </w:lvl>
    <w:lvl w:ilvl="7" w:tplc="FFFFFFFF" w:tentative="1">
      <w:start w:val="1"/>
      <w:numFmt w:val="lowerLetter"/>
      <w:lvlText w:val="%8."/>
      <w:lvlJc w:val="left"/>
      <w:pPr>
        <w:ind w:left="6984" w:hanging="360"/>
      </w:pPr>
    </w:lvl>
    <w:lvl w:ilvl="8" w:tplc="FFFFFFFF" w:tentative="1">
      <w:start w:val="1"/>
      <w:numFmt w:val="lowerRoman"/>
      <w:lvlText w:val="%9."/>
      <w:lvlJc w:val="right"/>
      <w:pPr>
        <w:ind w:left="7704" w:hanging="180"/>
      </w:pPr>
    </w:lvl>
  </w:abstractNum>
  <w:abstractNum w:abstractNumId="28" w15:restartNumberingAfterBreak="0">
    <w:nsid w:val="467A039F"/>
    <w:multiLevelType w:val="hybridMultilevel"/>
    <w:tmpl w:val="8D80C9BC"/>
    <w:lvl w:ilvl="0" w:tplc="FFFFFFFF">
      <w:start w:val="1"/>
      <w:numFmt w:val="decimal"/>
      <w:lvlText w:val="%1)"/>
      <w:lvlJc w:val="left"/>
      <w:pPr>
        <w:ind w:left="4104" w:hanging="360"/>
      </w:pPr>
    </w:lvl>
    <w:lvl w:ilvl="1" w:tplc="FFFFFFFF" w:tentative="1">
      <w:start w:val="1"/>
      <w:numFmt w:val="lowerLetter"/>
      <w:lvlText w:val="%2."/>
      <w:lvlJc w:val="left"/>
      <w:pPr>
        <w:ind w:left="4824" w:hanging="360"/>
      </w:pPr>
    </w:lvl>
    <w:lvl w:ilvl="2" w:tplc="FFFFFFFF" w:tentative="1">
      <w:start w:val="1"/>
      <w:numFmt w:val="lowerRoman"/>
      <w:lvlText w:val="%3."/>
      <w:lvlJc w:val="right"/>
      <w:pPr>
        <w:ind w:left="5544" w:hanging="180"/>
      </w:pPr>
    </w:lvl>
    <w:lvl w:ilvl="3" w:tplc="FFFFFFFF" w:tentative="1">
      <w:start w:val="1"/>
      <w:numFmt w:val="decimal"/>
      <w:lvlText w:val="%4."/>
      <w:lvlJc w:val="left"/>
      <w:pPr>
        <w:ind w:left="6264" w:hanging="360"/>
      </w:pPr>
    </w:lvl>
    <w:lvl w:ilvl="4" w:tplc="FFFFFFFF" w:tentative="1">
      <w:start w:val="1"/>
      <w:numFmt w:val="lowerLetter"/>
      <w:lvlText w:val="%5."/>
      <w:lvlJc w:val="left"/>
      <w:pPr>
        <w:ind w:left="6984" w:hanging="360"/>
      </w:pPr>
    </w:lvl>
    <w:lvl w:ilvl="5" w:tplc="FFFFFFFF" w:tentative="1">
      <w:start w:val="1"/>
      <w:numFmt w:val="lowerRoman"/>
      <w:lvlText w:val="%6."/>
      <w:lvlJc w:val="right"/>
      <w:pPr>
        <w:ind w:left="7704" w:hanging="180"/>
      </w:pPr>
    </w:lvl>
    <w:lvl w:ilvl="6" w:tplc="FFFFFFFF" w:tentative="1">
      <w:start w:val="1"/>
      <w:numFmt w:val="decimal"/>
      <w:lvlText w:val="%7."/>
      <w:lvlJc w:val="left"/>
      <w:pPr>
        <w:ind w:left="8424" w:hanging="360"/>
      </w:pPr>
    </w:lvl>
    <w:lvl w:ilvl="7" w:tplc="FFFFFFFF" w:tentative="1">
      <w:start w:val="1"/>
      <w:numFmt w:val="lowerLetter"/>
      <w:lvlText w:val="%8."/>
      <w:lvlJc w:val="left"/>
      <w:pPr>
        <w:ind w:left="9144" w:hanging="360"/>
      </w:pPr>
    </w:lvl>
    <w:lvl w:ilvl="8" w:tplc="FFFFFFFF" w:tentative="1">
      <w:start w:val="1"/>
      <w:numFmt w:val="lowerRoman"/>
      <w:lvlText w:val="%9."/>
      <w:lvlJc w:val="right"/>
      <w:pPr>
        <w:ind w:left="9864" w:hanging="180"/>
      </w:pPr>
    </w:lvl>
  </w:abstractNum>
  <w:abstractNum w:abstractNumId="29" w15:restartNumberingAfterBreak="0">
    <w:nsid w:val="4805237B"/>
    <w:multiLevelType w:val="hybridMultilevel"/>
    <w:tmpl w:val="7CC06DA4"/>
    <w:lvl w:ilvl="0" w:tplc="FFFFFFFF">
      <w:start w:val="1"/>
      <w:numFmt w:val="lowerLetter"/>
      <w:lvlText w:val="%1."/>
      <w:lvlJc w:val="left"/>
      <w:pPr>
        <w:ind w:left="2664" w:hanging="360"/>
      </w:pPr>
      <w:rPr>
        <w:rFonts w:hint="default"/>
        <w:color w:val="auto"/>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4864596E"/>
    <w:multiLevelType w:val="hybridMultilevel"/>
    <w:tmpl w:val="223CD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68090F"/>
    <w:multiLevelType w:val="hybridMultilevel"/>
    <w:tmpl w:val="62723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2B3F8C"/>
    <w:multiLevelType w:val="hybridMultilevel"/>
    <w:tmpl w:val="710AF14A"/>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04090001">
      <w:start w:val="1"/>
      <w:numFmt w:val="bullet"/>
      <w:lvlText w:val=""/>
      <w:lvlJc w:val="left"/>
      <w:pPr>
        <w:ind w:left="3564" w:hanging="360"/>
      </w:pPr>
      <w:rPr>
        <w:rFonts w:ascii="Symbol" w:hAnsi="Symbol"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3" w15:restartNumberingAfterBreak="0">
    <w:nsid w:val="4AD34CF7"/>
    <w:multiLevelType w:val="hybridMultilevel"/>
    <w:tmpl w:val="6A581A76"/>
    <w:lvl w:ilvl="0" w:tplc="FFFFFFFF">
      <w:start w:val="1"/>
      <w:numFmt w:val="lowerLetter"/>
      <w:lvlText w:val="%1."/>
      <w:lvlJc w:val="left"/>
      <w:pPr>
        <w:ind w:left="1800" w:hanging="360"/>
      </w:pPr>
    </w:lvl>
    <w:lvl w:ilvl="1" w:tplc="FFFFFFFF">
      <w:start w:val="1"/>
      <w:numFmt w:val="lowerLetter"/>
      <w:lvlText w:val="%2."/>
      <w:lvlJc w:val="left"/>
      <w:pPr>
        <w:ind w:left="576" w:hanging="360"/>
      </w:pPr>
    </w:lvl>
    <w:lvl w:ilvl="2" w:tplc="FFFFFFFF">
      <w:start w:val="1"/>
      <w:numFmt w:val="lowerRoman"/>
      <w:lvlText w:val="%3."/>
      <w:lvlJc w:val="right"/>
      <w:pPr>
        <w:ind w:left="1296" w:hanging="180"/>
      </w:pPr>
    </w:lvl>
    <w:lvl w:ilvl="3" w:tplc="FFFFFFFF">
      <w:start w:val="1"/>
      <w:numFmt w:val="decimal"/>
      <w:lvlText w:val="%4."/>
      <w:lvlJc w:val="left"/>
      <w:pPr>
        <w:ind w:left="2016" w:hanging="360"/>
      </w:pPr>
    </w:lvl>
    <w:lvl w:ilvl="4" w:tplc="FFFFFFFF">
      <w:start w:val="1"/>
      <w:numFmt w:val="lowerLetter"/>
      <w:lvlText w:val="%5."/>
      <w:lvlJc w:val="left"/>
      <w:pPr>
        <w:ind w:left="2736" w:hanging="360"/>
      </w:pPr>
    </w:lvl>
    <w:lvl w:ilvl="5" w:tplc="FFFFFFFF" w:tentative="1">
      <w:start w:val="1"/>
      <w:numFmt w:val="lowerRoman"/>
      <w:lvlText w:val="%6."/>
      <w:lvlJc w:val="right"/>
      <w:pPr>
        <w:ind w:left="3456" w:hanging="180"/>
      </w:pPr>
    </w:lvl>
    <w:lvl w:ilvl="6" w:tplc="FFFFFFFF" w:tentative="1">
      <w:start w:val="1"/>
      <w:numFmt w:val="decimal"/>
      <w:lvlText w:val="%7."/>
      <w:lvlJc w:val="left"/>
      <w:pPr>
        <w:ind w:left="4176" w:hanging="360"/>
      </w:pPr>
    </w:lvl>
    <w:lvl w:ilvl="7" w:tplc="FFFFFFFF" w:tentative="1">
      <w:start w:val="1"/>
      <w:numFmt w:val="lowerLetter"/>
      <w:lvlText w:val="%8."/>
      <w:lvlJc w:val="left"/>
      <w:pPr>
        <w:ind w:left="4896" w:hanging="360"/>
      </w:pPr>
    </w:lvl>
    <w:lvl w:ilvl="8" w:tplc="FFFFFFFF" w:tentative="1">
      <w:start w:val="1"/>
      <w:numFmt w:val="lowerRoman"/>
      <w:lvlText w:val="%9."/>
      <w:lvlJc w:val="right"/>
      <w:pPr>
        <w:ind w:left="5616" w:hanging="180"/>
      </w:pPr>
    </w:lvl>
  </w:abstractNum>
  <w:abstractNum w:abstractNumId="34" w15:restartNumberingAfterBreak="0">
    <w:nsid w:val="4E914D42"/>
    <w:multiLevelType w:val="multilevel"/>
    <w:tmpl w:val="388C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FB76324"/>
    <w:multiLevelType w:val="hybridMultilevel"/>
    <w:tmpl w:val="64C2FBAC"/>
    <w:lvl w:ilvl="0" w:tplc="04090001">
      <w:start w:val="1"/>
      <w:numFmt w:val="bullet"/>
      <w:lvlText w:val=""/>
      <w:lvlJc w:val="left"/>
      <w:pPr>
        <w:ind w:left="1944" w:hanging="360"/>
      </w:pPr>
      <w:rPr>
        <w:rFonts w:ascii="Symbol" w:hAnsi="Symbol" w:hint="default"/>
      </w:rPr>
    </w:lvl>
    <w:lvl w:ilvl="1" w:tplc="FFFFFFFF">
      <w:start w:val="1"/>
      <w:numFmt w:val="lowerLetter"/>
      <w:lvlText w:val="%2."/>
      <w:lvlJc w:val="left"/>
      <w:pPr>
        <w:ind w:left="2664" w:hanging="360"/>
      </w:pPr>
    </w:lvl>
    <w:lvl w:ilvl="2" w:tplc="FFFFFFFF" w:tentative="1">
      <w:start w:val="1"/>
      <w:numFmt w:val="lowerRoman"/>
      <w:lvlText w:val="%3."/>
      <w:lvlJc w:val="right"/>
      <w:pPr>
        <w:ind w:left="3384" w:hanging="180"/>
      </w:pPr>
    </w:lvl>
    <w:lvl w:ilvl="3" w:tplc="FFFFFFFF" w:tentative="1">
      <w:start w:val="1"/>
      <w:numFmt w:val="decimal"/>
      <w:lvlText w:val="%4."/>
      <w:lvlJc w:val="left"/>
      <w:pPr>
        <w:ind w:left="4104" w:hanging="360"/>
      </w:pPr>
    </w:lvl>
    <w:lvl w:ilvl="4" w:tplc="FFFFFFFF" w:tentative="1">
      <w:start w:val="1"/>
      <w:numFmt w:val="lowerLetter"/>
      <w:lvlText w:val="%5."/>
      <w:lvlJc w:val="left"/>
      <w:pPr>
        <w:ind w:left="4824" w:hanging="360"/>
      </w:pPr>
    </w:lvl>
    <w:lvl w:ilvl="5" w:tplc="FFFFFFFF" w:tentative="1">
      <w:start w:val="1"/>
      <w:numFmt w:val="lowerRoman"/>
      <w:lvlText w:val="%6."/>
      <w:lvlJc w:val="right"/>
      <w:pPr>
        <w:ind w:left="5544" w:hanging="180"/>
      </w:pPr>
    </w:lvl>
    <w:lvl w:ilvl="6" w:tplc="FFFFFFFF" w:tentative="1">
      <w:start w:val="1"/>
      <w:numFmt w:val="decimal"/>
      <w:lvlText w:val="%7."/>
      <w:lvlJc w:val="left"/>
      <w:pPr>
        <w:ind w:left="6264" w:hanging="360"/>
      </w:pPr>
    </w:lvl>
    <w:lvl w:ilvl="7" w:tplc="FFFFFFFF" w:tentative="1">
      <w:start w:val="1"/>
      <w:numFmt w:val="lowerLetter"/>
      <w:lvlText w:val="%8."/>
      <w:lvlJc w:val="left"/>
      <w:pPr>
        <w:ind w:left="6984" w:hanging="360"/>
      </w:pPr>
    </w:lvl>
    <w:lvl w:ilvl="8" w:tplc="FFFFFFFF" w:tentative="1">
      <w:start w:val="1"/>
      <w:numFmt w:val="lowerRoman"/>
      <w:lvlText w:val="%9."/>
      <w:lvlJc w:val="right"/>
      <w:pPr>
        <w:ind w:left="7704" w:hanging="180"/>
      </w:pPr>
    </w:lvl>
  </w:abstractNum>
  <w:abstractNum w:abstractNumId="36" w15:restartNumberingAfterBreak="0">
    <w:nsid w:val="50593291"/>
    <w:multiLevelType w:val="hybridMultilevel"/>
    <w:tmpl w:val="815E8502"/>
    <w:lvl w:ilvl="0" w:tplc="FFFFFFFF">
      <w:start w:val="1"/>
      <w:numFmt w:val="decimal"/>
      <w:lvlText w:val="%1)"/>
      <w:lvlJc w:val="left"/>
      <w:pPr>
        <w:ind w:left="4104" w:hanging="360"/>
      </w:pPr>
    </w:lvl>
    <w:lvl w:ilvl="1" w:tplc="04090003">
      <w:start w:val="1"/>
      <w:numFmt w:val="bullet"/>
      <w:lvlText w:val="o"/>
      <w:lvlJc w:val="left"/>
      <w:pPr>
        <w:ind w:left="4824" w:hanging="360"/>
      </w:pPr>
      <w:rPr>
        <w:rFonts w:ascii="Courier New" w:hAnsi="Courier New" w:cs="Courier New" w:hint="default"/>
      </w:rPr>
    </w:lvl>
    <w:lvl w:ilvl="2" w:tplc="FFFFFFFF" w:tentative="1">
      <w:start w:val="1"/>
      <w:numFmt w:val="lowerRoman"/>
      <w:lvlText w:val="%3."/>
      <w:lvlJc w:val="right"/>
      <w:pPr>
        <w:ind w:left="5544" w:hanging="180"/>
      </w:pPr>
    </w:lvl>
    <w:lvl w:ilvl="3" w:tplc="FFFFFFFF" w:tentative="1">
      <w:start w:val="1"/>
      <w:numFmt w:val="decimal"/>
      <w:lvlText w:val="%4."/>
      <w:lvlJc w:val="left"/>
      <w:pPr>
        <w:ind w:left="6264" w:hanging="360"/>
      </w:pPr>
    </w:lvl>
    <w:lvl w:ilvl="4" w:tplc="FFFFFFFF" w:tentative="1">
      <w:start w:val="1"/>
      <w:numFmt w:val="lowerLetter"/>
      <w:lvlText w:val="%5."/>
      <w:lvlJc w:val="left"/>
      <w:pPr>
        <w:ind w:left="6984" w:hanging="360"/>
      </w:pPr>
    </w:lvl>
    <w:lvl w:ilvl="5" w:tplc="FFFFFFFF" w:tentative="1">
      <w:start w:val="1"/>
      <w:numFmt w:val="lowerRoman"/>
      <w:lvlText w:val="%6."/>
      <w:lvlJc w:val="right"/>
      <w:pPr>
        <w:ind w:left="7704" w:hanging="180"/>
      </w:pPr>
    </w:lvl>
    <w:lvl w:ilvl="6" w:tplc="FFFFFFFF" w:tentative="1">
      <w:start w:val="1"/>
      <w:numFmt w:val="decimal"/>
      <w:lvlText w:val="%7."/>
      <w:lvlJc w:val="left"/>
      <w:pPr>
        <w:ind w:left="8424" w:hanging="360"/>
      </w:pPr>
    </w:lvl>
    <w:lvl w:ilvl="7" w:tplc="FFFFFFFF" w:tentative="1">
      <w:start w:val="1"/>
      <w:numFmt w:val="lowerLetter"/>
      <w:lvlText w:val="%8."/>
      <w:lvlJc w:val="left"/>
      <w:pPr>
        <w:ind w:left="9144" w:hanging="360"/>
      </w:pPr>
    </w:lvl>
    <w:lvl w:ilvl="8" w:tplc="FFFFFFFF" w:tentative="1">
      <w:start w:val="1"/>
      <w:numFmt w:val="lowerRoman"/>
      <w:lvlText w:val="%9."/>
      <w:lvlJc w:val="right"/>
      <w:pPr>
        <w:ind w:left="9864" w:hanging="180"/>
      </w:pPr>
    </w:lvl>
  </w:abstractNum>
  <w:abstractNum w:abstractNumId="37" w15:restartNumberingAfterBreak="0">
    <w:nsid w:val="508F44DA"/>
    <w:multiLevelType w:val="hybridMultilevel"/>
    <w:tmpl w:val="F2B49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73A154B"/>
    <w:multiLevelType w:val="hybridMultilevel"/>
    <w:tmpl w:val="DEF4B5EC"/>
    <w:lvl w:ilvl="0" w:tplc="FFFFFFFF">
      <w:start w:val="1"/>
      <w:numFmt w:val="lowerRoman"/>
      <w:lvlText w:val="%1."/>
      <w:lvlJc w:val="right"/>
      <w:pPr>
        <w:ind w:left="1944" w:hanging="360"/>
      </w:pPr>
    </w:lvl>
    <w:lvl w:ilvl="1" w:tplc="FFFFFFFF">
      <w:start w:val="1"/>
      <w:numFmt w:val="lowerLetter"/>
      <w:lvlText w:val="%2."/>
      <w:lvlJc w:val="left"/>
      <w:pPr>
        <w:ind w:left="2664" w:hanging="360"/>
      </w:pPr>
    </w:lvl>
    <w:lvl w:ilvl="2" w:tplc="FFFFFFFF">
      <w:start w:val="1"/>
      <w:numFmt w:val="bullet"/>
      <w:lvlText w:val=""/>
      <w:lvlJc w:val="left"/>
      <w:pPr>
        <w:ind w:left="3564" w:hanging="360"/>
      </w:pPr>
      <w:rPr>
        <w:rFonts w:ascii="Symbol" w:hAnsi="Symbol" w:hint="default"/>
      </w:rPr>
    </w:lvl>
    <w:lvl w:ilvl="3" w:tplc="FFFFFFFF">
      <w:start w:val="1"/>
      <w:numFmt w:val="decimal"/>
      <w:lvlText w:val="%4)"/>
      <w:lvlJc w:val="left"/>
      <w:pPr>
        <w:ind w:left="4104" w:hanging="360"/>
      </w:pPr>
    </w:lvl>
    <w:lvl w:ilvl="4" w:tplc="FFFFFFFF">
      <w:start w:val="1"/>
      <w:numFmt w:val="lowerLetter"/>
      <w:lvlText w:val="%5."/>
      <w:lvlJc w:val="left"/>
      <w:pPr>
        <w:ind w:left="4824" w:hanging="360"/>
      </w:pPr>
    </w:lvl>
    <w:lvl w:ilvl="5" w:tplc="FFFFFFFF" w:tentative="1">
      <w:start w:val="1"/>
      <w:numFmt w:val="lowerRoman"/>
      <w:lvlText w:val="%6."/>
      <w:lvlJc w:val="right"/>
      <w:pPr>
        <w:ind w:left="5544" w:hanging="180"/>
      </w:pPr>
    </w:lvl>
    <w:lvl w:ilvl="6" w:tplc="FFFFFFFF" w:tentative="1">
      <w:start w:val="1"/>
      <w:numFmt w:val="decimal"/>
      <w:lvlText w:val="%7."/>
      <w:lvlJc w:val="left"/>
      <w:pPr>
        <w:ind w:left="6264" w:hanging="360"/>
      </w:pPr>
    </w:lvl>
    <w:lvl w:ilvl="7" w:tplc="FFFFFFFF" w:tentative="1">
      <w:start w:val="1"/>
      <w:numFmt w:val="lowerLetter"/>
      <w:lvlText w:val="%8."/>
      <w:lvlJc w:val="left"/>
      <w:pPr>
        <w:ind w:left="6984" w:hanging="360"/>
      </w:pPr>
    </w:lvl>
    <w:lvl w:ilvl="8" w:tplc="FFFFFFFF" w:tentative="1">
      <w:start w:val="1"/>
      <w:numFmt w:val="lowerRoman"/>
      <w:lvlText w:val="%9."/>
      <w:lvlJc w:val="right"/>
      <w:pPr>
        <w:ind w:left="7704" w:hanging="180"/>
      </w:pPr>
    </w:lvl>
  </w:abstractNum>
  <w:abstractNum w:abstractNumId="39" w15:restartNumberingAfterBreak="0">
    <w:nsid w:val="590C6317"/>
    <w:multiLevelType w:val="hybridMultilevel"/>
    <w:tmpl w:val="666EFAC8"/>
    <w:lvl w:ilvl="0" w:tplc="04090001">
      <w:start w:val="1"/>
      <w:numFmt w:val="bullet"/>
      <w:lvlText w:val=""/>
      <w:lvlJc w:val="left"/>
      <w:pPr>
        <w:ind w:left="2160" w:hanging="360"/>
      </w:pPr>
      <w:rPr>
        <w:rFonts w:ascii="Symbol" w:hAnsi="Symbol" w:hint="default"/>
      </w:r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start w:val="1"/>
      <w:numFmt w:val="decimal"/>
      <w:lvlText w:val="%4."/>
      <w:lvlJc w:val="left"/>
      <w:pPr>
        <w:ind w:left="4320" w:hanging="360"/>
      </w:pPr>
    </w:lvl>
    <w:lvl w:ilvl="4" w:tplc="FFFFFFFF">
      <w:start w:val="1"/>
      <w:numFmt w:val="lowerLetter"/>
      <w:lvlText w:val="%5."/>
      <w:lvlJc w:val="left"/>
      <w:pPr>
        <w:ind w:left="5040" w:hanging="360"/>
      </w:pPr>
    </w:lvl>
    <w:lvl w:ilvl="5" w:tplc="FFFFFFFF">
      <w:start w:val="1"/>
      <w:numFmt w:val="lowerRoman"/>
      <w:lvlText w:val="%6."/>
      <w:lvlJc w:val="right"/>
      <w:pPr>
        <w:ind w:left="5760" w:hanging="180"/>
      </w:pPr>
    </w:lvl>
    <w:lvl w:ilvl="6" w:tplc="FFFFFFFF">
      <w:start w:val="1"/>
      <w:numFmt w:val="decimal"/>
      <w:lvlText w:val="%7."/>
      <w:lvlJc w:val="left"/>
      <w:pPr>
        <w:ind w:left="6480" w:hanging="360"/>
      </w:pPr>
    </w:lvl>
    <w:lvl w:ilvl="7" w:tplc="FFFFFFFF">
      <w:start w:val="1"/>
      <w:numFmt w:val="lowerLetter"/>
      <w:lvlText w:val="%8."/>
      <w:lvlJc w:val="left"/>
      <w:pPr>
        <w:ind w:left="7200" w:hanging="360"/>
      </w:pPr>
    </w:lvl>
    <w:lvl w:ilvl="8" w:tplc="FFFFFFFF">
      <w:start w:val="1"/>
      <w:numFmt w:val="lowerRoman"/>
      <w:lvlText w:val="%9."/>
      <w:lvlJc w:val="right"/>
      <w:pPr>
        <w:ind w:left="7920" w:hanging="180"/>
      </w:pPr>
    </w:lvl>
  </w:abstractNum>
  <w:abstractNum w:abstractNumId="40" w15:restartNumberingAfterBreak="0">
    <w:nsid w:val="5DC76002"/>
    <w:multiLevelType w:val="hybridMultilevel"/>
    <w:tmpl w:val="AC32705E"/>
    <w:lvl w:ilvl="0" w:tplc="FFFFFFFF">
      <w:start w:val="1"/>
      <w:numFmt w:val="lowerRoman"/>
      <w:lvlText w:val="%1."/>
      <w:lvlJc w:val="right"/>
      <w:pPr>
        <w:ind w:left="1944" w:hanging="360"/>
      </w:pPr>
    </w:lvl>
    <w:lvl w:ilvl="1" w:tplc="FFFFFFFF">
      <w:start w:val="1"/>
      <w:numFmt w:val="lowerLetter"/>
      <w:lvlText w:val="%2."/>
      <w:lvlJc w:val="left"/>
      <w:pPr>
        <w:ind w:left="2664" w:hanging="360"/>
      </w:pPr>
    </w:lvl>
    <w:lvl w:ilvl="2" w:tplc="FFFFFFFF">
      <w:start w:val="1"/>
      <w:numFmt w:val="bullet"/>
      <w:lvlText w:val=""/>
      <w:lvlJc w:val="left"/>
      <w:pPr>
        <w:ind w:left="3564" w:hanging="360"/>
      </w:pPr>
      <w:rPr>
        <w:rFonts w:ascii="Symbol" w:hAnsi="Symbol" w:hint="default"/>
      </w:rPr>
    </w:lvl>
    <w:lvl w:ilvl="3" w:tplc="FFFFFFFF">
      <w:start w:val="1"/>
      <w:numFmt w:val="decimal"/>
      <w:lvlText w:val="%4."/>
      <w:lvlJc w:val="left"/>
      <w:pPr>
        <w:ind w:left="4104" w:hanging="360"/>
      </w:pPr>
    </w:lvl>
    <w:lvl w:ilvl="4" w:tplc="FFFFFFFF">
      <w:start w:val="1"/>
      <w:numFmt w:val="lowerLetter"/>
      <w:lvlText w:val="%5."/>
      <w:lvlJc w:val="left"/>
      <w:pPr>
        <w:ind w:left="4824" w:hanging="360"/>
      </w:pPr>
    </w:lvl>
    <w:lvl w:ilvl="5" w:tplc="FFFFFFFF">
      <w:start w:val="1"/>
      <w:numFmt w:val="lowerRoman"/>
      <w:lvlText w:val="%6."/>
      <w:lvlJc w:val="right"/>
      <w:pPr>
        <w:ind w:left="5544" w:hanging="180"/>
      </w:pPr>
    </w:lvl>
    <w:lvl w:ilvl="6" w:tplc="FFFFFFFF" w:tentative="1">
      <w:start w:val="1"/>
      <w:numFmt w:val="decimal"/>
      <w:lvlText w:val="%7."/>
      <w:lvlJc w:val="left"/>
      <w:pPr>
        <w:ind w:left="6264" w:hanging="360"/>
      </w:pPr>
    </w:lvl>
    <w:lvl w:ilvl="7" w:tplc="FFFFFFFF" w:tentative="1">
      <w:start w:val="1"/>
      <w:numFmt w:val="lowerLetter"/>
      <w:lvlText w:val="%8."/>
      <w:lvlJc w:val="left"/>
      <w:pPr>
        <w:ind w:left="6984" w:hanging="360"/>
      </w:pPr>
    </w:lvl>
    <w:lvl w:ilvl="8" w:tplc="FFFFFFFF" w:tentative="1">
      <w:start w:val="1"/>
      <w:numFmt w:val="lowerRoman"/>
      <w:lvlText w:val="%9."/>
      <w:lvlJc w:val="right"/>
      <w:pPr>
        <w:ind w:left="7704" w:hanging="180"/>
      </w:pPr>
    </w:lvl>
  </w:abstractNum>
  <w:abstractNum w:abstractNumId="41" w15:restartNumberingAfterBreak="0">
    <w:nsid w:val="5F5C1330"/>
    <w:multiLevelType w:val="hybridMultilevel"/>
    <w:tmpl w:val="4C76B548"/>
    <w:lvl w:ilvl="0" w:tplc="FFFFFFFF">
      <w:start w:val="1"/>
      <w:numFmt w:val="lowerLetter"/>
      <w:lvlText w:val="%1."/>
      <w:lvlJc w:val="left"/>
      <w:pPr>
        <w:ind w:left="2664" w:hanging="360"/>
      </w:pPr>
      <w:rPr>
        <w:rFonts w:hint="default"/>
        <w:color w:val="auto"/>
      </w:rPr>
    </w:lvl>
    <w:lvl w:ilvl="1" w:tplc="FFFFFFFF" w:tentative="1">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2" w15:restartNumberingAfterBreak="0">
    <w:nsid w:val="5FD12BF8"/>
    <w:multiLevelType w:val="hybridMultilevel"/>
    <w:tmpl w:val="ECDAF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06E1D5B"/>
    <w:multiLevelType w:val="hybridMultilevel"/>
    <w:tmpl w:val="C29EA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97282D"/>
    <w:multiLevelType w:val="hybridMultilevel"/>
    <w:tmpl w:val="ECBCA178"/>
    <w:lvl w:ilvl="0" w:tplc="FFFFFFFF">
      <w:start w:val="1"/>
      <w:numFmt w:val="lowerRoman"/>
      <w:lvlText w:val="%1."/>
      <w:lvlJc w:val="right"/>
      <w:pPr>
        <w:ind w:left="1944" w:hanging="360"/>
      </w:pPr>
    </w:lvl>
    <w:lvl w:ilvl="1" w:tplc="FFFFFFFF">
      <w:start w:val="1"/>
      <w:numFmt w:val="lowerLetter"/>
      <w:lvlText w:val="%2."/>
      <w:lvlJc w:val="left"/>
      <w:pPr>
        <w:ind w:left="2664" w:hanging="360"/>
      </w:pPr>
    </w:lvl>
    <w:lvl w:ilvl="2" w:tplc="FFFFFFFF">
      <w:start w:val="1"/>
      <w:numFmt w:val="bullet"/>
      <w:lvlText w:val=""/>
      <w:lvlJc w:val="left"/>
      <w:pPr>
        <w:ind w:left="3564" w:hanging="360"/>
      </w:pPr>
      <w:rPr>
        <w:rFonts w:ascii="Symbol" w:hAnsi="Symbol" w:hint="default"/>
      </w:rPr>
    </w:lvl>
    <w:lvl w:ilvl="3" w:tplc="04090001">
      <w:start w:val="1"/>
      <w:numFmt w:val="bullet"/>
      <w:lvlText w:val=""/>
      <w:lvlJc w:val="left"/>
      <w:pPr>
        <w:ind w:left="4104" w:hanging="360"/>
      </w:pPr>
      <w:rPr>
        <w:rFonts w:ascii="Symbol" w:hAnsi="Symbol" w:hint="default"/>
      </w:rPr>
    </w:lvl>
    <w:lvl w:ilvl="4" w:tplc="FFFFFFFF">
      <w:start w:val="1"/>
      <w:numFmt w:val="lowerLetter"/>
      <w:lvlText w:val="%5."/>
      <w:lvlJc w:val="left"/>
      <w:pPr>
        <w:ind w:left="4824" w:hanging="360"/>
      </w:pPr>
    </w:lvl>
    <w:lvl w:ilvl="5" w:tplc="FFFFFFFF" w:tentative="1">
      <w:start w:val="1"/>
      <w:numFmt w:val="lowerRoman"/>
      <w:lvlText w:val="%6."/>
      <w:lvlJc w:val="right"/>
      <w:pPr>
        <w:ind w:left="5544" w:hanging="180"/>
      </w:pPr>
    </w:lvl>
    <w:lvl w:ilvl="6" w:tplc="FFFFFFFF" w:tentative="1">
      <w:start w:val="1"/>
      <w:numFmt w:val="decimal"/>
      <w:lvlText w:val="%7."/>
      <w:lvlJc w:val="left"/>
      <w:pPr>
        <w:ind w:left="6264" w:hanging="360"/>
      </w:pPr>
    </w:lvl>
    <w:lvl w:ilvl="7" w:tplc="FFFFFFFF" w:tentative="1">
      <w:start w:val="1"/>
      <w:numFmt w:val="lowerLetter"/>
      <w:lvlText w:val="%8."/>
      <w:lvlJc w:val="left"/>
      <w:pPr>
        <w:ind w:left="6984" w:hanging="360"/>
      </w:pPr>
    </w:lvl>
    <w:lvl w:ilvl="8" w:tplc="FFFFFFFF" w:tentative="1">
      <w:start w:val="1"/>
      <w:numFmt w:val="lowerRoman"/>
      <w:lvlText w:val="%9."/>
      <w:lvlJc w:val="right"/>
      <w:pPr>
        <w:ind w:left="7704" w:hanging="180"/>
      </w:pPr>
    </w:lvl>
  </w:abstractNum>
  <w:abstractNum w:abstractNumId="45" w15:restartNumberingAfterBreak="0">
    <w:nsid w:val="61A96362"/>
    <w:multiLevelType w:val="hybridMultilevel"/>
    <w:tmpl w:val="1264EAA4"/>
    <w:lvl w:ilvl="0" w:tplc="FFFFFFFF">
      <w:start w:val="1"/>
      <w:numFmt w:val="lowerRoman"/>
      <w:lvlText w:val="%1."/>
      <w:lvlJc w:val="right"/>
      <w:pPr>
        <w:ind w:left="360" w:hanging="360"/>
      </w:pPr>
      <w:rPr>
        <w:b w:val="0"/>
        <w:i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6" w15:restartNumberingAfterBreak="0">
    <w:nsid w:val="61AF02A1"/>
    <w:multiLevelType w:val="hybridMultilevel"/>
    <w:tmpl w:val="FFFFFFFF"/>
    <w:lvl w:ilvl="0" w:tplc="A43ACFBA">
      <w:start w:val="1"/>
      <w:numFmt w:val="lowerRoman"/>
      <w:lvlText w:val="%1."/>
      <w:lvlJc w:val="right"/>
      <w:pPr>
        <w:ind w:left="1440" w:hanging="360"/>
      </w:pPr>
    </w:lvl>
    <w:lvl w:ilvl="1" w:tplc="9D82112E">
      <w:start w:val="1"/>
      <w:numFmt w:val="lowerLetter"/>
      <w:lvlText w:val="%2."/>
      <w:lvlJc w:val="left"/>
      <w:pPr>
        <w:ind w:left="2160" w:hanging="360"/>
      </w:pPr>
    </w:lvl>
    <w:lvl w:ilvl="2" w:tplc="4DA2D34E">
      <w:start w:val="1"/>
      <w:numFmt w:val="lowerRoman"/>
      <w:lvlText w:val="%3."/>
      <w:lvlJc w:val="right"/>
      <w:pPr>
        <w:ind w:left="2880" w:hanging="180"/>
      </w:pPr>
    </w:lvl>
    <w:lvl w:ilvl="3" w:tplc="F88CC854">
      <w:start w:val="1"/>
      <w:numFmt w:val="decimal"/>
      <w:lvlText w:val="%4."/>
      <w:lvlJc w:val="left"/>
      <w:pPr>
        <w:ind w:left="3600" w:hanging="360"/>
      </w:pPr>
    </w:lvl>
    <w:lvl w:ilvl="4" w:tplc="B5F63D52">
      <w:start w:val="1"/>
      <w:numFmt w:val="lowerLetter"/>
      <w:lvlText w:val="%5."/>
      <w:lvlJc w:val="left"/>
      <w:pPr>
        <w:ind w:left="4320" w:hanging="360"/>
      </w:pPr>
    </w:lvl>
    <w:lvl w:ilvl="5" w:tplc="F7D8DFAE">
      <w:start w:val="1"/>
      <w:numFmt w:val="lowerRoman"/>
      <w:lvlText w:val="%6."/>
      <w:lvlJc w:val="right"/>
      <w:pPr>
        <w:ind w:left="5040" w:hanging="180"/>
      </w:pPr>
    </w:lvl>
    <w:lvl w:ilvl="6" w:tplc="A950F326">
      <w:start w:val="1"/>
      <w:numFmt w:val="decimal"/>
      <w:lvlText w:val="%7."/>
      <w:lvlJc w:val="left"/>
      <w:pPr>
        <w:ind w:left="5760" w:hanging="360"/>
      </w:pPr>
    </w:lvl>
    <w:lvl w:ilvl="7" w:tplc="BA60A0A6">
      <w:start w:val="1"/>
      <w:numFmt w:val="lowerLetter"/>
      <w:lvlText w:val="%8."/>
      <w:lvlJc w:val="left"/>
      <w:pPr>
        <w:ind w:left="6480" w:hanging="360"/>
      </w:pPr>
    </w:lvl>
    <w:lvl w:ilvl="8" w:tplc="8C8C6B98">
      <w:start w:val="1"/>
      <w:numFmt w:val="lowerRoman"/>
      <w:lvlText w:val="%9."/>
      <w:lvlJc w:val="right"/>
      <w:pPr>
        <w:ind w:left="7200" w:hanging="180"/>
      </w:pPr>
    </w:lvl>
  </w:abstractNum>
  <w:abstractNum w:abstractNumId="47" w15:restartNumberingAfterBreak="0">
    <w:nsid w:val="62AF2200"/>
    <w:multiLevelType w:val="hybridMultilevel"/>
    <w:tmpl w:val="A574BBAE"/>
    <w:lvl w:ilvl="0" w:tplc="04090001">
      <w:start w:val="1"/>
      <w:numFmt w:val="bullet"/>
      <w:lvlText w:val=""/>
      <w:lvlJc w:val="left"/>
      <w:pPr>
        <w:ind w:left="2160" w:hanging="360"/>
      </w:pPr>
      <w:rPr>
        <w:rFonts w:ascii="Symbol" w:hAnsi="Symbol" w:hint="default"/>
      </w:r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start w:val="1"/>
      <w:numFmt w:val="decimal"/>
      <w:lvlText w:val="%4."/>
      <w:lvlJc w:val="left"/>
      <w:pPr>
        <w:ind w:left="4320" w:hanging="360"/>
      </w:pPr>
    </w:lvl>
    <w:lvl w:ilvl="4" w:tplc="FFFFFFFF">
      <w:start w:val="1"/>
      <w:numFmt w:val="lowerLetter"/>
      <w:lvlText w:val="%5."/>
      <w:lvlJc w:val="left"/>
      <w:pPr>
        <w:ind w:left="5040" w:hanging="360"/>
      </w:pPr>
    </w:lvl>
    <w:lvl w:ilvl="5" w:tplc="FFFFFFFF">
      <w:start w:val="1"/>
      <w:numFmt w:val="lowerRoman"/>
      <w:lvlText w:val="%6."/>
      <w:lvlJc w:val="right"/>
      <w:pPr>
        <w:ind w:left="5760" w:hanging="180"/>
      </w:pPr>
    </w:lvl>
    <w:lvl w:ilvl="6" w:tplc="FFFFFFFF">
      <w:start w:val="1"/>
      <w:numFmt w:val="decimal"/>
      <w:lvlText w:val="%7."/>
      <w:lvlJc w:val="left"/>
      <w:pPr>
        <w:ind w:left="6480" w:hanging="360"/>
      </w:pPr>
    </w:lvl>
    <w:lvl w:ilvl="7" w:tplc="FFFFFFFF">
      <w:start w:val="1"/>
      <w:numFmt w:val="lowerLetter"/>
      <w:lvlText w:val="%8."/>
      <w:lvlJc w:val="left"/>
      <w:pPr>
        <w:ind w:left="7200" w:hanging="360"/>
      </w:pPr>
    </w:lvl>
    <w:lvl w:ilvl="8" w:tplc="FFFFFFFF">
      <w:start w:val="1"/>
      <w:numFmt w:val="lowerRoman"/>
      <w:lvlText w:val="%9."/>
      <w:lvlJc w:val="right"/>
      <w:pPr>
        <w:ind w:left="7920" w:hanging="180"/>
      </w:pPr>
    </w:lvl>
  </w:abstractNum>
  <w:abstractNum w:abstractNumId="48" w15:restartNumberingAfterBreak="0">
    <w:nsid w:val="62CF75CB"/>
    <w:multiLevelType w:val="hybridMultilevel"/>
    <w:tmpl w:val="0A6A0A0C"/>
    <w:lvl w:ilvl="0" w:tplc="FFFFFFFF">
      <w:start w:val="1"/>
      <w:numFmt w:val="lowerLetter"/>
      <w:lvlText w:val="%1."/>
      <w:lvlJc w:val="left"/>
      <w:pPr>
        <w:ind w:left="2664" w:hanging="360"/>
      </w:pPr>
      <w:rPr>
        <w:rFonts w:hint="default"/>
        <w:color w:val="auto"/>
      </w:rPr>
    </w:lvl>
    <w:lvl w:ilvl="1" w:tplc="FFFFFFFF" w:tentative="1">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9" w15:restartNumberingAfterBreak="0">
    <w:nsid w:val="62E24D3B"/>
    <w:multiLevelType w:val="hybridMultilevel"/>
    <w:tmpl w:val="4C76B548"/>
    <w:lvl w:ilvl="0" w:tplc="2E48106E">
      <w:start w:val="1"/>
      <w:numFmt w:val="lowerLetter"/>
      <w:lvlText w:val="%1."/>
      <w:lvlJc w:val="left"/>
      <w:pPr>
        <w:ind w:left="2664" w:hanging="360"/>
      </w:pPr>
      <w:rPr>
        <w:rFonts w:hint="default"/>
        <w:color w:val="auto"/>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63963D2C"/>
    <w:multiLevelType w:val="hybridMultilevel"/>
    <w:tmpl w:val="23721D0E"/>
    <w:lvl w:ilvl="0" w:tplc="FFFFFFFF">
      <w:start w:val="1"/>
      <w:numFmt w:val="lowerRoman"/>
      <w:lvlText w:val="%1."/>
      <w:lvlJc w:val="right"/>
      <w:pPr>
        <w:ind w:left="1944" w:hanging="360"/>
      </w:pPr>
    </w:lvl>
    <w:lvl w:ilvl="1" w:tplc="FFFFFFFF">
      <w:start w:val="1"/>
      <w:numFmt w:val="lowerLetter"/>
      <w:lvlText w:val="%2."/>
      <w:lvlJc w:val="left"/>
      <w:pPr>
        <w:ind w:left="2664" w:hanging="360"/>
      </w:pPr>
    </w:lvl>
    <w:lvl w:ilvl="2" w:tplc="FFFFFFFF">
      <w:start w:val="1"/>
      <w:numFmt w:val="decimal"/>
      <w:lvlText w:val="%3."/>
      <w:lvlJc w:val="left"/>
      <w:pPr>
        <w:ind w:left="3564" w:hanging="360"/>
      </w:pPr>
    </w:lvl>
    <w:lvl w:ilvl="3" w:tplc="FFFFFFFF">
      <w:start w:val="1"/>
      <w:numFmt w:val="bullet"/>
      <w:lvlText w:val=""/>
      <w:lvlJc w:val="left"/>
      <w:pPr>
        <w:ind w:left="4104" w:hanging="360"/>
      </w:pPr>
      <w:rPr>
        <w:rFonts w:ascii="Symbol" w:hAnsi="Symbol" w:hint="default"/>
      </w:rPr>
    </w:lvl>
    <w:lvl w:ilvl="4" w:tplc="FFFFFFFF" w:tentative="1">
      <w:start w:val="1"/>
      <w:numFmt w:val="lowerLetter"/>
      <w:lvlText w:val="%5."/>
      <w:lvlJc w:val="left"/>
      <w:pPr>
        <w:ind w:left="4824" w:hanging="360"/>
      </w:pPr>
    </w:lvl>
    <w:lvl w:ilvl="5" w:tplc="FFFFFFFF" w:tentative="1">
      <w:start w:val="1"/>
      <w:numFmt w:val="lowerRoman"/>
      <w:lvlText w:val="%6."/>
      <w:lvlJc w:val="right"/>
      <w:pPr>
        <w:ind w:left="5544" w:hanging="180"/>
      </w:pPr>
    </w:lvl>
    <w:lvl w:ilvl="6" w:tplc="FFFFFFFF" w:tentative="1">
      <w:start w:val="1"/>
      <w:numFmt w:val="decimal"/>
      <w:lvlText w:val="%7."/>
      <w:lvlJc w:val="left"/>
      <w:pPr>
        <w:ind w:left="6264" w:hanging="360"/>
      </w:pPr>
    </w:lvl>
    <w:lvl w:ilvl="7" w:tplc="FFFFFFFF" w:tentative="1">
      <w:start w:val="1"/>
      <w:numFmt w:val="lowerLetter"/>
      <w:lvlText w:val="%8."/>
      <w:lvlJc w:val="left"/>
      <w:pPr>
        <w:ind w:left="6984" w:hanging="360"/>
      </w:pPr>
    </w:lvl>
    <w:lvl w:ilvl="8" w:tplc="FFFFFFFF" w:tentative="1">
      <w:start w:val="1"/>
      <w:numFmt w:val="lowerRoman"/>
      <w:lvlText w:val="%9."/>
      <w:lvlJc w:val="right"/>
      <w:pPr>
        <w:ind w:left="7704" w:hanging="180"/>
      </w:pPr>
    </w:lvl>
  </w:abstractNum>
  <w:abstractNum w:abstractNumId="51" w15:restartNumberingAfterBreak="0">
    <w:nsid w:val="641253F0"/>
    <w:multiLevelType w:val="hybridMultilevel"/>
    <w:tmpl w:val="D91CB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4BF3F38"/>
    <w:multiLevelType w:val="multilevel"/>
    <w:tmpl w:val="2928499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64E457F7"/>
    <w:multiLevelType w:val="hybridMultilevel"/>
    <w:tmpl w:val="4762CAE6"/>
    <w:lvl w:ilvl="0" w:tplc="FFFFFFFF">
      <w:start w:val="1"/>
      <w:numFmt w:val="lowerLetter"/>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657801B4"/>
    <w:multiLevelType w:val="hybridMultilevel"/>
    <w:tmpl w:val="F2A2B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5B6369F"/>
    <w:multiLevelType w:val="multilevel"/>
    <w:tmpl w:val="05E68F36"/>
    <w:lvl w:ilvl="0">
      <w:start w:val="4"/>
      <w:numFmt w:val="decimal"/>
      <w:lvlText w:val="%1"/>
      <w:lvlJc w:val="left"/>
      <w:pPr>
        <w:ind w:left="500" w:hanging="500"/>
      </w:pPr>
      <w:rPr>
        <w:rFonts w:hint="default"/>
      </w:rPr>
    </w:lvl>
    <w:lvl w:ilvl="1">
      <w:start w:val="2"/>
      <w:numFmt w:val="decimal"/>
      <w:lvlText w:val="%1.%2"/>
      <w:lvlJc w:val="left"/>
      <w:pPr>
        <w:ind w:left="932" w:hanging="500"/>
      </w:pPr>
      <w:rPr>
        <w:rFonts w:hint="default"/>
      </w:rPr>
    </w:lvl>
    <w:lvl w:ilvl="2">
      <w:start w:val="5"/>
      <w:numFmt w:val="decimal"/>
      <w:lvlText w:val="%1.%2.%3"/>
      <w:lvlJc w:val="left"/>
      <w:pPr>
        <w:ind w:left="1584" w:hanging="720"/>
      </w:pPr>
      <w:rPr>
        <w:rFonts w:hint="default"/>
      </w:rPr>
    </w:lvl>
    <w:lvl w:ilvl="3">
      <w:start w:val="1"/>
      <w:numFmt w:val="lowerRoman"/>
      <w:lvlText w:val="%4."/>
      <w:lvlJc w:val="left"/>
      <w:pPr>
        <w:ind w:left="2016" w:hanging="720"/>
      </w:pPr>
      <w:rPr>
        <w:rFonts w:asciiTheme="minorHAnsi" w:eastAsiaTheme="minorEastAsia" w:hAnsiTheme="minorHAnsi" w:cstheme="minorBidi"/>
      </w:rPr>
    </w:lvl>
    <w:lvl w:ilvl="4">
      <w:start w:val="1"/>
      <w:numFmt w:val="lowerLetter"/>
      <w:lvlText w:val="%5."/>
      <w:lvlJc w:val="left"/>
      <w:pPr>
        <w:ind w:left="2160" w:hanging="360"/>
      </w:p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56" w15:restartNumberingAfterBreak="0">
    <w:nsid w:val="671D8DEA"/>
    <w:multiLevelType w:val="hybridMultilevel"/>
    <w:tmpl w:val="6290A938"/>
    <w:lvl w:ilvl="0" w:tplc="34003DC2">
      <w:start w:val="1"/>
      <w:numFmt w:val="lowerRoman"/>
      <w:lvlText w:val="%1."/>
      <w:lvlJc w:val="right"/>
      <w:pPr>
        <w:ind w:left="720" w:hanging="360"/>
      </w:pPr>
    </w:lvl>
    <w:lvl w:ilvl="1" w:tplc="C16002B4">
      <w:start w:val="1"/>
      <w:numFmt w:val="lowerLetter"/>
      <w:lvlText w:val="%2."/>
      <w:lvlJc w:val="left"/>
      <w:pPr>
        <w:ind w:left="1440" w:hanging="360"/>
      </w:pPr>
    </w:lvl>
    <w:lvl w:ilvl="2" w:tplc="0218AA24">
      <w:start w:val="1"/>
      <w:numFmt w:val="lowerRoman"/>
      <w:lvlText w:val="%3."/>
      <w:lvlJc w:val="right"/>
      <w:pPr>
        <w:ind w:left="2160" w:hanging="180"/>
      </w:pPr>
    </w:lvl>
    <w:lvl w:ilvl="3" w:tplc="B98A7FA6">
      <w:start w:val="1"/>
      <w:numFmt w:val="decimal"/>
      <w:lvlText w:val="%4."/>
      <w:lvlJc w:val="left"/>
      <w:pPr>
        <w:ind w:left="2880" w:hanging="360"/>
      </w:pPr>
    </w:lvl>
    <w:lvl w:ilvl="4" w:tplc="8B1C56AE">
      <w:start w:val="1"/>
      <w:numFmt w:val="lowerLetter"/>
      <w:lvlText w:val="%5."/>
      <w:lvlJc w:val="left"/>
      <w:pPr>
        <w:ind w:left="3600" w:hanging="360"/>
      </w:pPr>
    </w:lvl>
    <w:lvl w:ilvl="5" w:tplc="D5C2288A">
      <w:start w:val="1"/>
      <w:numFmt w:val="lowerRoman"/>
      <w:lvlText w:val="%6."/>
      <w:lvlJc w:val="right"/>
      <w:pPr>
        <w:ind w:left="4320" w:hanging="180"/>
      </w:pPr>
    </w:lvl>
    <w:lvl w:ilvl="6" w:tplc="78B8CED2">
      <w:start w:val="1"/>
      <w:numFmt w:val="decimal"/>
      <w:lvlText w:val="%7."/>
      <w:lvlJc w:val="left"/>
      <w:pPr>
        <w:ind w:left="5040" w:hanging="360"/>
      </w:pPr>
    </w:lvl>
    <w:lvl w:ilvl="7" w:tplc="0AB063A8">
      <w:start w:val="1"/>
      <w:numFmt w:val="lowerLetter"/>
      <w:lvlText w:val="%8."/>
      <w:lvlJc w:val="left"/>
      <w:pPr>
        <w:ind w:left="5760" w:hanging="360"/>
      </w:pPr>
    </w:lvl>
    <w:lvl w:ilvl="8" w:tplc="BBB81C80">
      <w:start w:val="1"/>
      <w:numFmt w:val="lowerRoman"/>
      <w:lvlText w:val="%9."/>
      <w:lvlJc w:val="right"/>
      <w:pPr>
        <w:ind w:left="6480" w:hanging="180"/>
      </w:pPr>
    </w:lvl>
  </w:abstractNum>
  <w:abstractNum w:abstractNumId="57" w15:restartNumberingAfterBreak="0">
    <w:nsid w:val="692C03B6"/>
    <w:multiLevelType w:val="hybridMultilevel"/>
    <w:tmpl w:val="26D0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DA52D4A"/>
    <w:multiLevelType w:val="multilevel"/>
    <w:tmpl w:val="05E68F36"/>
    <w:lvl w:ilvl="0">
      <w:start w:val="4"/>
      <w:numFmt w:val="decimal"/>
      <w:lvlText w:val="%1"/>
      <w:lvlJc w:val="left"/>
      <w:pPr>
        <w:ind w:left="500" w:hanging="500"/>
      </w:pPr>
      <w:rPr>
        <w:rFonts w:hint="default"/>
      </w:rPr>
    </w:lvl>
    <w:lvl w:ilvl="1">
      <w:start w:val="2"/>
      <w:numFmt w:val="decimal"/>
      <w:lvlText w:val="%1.%2"/>
      <w:lvlJc w:val="left"/>
      <w:pPr>
        <w:ind w:left="932" w:hanging="500"/>
      </w:pPr>
      <w:rPr>
        <w:rFonts w:hint="default"/>
      </w:rPr>
    </w:lvl>
    <w:lvl w:ilvl="2">
      <w:start w:val="5"/>
      <w:numFmt w:val="decimal"/>
      <w:lvlText w:val="%1.%2.%3"/>
      <w:lvlJc w:val="left"/>
      <w:pPr>
        <w:ind w:left="1584" w:hanging="720"/>
      </w:pPr>
      <w:rPr>
        <w:rFonts w:hint="default"/>
      </w:rPr>
    </w:lvl>
    <w:lvl w:ilvl="3">
      <w:start w:val="1"/>
      <w:numFmt w:val="lowerRoman"/>
      <w:lvlText w:val="%4."/>
      <w:lvlJc w:val="left"/>
      <w:pPr>
        <w:ind w:left="2016" w:hanging="720"/>
      </w:pPr>
      <w:rPr>
        <w:rFonts w:asciiTheme="minorHAnsi" w:eastAsiaTheme="minorEastAsia" w:hAnsiTheme="minorHAnsi" w:cstheme="minorBidi"/>
      </w:rPr>
    </w:lvl>
    <w:lvl w:ilvl="4">
      <w:start w:val="1"/>
      <w:numFmt w:val="lowerLetter"/>
      <w:lvlText w:val="%5."/>
      <w:lvlJc w:val="left"/>
      <w:pPr>
        <w:ind w:left="2160" w:hanging="360"/>
      </w:p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59" w15:restartNumberingAfterBreak="0">
    <w:nsid w:val="709D02FE"/>
    <w:multiLevelType w:val="hybridMultilevel"/>
    <w:tmpl w:val="D636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1687FEB"/>
    <w:multiLevelType w:val="hybridMultilevel"/>
    <w:tmpl w:val="941A1284"/>
    <w:lvl w:ilvl="0" w:tplc="FFFFFFFF">
      <w:start w:val="1"/>
      <w:numFmt w:val="lowerRoman"/>
      <w:lvlText w:val="%1."/>
      <w:lvlJc w:val="right"/>
      <w:pPr>
        <w:ind w:left="1944" w:hanging="360"/>
      </w:pPr>
    </w:lvl>
    <w:lvl w:ilvl="1" w:tplc="FFFFFFFF">
      <w:start w:val="1"/>
      <w:numFmt w:val="lowerLetter"/>
      <w:lvlText w:val="%2."/>
      <w:lvlJc w:val="left"/>
      <w:pPr>
        <w:ind w:left="2664" w:hanging="360"/>
      </w:pPr>
    </w:lvl>
    <w:lvl w:ilvl="2" w:tplc="04090001">
      <w:start w:val="1"/>
      <w:numFmt w:val="bullet"/>
      <w:lvlText w:val=""/>
      <w:lvlJc w:val="left"/>
      <w:pPr>
        <w:ind w:left="3564" w:hanging="360"/>
      </w:pPr>
      <w:rPr>
        <w:rFonts w:ascii="Symbol" w:hAnsi="Symbol" w:hint="default"/>
      </w:rPr>
    </w:lvl>
    <w:lvl w:ilvl="3" w:tplc="FFFFFFFF">
      <w:start w:val="1"/>
      <w:numFmt w:val="decimal"/>
      <w:lvlText w:val="%4."/>
      <w:lvlJc w:val="left"/>
      <w:pPr>
        <w:ind w:left="4104" w:hanging="360"/>
      </w:pPr>
    </w:lvl>
    <w:lvl w:ilvl="4" w:tplc="FFFFFFFF">
      <w:start w:val="1"/>
      <w:numFmt w:val="lowerLetter"/>
      <w:lvlText w:val="%5."/>
      <w:lvlJc w:val="left"/>
      <w:pPr>
        <w:ind w:left="4824" w:hanging="360"/>
      </w:pPr>
    </w:lvl>
    <w:lvl w:ilvl="5" w:tplc="FFFFFFFF" w:tentative="1">
      <w:start w:val="1"/>
      <w:numFmt w:val="lowerRoman"/>
      <w:lvlText w:val="%6."/>
      <w:lvlJc w:val="right"/>
      <w:pPr>
        <w:ind w:left="5544" w:hanging="180"/>
      </w:pPr>
    </w:lvl>
    <w:lvl w:ilvl="6" w:tplc="FFFFFFFF" w:tentative="1">
      <w:start w:val="1"/>
      <w:numFmt w:val="decimal"/>
      <w:lvlText w:val="%7."/>
      <w:lvlJc w:val="left"/>
      <w:pPr>
        <w:ind w:left="6264" w:hanging="360"/>
      </w:pPr>
    </w:lvl>
    <w:lvl w:ilvl="7" w:tplc="FFFFFFFF" w:tentative="1">
      <w:start w:val="1"/>
      <w:numFmt w:val="lowerLetter"/>
      <w:lvlText w:val="%8."/>
      <w:lvlJc w:val="left"/>
      <w:pPr>
        <w:ind w:left="6984" w:hanging="360"/>
      </w:pPr>
    </w:lvl>
    <w:lvl w:ilvl="8" w:tplc="FFFFFFFF" w:tentative="1">
      <w:start w:val="1"/>
      <w:numFmt w:val="lowerRoman"/>
      <w:lvlText w:val="%9."/>
      <w:lvlJc w:val="right"/>
      <w:pPr>
        <w:ind w:left="7704" w:hanging="180"/>
      </w:pPr>
    </w:lvl>
  </w:abstractNum>
  <w:abstractNum w:abstractNumId="61" w15:restartNumberingAfterBreak="0">
    <w:nsid w:val="71EB25E4"/>
    <w:multiLevelType w:val="hybridMultilevel"/>
    <w:tmpl w:val="2CA888E8"/>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04090001">
      <w:start w:val="1"/>
      <w:numFmt w:val="bullet"/>
      <w:lvlText w:val=""/>
      <w:lvlJc w:val="left"/>
      <w:pPr>
        <w:ind w:left="3564" w:hanging="360"/>
      </w:pPr>
      <w:rPr>
        <w:rFonts w:ascii="Symbol" w:hAnsi="Symbol"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2" w15:restartNumberingAfterBreak="0">
    <w:nsid w:val="73B826C6"/>
    <w:multiLevelType w:val="hybridMultilevel"/>
    <w:tmpl w:val="4762CAE6"/>
    <w:lvl w:ilvl="0" w:tplc="FFFFFFFF">
      <w:start w:val="1"/>
      <w:numFmt w:val="lowerLetter"/>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43740AA"/>
    <w:multiLevelType w:val="hybridMultilevel"/>
    <w:tmpl w:val="134ED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4802509"/>
    <w:multiLevelType w:val="multilevel"/>
    <w:tmpl w:val="0022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911E46"/>
    <w:multiLevelType w:val="hybridMultilevel"/>
    <w:tmpl w:val="AC32705E"/>
    <w:lvl w:ilvl="0" w:tplc="FFFFFFFF">
      <w:start w:val="1"/>
      <w:numFmt w:val="lowerRoman"/>
      <w:lvlText w:val="%1."/>
      <w:lvlJc w:val="right"/>
      <w:pPr>
        <w:ind w:left="1944" w:hanging="360"/>
      </w:pPr>
    </w:lvl>
    <w:lvl w:ilvl="1" w:tplc="FFFFFFFF">
      <w:start w:val="1"/>
      <w:numFmt w:val="lowerLetter"/>
      <w:lvlText w:val="%2."/>
      <w:lvlJc w:val="left"/>
      <w:pPr>
        <w:ind w:left="2664" w:hanging="360"/>
      </w:pPr>
    </w:lvl>
    <w:lvl w:ilvl="2" w:tplc="FFFFFFFF">
      <w:start w:val="1"/>
      <w:numFmt w:val="bullet"/>
      <w:lvlText w:val=""/>
      <w:lvlJc w:val="left"/>
      <w:pPr>
        <w:ind w:left="3564" w:hanging="360"/>
      </w:pPr>
      <w:rPr>
        <w:rFonts w:ascii="Symbol" w:hAnsi="Symbol" w:hint="default"/>
      </w:rPr>
    </w:lvl>
    <w:lvl w:ilvl="3" w:tplc="FFFFFFFF">
      <w:start w:val="1"/>
      <w:numFmt w:val="decimal"/>
      <w:lvlText w:val="%4."/>
      <w:lvlJc w:val="left"/>
      <w:pPr>
        <w:ind w:left="4104" w:hanging="360"/>
      </w:pPr>
    </w:lvl>
    <w:lvl w:ilvl="4" w:tplc="FFFFFFFF">
      <w:start w:val="1"/>
      <w:numFmt w:val="lowerLetter"/>
      <w:lvlText w:val="%5."/>
      <w:lvlJc w:val="left"/>
      <w:pPr>
        <w:ind w:left="4824" w:hanging="360"/>
      </w:pPr>
    </w:lvl>
    <w:lvl w:ilvl="5" w:tplc="FFFFFFFF">
      <w:start w:val="1"/>
      <w:numFmt w:val="lowerRoman"/>
      <w:lvlText w:val="%6."/>
      <w:lvlJc w:val="right"/>
      <w:pPr>
        <w:ind w:left="5544" w:hanging="180"/>
      </w:pPr>
    </w:lvl>
    <w:lvl w:ilvl="6" w:tplc="FFFFFFFF" w:tentative="1">
      <w:start w:val="1"/>
      <w:numFmt w:val="decimal"/>
      <w:lvlText w:val="%7."/>
      <w:lvlJc w:val="left"/>
      <w:pPr>
        <w:ind w:left="6264" w:hanging="360"/>
      </w:pPr>
    </w:lvl>
    <w:lvl w:ilvl="7" w:tplc="FFFFFFFF" w:tentative="1">
      <w:start w:val="1"/>
      <w:numFmt w:val="lowerLetter"/>
      <w:lvlText w:val="%8."/>
      <w:lvlJc w:val="left"/>
      <w:pPr>
        <w:ind w:left="6984" w:hanging="360"/>
      </w:pPr>
    </w:lvl>
    <w:lvl w:ilvl="8" w:tplc="FFFFFFFF" w:tentative="1">
      <w:start w:val="1"/>
      <w:numFmt w:val="lowerRoman"/>
      <w:lvlText w:val="%9."/>
      <w:lvlJc w:val="right"/>
      <w:pPr>
        <w:ind w:left="7704" w:hanging="180"/>
      </w:pPr>
    </w:lvl>
  </w:abstractNum>
  <w:abstractNum w:abstractNumId="66" w15:restartNumberingAfterBreak="0">
    <w:nsid w:val="7A6C46E5"/>
    <w:multiLevelType w:val="hybridMultilevel"/>
    <w:tmpl w:val="270EBD9C"/>
    <w:lvl w:ilvl="0" w:tplc="4E92A092">
      <w:start w:val="1"/>
      <w:numFmt w:val="lowerRoman"/>
      <w:lvlText w:val="%1."/>
      <w:lvlJc w:val="righ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AFC5978"/>
    <w:multiLevelType w:val="multilevel"/>
    <w:tmpl w:val="162C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BB35E5"/>
    <w:multiLevelType w:val="hybridMultilevel"/>
    <w:tmpl w:val="B404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E067CFF"/>
    <w:multiLevelType w:val="hybridMultilevel"/>
    <w:tmpl w:val="2E84FAE4"/>
    <w:lvl w:ilvl="0" w:tplc="CD1AF55E">
      <w:start w:val="2"/>
      <w:numFmt w:val="lowerRoman"/>
      <w:lvlText w:val="%1."/>
      <w:lvlJc w:val="righ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E333831"/>
    <w:multiLevelType w:val="hybridMultilevel"/>
    <w:tmpl w:val="DEF4B5EC"/>
    <w:lvl w:ilvl="0" w:tplc="FFFFFFFF">
      <w:start w:val="1"/>
      <w:numFmt w:val="lowerRoman"/>
      <w:lvlText w:val="%1."/>
      <w:lvlJc w:val="right"/>
      <w:pPr>
        <w:ind w:left="1944" w:hanging="360"/>
      </w:pPr>
    </w:lvl>
    <w:lvl w:ilvl="1" w:tplc="FFFFFFFF">
      <w:start w:val="1"/>
      <w:numFmt w:val="lowerLetter"/>
      <w:lvlText w:val="%2."/>
      <w:lvlJc w:val="left"/>
      <w:pPr>
        <w:ind w:left="2664" w:hanging="360"/>
      </w:pPr>
    </w:lvl>
    <w:lvl w:ilvl="2" w:tplc="FFFFFFFF">
      <w:start w:val="1"/>
      <w:numFmt w:val="bullet"/>
      <w:lvlText w:val=""/>
      <w:lvlJc w:val="left"/>
      <w:pPr>
        <w:ind w:left="3564" w:hanging="360"/>
      </w:pPr>
      <w:rPr>
        <w:rFonts w:ascii="Symbol" w:hAnsi="Symbol" w:hint="default"/>
      </w:rPr>
    </w:lvl>
    <w:lvl w:ilvl="3" w:tplc="04090011">
      <w:start w:val="1"/>
      <w:numFmt w:val="decimal"/>
      <w:lvlText w:val="%4)"/>
      <w:lvlJc w:val="left"/>
      <w:pPr>
        <w:ind w:left="4104" w:hanging="360"/>
      </w:pPr>
    </w:lvl>
    <w:lvl w:ilvl="4" w:tplc="FFFFFFFF">
      <w:start w:val="1"/>
      <w:numFmt w:val="lowerLetter"/>
      <w:lvlText w:val="%5."/>
      <w:lvlJc w:val="left"/>
      <w:pPr>
        <w:ind w:left="4824" w:hanging="360"/>
      </w:pPr>
    </w:lvl>
    <w:lvl w:ilvl="5" w:tplc="FFFFFFFF" w:tentative="1">
      <w:start w:val="1"/>
      <w:numFmt w:val="lowerRoman"/>
      <w:lvlText w:val="%6."/>
      <w:lvlJc w:val="right"/>
      <w:pPr>
        <w:ind w:left="5544" w:hanging="180"/>
      </w:pPr>
    </w:lvl>
    <w:lvl w:ilvl="6" w:tplc="FFFFFFFF" w:tentative="1">
      <w:start w:val="1"/>
      <w:numFmt w:val="decimal"/>
      <w:lvlText w:val="%7."/>
      <w:lvlJc w:val="left"/>
      <w:pPr>
        <w:ind w:left="6264" w:hanging="360"/>
      </w:pPr>
    </w:lvl>
    <w:lvl w:ilvl="7" w:tplc="FFFFFFFF" w:tentative="1">
      <w:start w:val="1"/>
      <w:numFmt w:val="lowerLetter"/>
      <w:lvlText w:val="%8."/>
      <w:lvlJc w:val="left"/>
      <w:pPr>
        <w:ind w:left="6984" w:hanging="360"/>
      </w:pPr>
    </w:lvl>
    <w:lvl w:ilvl="8" w:tplc="FFFFFFFF" w:tentative="1">
      <w:start w:val="1"/>
      <w:numFmt w:val="lowerRoman"/>
      <w:lvlText w:val="%9."/>
      <w:lvlJc w:val="right"/>
      <w:pPr>
        <w:ind w:left="7704" w:hanging="180"/>
      </w:pPr>
    </w:lvl>
  </w:abstractNum>
  <w:abstractNum w:abstractNumId="71" w15:restartNumberingAfterBreak="0">
    <w:nsid w:val="7E6F2AEC"/>
    <w:multiLevelType w:val="hybridMultilevel"/>
    <w:tmpl w:val="96E8BC66"/>
    <w:lvl w:ilvl="0" w:tplc="907C667E">
      <w:start w:val="2"/>
      <w:numFmt w:val="lowerRoman"/>
      <w:lvlText w:val="%1."/>
      <w:lvlJc w:val="right"/>
      <w:pPr>
        <w:ind w:left="1080" w:hanging="360"/>
      </w:pPr>
      <w:rPr>
        <w:rFonts w:hint="default"/>
        <w:b w:val="0"/>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7FC73F6D"/>
    <w:multiLevelType w:val="hybridMultilevel"/>
    <w:tmpl w:val="31BE8D38"/>
    <w:lvl w:ilvl="0" w:tplc="FFFFFFFF">
      <w:start w:val="1"/>
      <w:numFmt w:val="lowerRoman"/>
      <w:lvlText w:val="%1."/>
      <w:lvlJc w:val="right"/>
      <w:pPr>
        <w:ind w:left="1944" w:hanging="360"/>
      </w:pPr>
    </w:lvl>
    <w:lvl w:ilvl="1" w:tplc="FFFFFFFF">
      <w:start w:val="1"/>
      <w:numFmt w:val="lowerLetter"/>
      <w:lvlText w:val="%2."/>
      <w:lvlJc w:val="left"/>
      <w:pPr>
        <w:ind w:left="2664" w:hanging="360"/>
      </w:pPr>
    </w:lvl>
    <w:lvl w:ilvl="2" w:tplc="FFFFFFFF">
      <w:start w:val="1"/>
      <w:numFmt w:val="bullet"/>
      <w:lvlText w:val=""/>
      <w:lvlJc w:val="left"/>
      <w:pPr>
        <w:ind w:left="3564" w:hanging="360"/>
      </w:pPr>
      <w:rPr>
        <w:rFonts w:ascii="Symbol" w:hAnsi="Symbol" w:hint="default"/>
      </w:rPr>
    </w:lvl>
    <w:lvl w:ilvl="3" w:tplc="04090001">
      <w:start w:val="1"/>
      <w:numFmt w:val="bullet"/>
      <w:lvlText w:val=""/>
      <w:lvlJc w:val="left"/>
      <w:pPr>
        <w:ind w:left="3564" w:hanging="360"/>
      </w:pPr>
      <w:rPr>
        <w:rFonts w:ascii="Symbol" w:hAnsi="Symbol" w:hint="default"/>
      </w:rPr>
    </w:lvl>
    <w:lvl w:ilvl="4" w:tplc="FFFFFFFF">
      <w:start w:val="1"/>
      <w:numFmt w:val="lowerLetter"/>
      <w:lvlText w:val="%5."/>
      <w:lvlJc w:val="left"/>
      <w:pPr>
        <w:ind w:left="4824" w:hanging="360"/>
      </w:pPr>
    </w:lvl>
    <w:lvl w:ilvl="5" w:tplc="FFFFFFFF" w:tentative="1">
      <w:start w:val="1"/>
      <w:numFmt w:val="lowerRoman"/>
      <w:lvlText w:val="%6."/>
      <w:lvlJc w:val="right"/>
      <w:pPr>
        <w:ind w:left="5544" w:hanging="180"/>
      </w:pPr>
    </w:lvl>
    <w:lvl w:ilvl="6" w:tplc="FFFFFFFF" w:tentative="1">
      <w:start w:val="1"/>
      <w:numFmt w:val="decimal"/>
      <w:lvlText w:val="%7."/>
      <w:lvlJc w:val="left"/>
      <w:pPr>
        <w:ind w:left="6264" w:hanging="360"/>
      </w:pPr>
    </w:lvl>
    <w:lvl w:ilvl="7" w:tplc="FFFFFFFF" w:tentative="1">
      <w:start w:val="1"/>
      <w:numFmt w:val="lowerLetter"/>
      <w:lvlText w:val="%8."/>
      <w:lvlJc w:val="left"/>
      <w:pPr>
        <w:ind w:left="6984" w:hanging="360"/>
      </w:pPr>
    </w:lvl>
    <w:lvl w:ilvl="8" w:tplc="FFFFFFFF" w:tentative="1">
      <w:start w:val="1"/>
      <w:numFmt w:val="lowerRoman"/>
      <w:lvlText w:val="%9."/>
      <w:lvlJc w:val="right"/>
      <w:pPr>
        <w:ind w:left="7704" w:hanging="180"/>
      </w:pPr>
    </w:lvl>
  </w:abstractNum>
  <w:num w:numId="1" w16cid:durableId="1037702143">
    <w:abstractNumId w:val="19"/>
  </w:num>
  <w:num w:numId="2" w16cid:durableId="789055383">
    <w:abstractNumId w:val="60"/>
  </w:num>
  <w:num w:numId="3" w16cid:durableId="1661689837">
    <w:abstractNumId w:val="49"/>
  </w:num>
  <w:num w:numId="4" w16cid:durableId="2022781981">
    <w:abstractNumId w:val="70"/>
  </w:num>
  <w:num w:numId="5" w16cid:durableId="1970894020">
    <w:abstractNumId w:val="50"/>
  </w:num>
  <w:num w:numId="6" w16cid:durableId="154303998">
    <w:abstractNumId w:val="40"/>
  </w:num>
  <w:num w:numId="7" w16cid:durableId="1103845827">
    <w:abstractNumId w:val="48"/>
  </w:num>
  <w:num w:numId="8" w16cid:durableId="378477837">
    <w:abstractNumId w:val="65"/>
  </w:num>
  <w:num w:numId="9" w16cid:durableId="1333797496">
    <w:abstractNumId w:val="29"/>
  </w:num>
  <w:num w:numId="10" w16cid:durableId="1825774731">
    <w:abstractNumId w:val="27"/>
  </w:num>
  <w:num w:numId="11" w16cid:durableId="1079327557">
    <w:abstractNumId w:val="41"/>
  </w:num>
  <w:num w:numId="12" w16cid:durableId="1902668661">
    <w:abstractNumId w:val="7"/>
  </w:num>
  <w:num w:numId="13" w16cid:durableId="261570801">
    <w:abstractNumId w:val="38"/>
  </w:num>
  <w:num w:numId="14" w16cid:durableId="4523888">
    <w:abstractNumId w:val="10"/>
  </w:num>
  <w:num w:numId="15" w16cid:durableId="1389188143">
    <w:abstractNumId w:val="52"/>
  </w:num>
  <w:num w:numId="16" w16cid:durableId="1616256312">
    <w:abstractNumId w:val="24"/>
  </w:num>
  <w:num w:numId="17" w16cid:durableId="1534532438">
    <w:abstractNumId w:val="63"/>
  </w:num>
  <w:num w:numId="18" w16cid:durableId="179272418">
    <w:abstractNumId w:val="44"/>
  </w:num>
  <w:num w:numId="19" w16cid:durableId="1921402919">
    <w:abstractNumId w:val="2"/>
  </w:num>
  <w:num w:numId="20" w16cid:durableId="327292303">
    <w:abstractNumId w:val="56"/>
  </w:num>
  <w:num w:numId="21" w16cid:durableId="554436666">
    <w:abstractNumId w:val="28"/>
  </w:num>
  <w:num w:numId="22" w16cid:durableId="638458459">
    <w:abstractNumId w:val="36"/>
  </w:num>
  <w:num w:numId="23" w16cid:durableId="1433164445">
    <w:abstractNumId w:val="3"/>
  </w:num>
  <w:num w:numId="24" w16cid:durableId="2044481234">
    <w:abstractNumId w:val="72"/>
  </w:num>
  <w:num w:numId="25" w16cid:durableId="1781297673">
    <w:abstractNumId w:val="15"/>
  </w:num>
  <w:num w:numId="26" w16cid:durableId="1164055918">
    <w:abstractNumId w:val="30"/>
  </w:num>
  <w:num w:numId="27" w16cid:durableId="821117091">
    <w:abstractNumId w:val="51"/>
  </w:num>
  <w:num w:numId="28" w16cid:durableId="1783185265">
    <w:abstractNumId w:val="14"/>
  </w:num>
  <w:num w:numId="29" w16cid:durableId="1725134762">
    <w:abstractNumId w:val="61"/>
  </w:num>
  <w:num w:numId="30" w16cid:durableId="4135936">
    <w:abstractNumId w:val="45"/>
  </w:num>
  <w:num w:numId="31" w16cid:durableId="1765803158">
    <w:abstractNumId w:val="6"/>
  </w:num>
  <w:num w:numId="32" w16cid:durableId="1751462569">
    <w:abstractNumId w:val="53"/>
  </w:num>
  <w:num w:numId="33" w16cid:durableId="824055476">
    <w:abstractNumId w:val="32"/>
  </w:num>
  <w:num w:numId="34" w16cid:durableId="1443265503">
    <w:abstractNumId w:val="13"/>
  </w:num>
  <w:num w:numId="35" w16cid:durableId="955874003">
    <w:abstractNumId w:val="39"/>
  </w:num>
  <w:num w:numId="36" w16cid:durableId="940383356">
    <w:abstractNumId w:val="62"/>
  </w:num>
  <w:num w:numId="37" w16cid:durableId="44186619">
    <w:abstractNumId w:val="47"/>
  </w:num>
  <w:num w:numId="38" w16cid:durableId="1091396054">
    <w:abstractNumId w:val="46"/>
  </w:num>
  <w:num w:numId="39" w16cid:durableId="722101428">
    <w:abstractNumId w:val="9"/>
  </w:num>
  <w:num w:numId="40" w16cid:durableId="1571382076">
    <w:abstractNumId w:val="33"/>
  </w:num>
  <w:num w:numId="41" w16cid:durableId="538008302">
    <w:abstractNumId w:val="20"/>
  </w:num>
  <w:num w:numId="42" w16cid:durableId="1929078847">
    <w:abstractNumId w:val="8"/>
  </w:num>
  <w:num w:numId="43" w16cid:durableId="898982742">
    <w:abstractNumId w:val="11"/>
  </w:num>
  <w:num w:numId="44" w16cid:durableId="1890610920">
    <w:abstractNumId w:val="69"/>
  </w:num>
  <w:num w:numId="45" w16cid:durableId="933973506">
    <w:abstractNumId w:val="66"/>
  </w:num>
  <w:num w:numId="46" w16cid:durableId="771507924">
    <w:abstractNumId w:val="71"/>
  </w:num>
  <w:num w:numId="47" w16cid:durableId="792671943">
    <w:abstractNumId w:val="0"/>
  </w:num>
  <w:num w:numId="48" w16cid:durableId="1051541431">
    <w:abstractNumId w:val="18"/>
  </w:num>
  <w:num w:numId="49" w16cid:durableId="215089708">
    <w:abstractNumId w:val="22"/>
  </w:num>
  <w:num w:numId="50" w16cid:durableId="1559052105">
    <w:abstractNumId w:val="34"/>
  </w:num>
  <w:num w:numId="51" w16cid:durableId="2063016697">
    <w:abstractNumId w:val="4"/>
  </w:num>
  <w:num w:numId="52" w16cid:durableId="1393309063">
    <w:abstractNumId w:val="16"/>
  </w:num>
  <w:num w:numId="53" w16cid:durableId="992413015">
    <w:abstractNumId w:val="58"/>
  </w:num>
  <w:num w:numId="54" w16cid:durableId="1129710138">
    <w:abstractNumId w:val="55"/>
  </w:num>
  <w:num w:numId="55" w16cid:durableId="543716514">
    <w:abstractNumId w:val="35"/>
  </w:num>
  <w:num w:numId="56" w16cid:durableId="691763495">
    <w:abstractNumId w:val="25"/>
  </w:num>
  <w:num w:numId="57" w16cid:durableId="1675376722">
    <w:abstractNumId w:val="5"/>
  </w:num>
  <w:num w:numId="58" w16cid:durableId="151878143">
    <w:abstractNumId w:val="64"/>
  </w:num>
  <w:num w:numId="59" w16cid:durableId="978917244">
    <w:abstractNumId w:val="1"/>
  </w:num>
  <w:num w:numId="60" w16cid:durableId="1114056180">
    <w:abstractNumId w:val="23"/>
  </w:num>
  <w:num w:numId="61" w16cid:durableId="412093113">
    <w:abstractNumId w:val="21"/>
  </w:num>
  <w:num w:numId="62" w16cid:durableId="2055503667">
    <w:abstractNumId w:val="67"/>
  </w:num>
  <w:num w:numId="63" w16cid:durableId="1865902685">
    <w:abstractNumId w:val="26"/>
  </w:num>
  <w:num w:numId="64" w16cid:durableId="229846539">
    <w:abstractNumId w:val="17"/>
  </w:num>
  <w:num w:numId="65" w16cid:durableId="1795830504">
    <w:abstractNumId w:val="12"/>
  </w:num>
  <w:num w:numId="66" w16cid:durableId="275522243">
    <w:abstractNumId w:val="37"/>
  </w:num>
  <w:num w:numId="67" w16cid:durableId="42801192">
    <w:abstractNumId w:val="42"/>
  </w:num>
  <w:num w:numId="68" w16cid:durableId="1427994560">
    <w:abstractNumId w:val="54"/>
  </w:num>
  <w:num w:numId="69" w16cid:durableId="504518977">
    <w:abstractNumId w:val="57"/>
  </w:num>
  <w:num w:numId="70" w16cid:durableId="1174998349">
    <w:abstractNumId w:val="59"/>
  </w:num>
  <w:num w:numId="71" w16cid:durableId="420180681">
    <w:abstractNumId w:val="43"/>
  </w:num>
  <w:num w:numId="72" w16cid:durableId="1601910839">
    <w:abstractNumId w:val="31"/>
  </w:num>
  <w:num w:numId="73" w16cid:durableId="654139618">
    <w:abstractNumId w:val="68"/>
  </w:num>
  <w:numIdMacAtCleanup w:val="7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royo, Wendy">
    <w15:presenceInfo w15:providerId="AD" w15:userId="S::warroyo@deloitte.com::16bdd672-45de-4192-9087-8a43ab3fae2e"/>
  </w15:person>
  <w15:person w15:author="Georgieff, Alexander">
    <w15:presenceInfo w15:providerId="AD" w15:userId="S::ageorgieff@deloitte.com::7ce15916-02b2-4ba9-b13c-d60d2cc51c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8BC"/>
    <w:rsid w:val="0000071A"/>
    <w:rsid w:val="000009E9"/>
    <w:rsid w:val="00000F74"/>
    <w:rsid w:val="00001442"/>
    <w:rsid w:val="00001D85"/>
    <w:rsid w:val="00001F5F"/>
    <w:rsid w:val="0000244C"/>
    <w:rsid w:val="00002666"/>
    <w:rsid w:val="0000284D"/>
    <w:rsid w:val="0000343B"/>
    <w:rsid w:val="000034CF"/>
    <w:rsid w:val="00003B40"/>
    <w:rsid w:val="00004017"/>
    <w:rsid w:val="000041A4"/>
    <w:rsid w:val="000043D8"/>
    <w:rsid w:val="00004835"/>
    <w:rsid w:val="000049E7"/>
    <w:rsid w:val="00004B87"/>
    <w:rsid w:val="000051B3"/>
    <w:rsid w:val="00005A01"/>
    <w:rsid w:val="00005B42"/>
    <w:rsid w:val="00005E15"/>
    <w:rsid w:val="00006394"/>
    <w:rsid w:val="00006438"/>
    <w:rsid w:val="00006555"/>
    <w:rsid w:val="0000684E"/>
    <w:rsid w:val="00006E01"/>
    <w:rsid w:val="00006E4D"/>
    <w:rsid w:val="000070D9"/>
    <w:rsid w:val="00007AFA"/>
    <w:rsid w:val="00007EAA"/>
    <w:rsid w:val="00010260"/>
    <w:rsid w:val="00010333"/>
    <w:rsid w:val="00011092"/>
    <w:rsid w:val="00011294"/>
    <w:rsid w:val="0001162B"/>
    <w:rsid w:val="000118EF"/>
    <w:rsid w:val="00012029"/>
    <w:rsid w:val="000121EF"/>
    <w:rsid w:val="0001281A"/>
    <w:rsid w:val="000128F9"/>
    <w:rsid w:val="0001291F"/>
    <w:rsid w:val="00012A6B"/>
    <w:rsid w:val="00013EE2"/>
    <w:rsid w:val="00014453"/>
    <w:rsid w:val="000156CC"/>
    <w:rsid w:val="00015759"/>
    <w:rsid w:val="00015B85"/>
    <w:rsid w:val="000161C2"/>
    <w:rsid w:val="000162B4"/>
    <w:rsid w:val="000166EB"/>
    <w:rsid w:val="000171FD"/>
    <w:rsid w:val="00017884"/>
    <w:rsid w:val="00017C46"/>
    <w:rsid w:val="00017EC5"/>
    <w:rsid w:val="00020001"/>
    <w:rsid w:val="000200D5"/>
    <w:rsid w:val="000202D1"/>
    <w:rsid w:val="0002033C"/>
    <w:rsid w:val="00020D2A"/>
    <w:rsid w:val="0002120F"/>
    <w:rsid w:val="00021555"/>
    <w:rsid w:val="00021978"/>
    <w:rsid w:val="00021A8D"/>
    <w:rsid w:val="00021F2B"/>
    <w:rsid w:val="00022368"/>
    <w:rsid w:val="000223D1"/>
    <w:rsid w:val="00022434"/>
    <w:rsid w:val="00022455"/>
    <w:rsid w:val="000225E1"/>
    <w:rsid w:val="00022CAA"/>
    <w:rsid w:val="00022CD7"/>
    <w:rsid w:val="00022E2B"/>
    <w:rsid w:val="00023F42"/>
    <w:rsid w:val="00024343"/>
    <w:rsid w:val="000245DE"/>
    <w:rsid w:val="00024935"/>
    <w:rsid w:val="00024B48"/>
    <w:rsid w:val="00024CA4"/>
    <w:rsid w:val="00024D79"/>
    <w:rsid w:val="00024DBA"/>
    <w:rsid w:val="000250CC"/>
    <w:rsid w:val="000250CF"/>
    <w:rsid w:val="00025212"/>
    <w:rsid w:val="00025433"/>
    <w:rsid w:val="000254F2"/>
    <w:rsid w:val="00025874"/>
    <w:rsid w:val="000259A4"/>
    <w:rsid w:val="000266B1"/>
    <w:rsid w:val="000267EC"/>
    <w:rsid w:val="00026CFD"/>
    <w:rsid w:val="00026DCD"/>
    <w:rsid w:val="00027473"/>
    <w:rsid w:val="00027D72"/>
    <w:rsid w:val="0003011C"/>
    <w:rsid w:val="0003061C"/>
    <w:rsid w:val="00030F7D"/>
    <w:rsid w:val="0003110D"/>
    <w:rsid w:val="000313BA"/>
    <w:rsid w:val="00031BA4"/>
    <w:rsid w:val="00031FD1"/>
    <w:rsid w:val="00032412"/>
    <w:rsid w:val="00032632"/>
    <w:rsid w:val="00032C33"/>
    <w:rsid w:val="000330AD"/>
    <w:rsid w:val="000340F2"/>
    <w:rsid w:val="0003410B"/>
    <w:rsid w:val="0003437A"/>
    <w:rsid w:val="00034539"/>
    <w:rsid w:val="00034EF1"/>
    <w:rsid w:val="00034F29"/>
    <w:rsid w:val="00034FBD"/>
    <w:rsid w:val="0003512B"/>
    <w:rsid w:val="0003518C"/>
    <w:rsid w:val="000357D1"/>
    <w:rsid w:val="00035EE5"/>
    <w:rsid w:val="00036392"/>
    <w:rsid w:val="00036673"/>
    <w:rsid w:val="00036710"/>
    <w:rsid w:val="000368BF"/>
    <w:rsid w:val="00036B84"/>
    <w:rsid w:val="00036E04"/>
    <w:rsid w:val="00037023"/>
    <w:rsid w:val="000372E7"/>
    <w:rsid w:val="00037601"/>
    <w:rsid w:val="000376E0"/>
    <w:rsid w:val="00037D42"/>
    <w:rsid w:val="00040472"/>
    <w:rsid w:val="00040DD4"/>
    <w:rsid w:val="000415A4"/>
    <w:rsid w:val="000416BE"/>
    <w:rsid w:val="00043057"/>
    <w:rsid w:val="00043132"/>
    <w:rsid w:val="00043270"/>
    <w:rsid w:val="000439B8"/>
    <w:rsid w:val="00043A4F"/>
    <w:rsid w:val="00043C86"/>
    <w:rsid w:val="00044128"/>
    <w:rsid w:val="000442B6"/>
    <w:rsid w:val="00044449"/>
    <w:rsid w:val="000444FD"/>
    <w:rsid w:val="00044653"/>
    <w:rsid w:val="0004486D"/>
    <w:rsid w:val="0004506C"/>
    <w:rsid w:val="000453D9"/>
    <w:rsid w:val="00045568"/>
    <w:rsid w:val="00045B10"/>
    <w:rsid w:val="00045E6F"/>
    <w:rsid w:val="00046031"/>
    <w:rsid w:val="000464BA"/>
    <w:rsid w:val="00046E48"/>
    <w:rsid w:val="0004761C"/>
    <w:rsid w:val="00047CEE"/>
    <w:rsid w:val="00047EA0"/>
    <w:rsid w:val="000502A2"/>
    <w:rsid w:val="00050C66"/>
    <w:rsid w:val="00050E79"/>
    <w:rsid w:val="0005111A"/>
    <w:rsid w:val="00052080"/>
    <w:rsid w:val="00052132"/>
    <w:rsid w:val="000525AB"/>
    <w:rsid w:val="00052E77"/>
    <w:rsid w:val="00053090"/>
    <w:rsid w:val="0005371A"/>
    <w:rsid w:val="000537DC"/>
    <w:rsid w:val="000539A1"/>
    <w:rsid w:val="00053AFC"/>
    <w:rsid w:val="00053DD2"/>
    <w:rsid w:val="00053E45"/>
    <w:rsid w:val="00054393"/>
    <w:rsid w:val="00054497"/>
    <w:rsid w:val="000548F6"/>
    <w:rsid w:val="00054AFA"/>
    <w:rsid w:val="00054D76"/>
    <w:rsid w:val="000556CF"/>
    <w:rsid w:val="00055A37"/>
    <w:rsid w:val="00055BA8"/>
    <w:rsid w:val="00055E9B"/>
    <w:rsid w:val="0005666A"/>
    <w:rsid w:val="000567F6"/>
    <w:rsid w:val="00056E38"/>
    <w:rsid w:val="00057189"/>
    <w:rsid w:val="000571CD"/>
    <w:rsid w:val="000572AB"/>
    <w:rsid w:val="0005D7E7"/>
    <w:rsid w:val="000604D6"/>
    <w:rsid w:val="00060D95"/>
    <w:rsid w:val="00060FDE"/>
    <w:rsid w:val="000612A3"/>
    <w:rsid w:val="000614A5"/>
    <w:rsid w:val="00061631"/>
    <w:rsid w:val="00061818"/>
    <w:rsid w:val="00061FA6"/>
    <w:rsid w:val="00061FBB"/>
    <w:rsid w:val="0006243A"/>
    <w:rsid w:val="0006282F"/>
    <w:rsid w:val="00062B36"/>
    <w:rsid w:val="00062E09"/>
    <w:rsid w:val="000630B6"/>
    <w:rsid w:val="00063B26"/>
    <w:rsid w:val="0006405C"/>
    <w:rsid w:val="000642B9"/>
    <w:rsid w:val="00064F97"/>
    <w:rsid w:val="00065100"/>
    <w:rsid w:val="0006520B"/>
    <w:rsid w:val="00065213"/>
    <w:rsid w:val="00065334"/>
    <w:rsid w:val="000658A9"/>
    <w:rsid w:val="00065A54"/>
    <w:rsid w:val="0006646D"/>
    <w:rsid w:val="000664B6"/>
    <w:rsid w:val="000665DA"/>
    <w:rsid w:val="0006769B"/>
    <w:rsid w:val="00067C2A"/>
    <w:rsid w:val="00067EF6"/>
    <w:rsid w:val="00070179"/>
    <w:rsid w:val="00070317"/>
    <w:rsid w:val="0007048A"/>
    <w:rsid w:val="00070B0B"/>
    <w:rsid w:val="00070BC7"/>
    <w:rsid w:val="00070E75"/>
    <w:rsid w:val="00071319"/>
    <w:rsid w:val="00071545"/>
    <w:rsid w:val="0007194C"/>
    <w:rsid w:val="00071D9A"/>
    <w:rsid w:val="00071F1D"/>
    <w:rsid w:val="0007246F"/>
    <w:rsid w:val="0007248F"/>
    <w:rsid w:val="000725B6"/>
    <w:rsid w:val="00072C66"/>
    <w:rsid w:val="00072E7B"/>
    <w:rsid w:val="00072F55"/>
    <w:rsid w:val="00073A65"/>
    <w:rsid w:val="00073AC0"/>
    <w:rsid w:val="00073CF1"/>
    <w:rsid w:val="0007449B"/>
    <w:rsid w:val="00074803"/>
    <w:rsid w:val="00074A2E"/>
    <w:rsid w:val="00074E90"/>
    <w:rsid w:val="00074FEC"/>
    <w:rsid w:val="000750BF"/>
    <w:rsid w:val="000750CB"/>
    <w:rsid w:val="00075192"/>
    <w:rsid w:val="00075AF2"/>
    <w:rsid w:val="00075CFA"/>
    <w:rsid w:val="000760FF"/>
    <w:rsid w:val="00076139"/>
    <w:rsid w:val="00076748"/>
    <w:rsid w:val="000768A9"/>
    <w:rsid w:val="0007696F"/>
    <w:rsid w:val="00076E09"/>
    <w:rsid w:val="00076EDE"/>
    <w:rsid w:val="000775DD"/>
    <w:rsid w:val="00077605"/>
    <w:rsid w:val="00077A3F"/>
    <w:rsid w:val="00080081"/>
    <w:rsid w:val="0008009B"/>
    <w:rsid w:val="00080296"/>
    <w:rsid w:val="00080ADA"/>
    <w:rsid w:val="000816B0"/>
    <w:rsid w:val="0008171E"/>
    <w:rsid w:val="000826FD"/>
    <w:rsid w:val="00082B41"/>
    <w:rsid w:val="00082F8F"/>
    <w:rsid w:val="0008313A"/>
    <w:rsid w:val="00083328"/>
    <w:rsid w:val="0008396E"/>
    <w:rsid w:val="00083B93"/>
    <w:rsid w:val="000841B0"/>
    <w:rsid w:val="0008443C"/>
    <w:rsid w:val="00084C26"/>
    <w:rsid w:val="00084C82"/>
    <w:rsid w:val="00084E2F"/>
    <w:rsid w:val="000850B5"/>
    <w:rsid w:val="00085116"/>
    <w:rsid w:val="000855A5"/>
    <w:rsid w:val="000856B5"/>
    <w:rsid w:val="000856C5"/>
    <w:rsid w:val="00085B77"/>
    <w:rsid w:val="00085C89"/>
    <w:rsid w:val="00085DD1"/>
    <w:rsid w:val="000863B0"/>
    <w:rsid w:val="000863DE"/>
    <w:rsid w:val="0008681F"/>
    <w:rsid w:val="0008684A"/>
    <w:rsid w:val="000871FC"/>
    <w:rsid w:val="000877E6"/>
    <w:rsid w:val="00087805"/>
    <w:rsid w:val="000879A8"/>
    <w:rsid w:val="00087A0A"/>
    <w:rsid w:val="00090077"/>
    <w:rsid w:val="00090374"/>
    <w:rsid w:val="00090701"/>
    <w:rsid w:val="00091A5F"/>
    <w:rsid w:val="00091EF9"/>
    <w:rsid w:val="00092026"/>
    <w:rsid w:val="00092213"/>
    <w:rsid w:val="000924DD"/>
    <w:rsid w:val="00092E73"/>
    <w:rsid w:val="00092F5F"/>
    <w:rsid w:val="00093844"/>
    <w:rsid w:val="000939AF"/>
    <w:rsid w:val="00093ABC"/>
    <w:rsid w:val="00093FDA"/>
    <w:rsid w:val="000943A5"/>
    <w:rsid w:val="0009440A"/>
    <w:rsid w:val="00094AC9"/>
    <w:rsid w:val="00095094"/>
    <w:rsid w:val="0009517C"/>
    <w:rsid w:val="000952B2"/>
    <w:rsid w:val="000959FE"/>
    <w:rsid w:val="00095CC3"/>
    <w:rsid w:val="00095FBB"/>
    <w:rsid w:val="000965C0"/>
    <w:rsid w:val="000967ED"/>
    <w:rsid w:val="0009706D"/>
    <w:rsid w:val="00097455"/>
    <w:rsid w:val="000977AC"/>
    <w:rsid w:val="00097AD0"/>
    <w:rsid w:val="00097DD3"/>
    <w:rsid w:val="000A01BE"/>
    <w:rsid w:val="000A0414"/>
    <w:rsid w:val="000A0473"/>
    <w:rsid w:val="000A10BA"/>
    <w:rsid w:val="000A10EF"/>
    <w:rsid w:val="000A121F"/>
    <w:rsid w:val="000A1262"/>
    <w:rsid w:val="000A1445"/>
    <w:rsid w:val="000A16EA"/>
    <w:rsid w:val="000A1AC8"/>
    <w:rsid w:val="000A1DB6"/>
    <w:rsid w:val="000A2966"/>
    <w:rsid w:val="000A2AFE"/>
    <w:rsid w:val="000A2C0A"/>
    <w:rsid w:val="000A2E84"/>
    <w:rsid w:val="000A321D"/>
    <w:rsid w:val="000A34E9"/>
    <w:rsid w:val="000A48EE"/>
    <w:rsid w:val="000A4F72"/>
    <w:rsid w:val="000A4FD6"/>
    <w:rsid w:val="000A5173"/>
    <w:rsid w:val="000A5297"/>
    <w:rsid w:val="000A5397"/>
    <w:rsid w:val="000A54C0"/>
    <w:rsid w:val="000A5900"/>
    <w:rsid w:val="000A59AB"/>
    <w:rsid w:val="000A5F5E"/>
    <w:rsid w:val="000A62E4"/>
    <w:rsid w:val="000A658B"/>
    <w:rsid w:val="000A6C41"/>
    <w:rsid w:val="000A6C83"/>
    <w:rsid w:val="000A72F0"/>
    <w:rsid w:val="000A739D"/>
    <w:rsid w:val="000A7636"/>
    <w:rsid w:val="000A77DE"/>
    <w:rsid w:val="000A7B64"/>
    <w:rsid w:val="000AD003"/>
    <w:rsid w:val="000B0929"/>
    <w:rsid w:val="000B0C00"/>
    <w:rsid w:val="000B14E0"/>
    <w:rsid w:val="000B18DD"/>
    <w:rsid w:val="000B1936"/>
    <w:rsid w:val="000B196F"/>
    <w:rsid w:val="000B1C4F"/>
    <w:rsid w:val="000B1C99"/>
    <w:rsid w:val="000B1FE1"/>
    <w:rsid w:val="000B2AE7"/>
    <w:rsid w:val="000B2B03"/>
    <w:rsid w:val="000B310C"/>
    <w:rsid w:val="000B31EE"/>
    <w:rsid w:val="000B348E"/>
    <w:rsid w:val="000B3798"/>
    <w:rsid w:val="000B3F60"/>
    <w:rsid w:val="000B42C1"/>
    <w:rsid w:val="000B4457"/>
    <w:rsid w:val="000B4464"/>
    <w:rsid w:val="000B448F"/>
    <w:rsid w:val="000B4A69"/>
    <w:rsid w:val="000B4FEC"/>
    <w:rsid w:val="000B503C"/>
    <w:rsid w:val="000B5534"/>
    <w:rsid w:val="000B56C3"/>
    <w:rsid w:val="000B5EBE"/>
    <w:rsid w:val="000B6959"/>
    <w:rsid w:val="000B6E5B"/>
    <w:rsid w:val="000B6EA4"/>
    <w:rsid w:val="000B72D4"/>
    <w:rsid w:val="000B73C4"/>
    <w:rsid w:val="000B777A"/>
    <w:rsid w:val="000B77F9"/>
    <w:rsid w:val="000B786A"/>
    <w:rsid w:val="000B7ABD"/>
    <w:rsid w:val="000B7C30"/>
    <w:rsid w:val="000C00FF"/>
    <w:rsid w:val="000C05E4"/>
    <w:rsid w:val="000C15EC"/>
    <w:rsid w:val="000C16B6"/>
    <w:rsid w:val="000C182A"/>
    <w:rsid w:val="000C194D"/>
    <w:rsid w:val="000C1B21"/>
    <w:rsid w:val="000C2138"/>
    <w:rsid w:val="000C280F"/>
    <w:rsid w:val="000C3169"/>
    <w:rsid w:val="000C338E"/>
    <w:rsid w:val="000C34CD"/>
    <w:rsid w:val="000C3F7E"/>
    <w:rsid w:val="000C407A"/>
    <w:rsid w:val="000C422E"/>
    <w:rsid w:val="000C49C1"/>
    <w:rsid w:val="000C4BD1"/>
    <w:rsid w:val="000C518F"/>
    <w:rsid w:val="000C5320"/>
    <w:rsid w:val="000C5EC7"/>
    <w:rsid w:val="000C5FC9"/>
    <w:rsid w:val="000C600C"/>
    <w:rsid w:val="000C653B"/>
    <w:rsid w:val="000C67BB"/>
    <w:rsid w:val="000C73DF"/>
    <w:rsid w:val="000C7D09"/>
    <w:rsid w:val="000D0080"/>
    <w:rsid w:val="000D06BC"/>
    <w:rsid w:val="000D15D3"/>
    <w:rsid w:val="000D185A"/>
    <w:rsid w:val="000D1D17"/>
    <w:rsid w:val="000D1FEE"/>
    <w:rsid w:val="000D2154"/>
    <w:rsid w:val="000D224A"/>
    <w:rsid w:val="000D233D"/>
    <w:rsid w:val="000D2B62"/>
    <w:rsid w:val="000D3186"/>
    <w:rsid w:val="000D32B8"/>
    <w:rsid w:val="000D35D2"/>
    <w:rsid w:val="000D3EF7"/>
    <w:rsid w:val="000D459D"/>
    <w:rsid w:val="000D4D3D"/>
    <w:rsid w:val="000D4FB3"/>
    <w:rsid w:val="000D5ED1"/>
    <w:rsid w:val="000D6C93"/>
    <w:rsid w:val="000D6EB0"/>
    <w:rsid w:val="000D7593"/>
    <w:rsid w:val="000D7614"/>
    <w:rsid w:val="000D79E3"/>
    <w:rsid w:val="000D7B07"/>
    <w:rsid w:val="000E00C1"/>
    <w:rsid w:val="000E05B3"/>
    <w:rsid w:val="000E0D58"/>
    <w:rsid w:val="000E0DA3"/>
    <w:rsid w:val="000E12DA"/>
    <w:rsid w:val="000E146C"/>
    <w:rsid w:val="000E14C7"/>
    <w:rsid w:val="000E1712"/>
    <w:rsid w:val="000E21B9"/>
    <w:rsid w:val="000E24BC"/>
    <w:rsid w:val="000E27B9"/>
    <w:rsid w:val="000E2AB1"/>
    <w:rsid w:val="000E2E57"/>
    <w:rsid w:val="000E315E"/>
    <w:rsid w:val="000E31FB"/>
    <w:rsid w:val="000E3284"/>
    <w:rsid w:val="000E3625"/>
    <w:rsid w:val="000E3682"/>
    <w:rsid w:val="000E36BA"/>
    <w:rsid w:val="000E3BC6"/>
    <w:rsid w:val="000E3F7E"/>
    <w:rsid w:val="000E4277"/>
    <w:rsid w:val="000E444F"/>
    <w:rsid w:val="000E4466"/>
    <w:rsid w:val="000E44B0"/>
    <w:rsid w:val="000E44DA"/>
    <w:rsid w:val="000E4C46"/>
    <w:rsid w:val="000E4DB8"/>
    <w:rsid w:val="000E4FB3"/>
    <w:rsid w:val="000E522D"/>
    <w:rsid w:val="000E57B6"/>
    <w:rsid w:val="000E5FBD"/>
    <w:rsid w:val="000E6440"/>
    <w:rsid w:val="000E6C9D"/>
    <w:rsid w:val="000E71E7"/>
    <w:rsid w:val="000E7A39"/>
    <w:rsid w:val="000E7D84"/>
    <w:rsid w:val="000F0DA9"/>
    <w:rsid w:val="000F12A6"/>
    <w:rsid w:val="000F162D"/>
    <w:rsid w:val="000F16F2"/>
    <w:rsid w:val="000F1F59"/>
    <w:rsid w:val="000F205A"/>
    <w:rsid w:val="000F207A"/>
    <w:rsid w:val="000F29A0"/>
    <w:rsid w:val="000F29B3"/>
    <w:rsid w:val="000F2D4C"/>
    <w:rsid w:val="000F42B0"/>
    <w:rsid w:val="000F4378"/>
    <w:rsid w:val="000F4422"/>
    <w:rsid w:val="000F460B"/>
    <w:rsid w:val="000F49C2"/>
    <w:rsid w:val="000F4BC3"/>
    <w:rsid w:val="000F4DC6"/>
    <w:rsid w:val="000F5178"/>
    <w:rsid w:val="000F539B"/>
    <w:rsid w:val="000F54D5"/>
    <w:rsid w:val="000F5571"/>
    <w:rsid w:val="000F591A"/>
    <w:rsid w:val="000F6A9E"/>
    <w:rsid w:val="001003EC"/>
    <w:rsid w:val="0010060D"/>
    <w:rsid w:val="001009CE"/>
    <w:rsid w:val="00100AB5"/>
    <w:rsid w:val="00100F4F"/>
    <w:rsid w:val="0010118A"/>
    <w:rsid w:val="00101419"/>
    <w:rsid w:val="001014DC"/>
    <w:rsid w:val="0010211A"/>
    <w:rsid w:val="0010215A"/>
    <w:rsid w:val="00102320"/>
    <w:rsid w:val="001027F1"/>
    <w:rsid w:val="00102A22"/>
    <w:rsid w:val="00103BEA"/>
    <w:rsid w:val="001042D3"/>
    <w:rsid w:val="001046F2"/>
    <w:rsid w:val="001048DB"/>
    <w:rsid w:val="00104EA2"/>
    <w:rsid w:val="00105775"/>
    <w:rsid w:val="00105B4B"/>
    <w:rsid w:val="00105BD7"/>
    <w:rsid w:val="001063CE"/>
    <w:rsid w:val="0010644A"/>
    <w:rsid w:val="00106A4E"/>
    <w:rsid w:val="00106CF6"/>
    <w:rsid w:val="00106E58"/>
    <w:rsid w:val="001071ED"/>
    <w:rsid w:val="00107223"/>
    <w:rsid w:val="00107342"/>
    <w:rsid w:val="00107B64"/>
    <w:rsid w:val="00107EBB"/>
    <w:rsid w:val="0011057C"/>
    <w:rsid w:val="00110795"/>
    <w:rsid w:val="00110C00"/>
    <w:rsid w:val="001115DE"/>
    <w:rsid w:val="0011192C"/>
    <w:rsid w:val="001122C7"/>
    <w:rsid w:val="001129D3"/>
    <w:rsid w:val="00112A65"/>
    <w:rsid w:val="00112F3F"/>
    <w:rsid w:val="0011301B"/>
    <w:rsid w:val="00113705"/>
    <w:rsid w:val="00113846"/>
    <w:rsid w:val="00113B51"/>
    <w:rsid w:val="00113C42"/>
    <w:rsid w:val="00114006"/>
    <w:rsid w:val="0011414F"/>
    <w:rsid w:val="00114494"/>
    <w:rsid w:val="00114629"/>
    <w:rsid w:val="00114C37"/>
    <w:rsid w:val="00114CDB"/>
    <w:rsid w:val="00114EA7"/>
    <w:rsid w:val="00115163"/>
    <w:rsid w:val="001153D5"/>
    <w:rsid w:val="0011552E"/>
    <w:rsid w:val="001159AB"/>
    <w:rsid w:val="001159B9"/>
    <w:rsid w:val="001165B3"/>
    <w:rsid w:val="001165B8"/>
    <w:rsid w:val="001165E6"/>
    <w:rsid w:val="001166EB"/>
    <w:rsid w:val="0011672A"/>
    <w:rsid w:val="00116AB6"/>
    <w:rsid w:val="00117AE3"/>
    <w:rsid w:val="00117B45"/>
    <w:rsid w:val="00117E14"/>
    <w:rsid w:val="00117F13"/>
    <w:rsid w:val="001205D1"/>
    <w:rsid w:val="00120B06"/>
    <w:rsid w:val="00120DA1"/>
    <w:rsid w:val="00121023"/>
    <w:rsid w:val="001211EF"/>
    <w:rsid w:val="001218E5"/>
    <w:rsid w:val="00121DE2"/>
    <w:rsid w:val="0012208F"/>
    <w:rsid w:val="001221D5"/>
    <w:rsid w:val="0012276B"/>
    <w:rsid w:val="00122D28"/>
    <w:rsid w:val="001234C7"/>
    <w:rsid w:val="00123673"/>
    <w:rsid w:val="0012384F"/>
    <w:rsid w:val="00123A2A"/>
    <w:rsid w:val="00123E58"/>
    <w:rsid w:val="0012434D"/>
    <w:rsid w:val="00124473"/>
    <w:rsid w:val="001245E1"/>
    <w:rsid w:val="001249BB"/>
    <w:rsid w:val="00124A95"/>
    <w:rsid w:val="00124CF0"/>
    <w:rsid w:val="00124EA3"/>
    <w:rsid w:val="0012513D"/>
    <w:rsid w:val="00125275"/>
    <w:rsid w:val="00125364"/>
    <w:rsid w:val="0012554B"/>
    <w:rsid w:val="00125607"/>
    <w:rsid w:val="00125C73"/>
    <w:rsid w:val="00125D39"/>
    <w:rsid w:val="0012629C"/>
    <w:rsid w:val="001264FA"/>
    <w:rsid w:val="00126B8D"/>
    <w:rsid w:val="00127231"/>
    <w:rsid w:val="00127754"/>
    <w:rsid w:val="00127BD8"/>
    <w:rsid w:val="00130432"/>
    <w:rsid w:val="00130542"/>
    <w:rsid w:val="00130744"/>
    <w:rsid w:val="00130BE3"/>
    <w:rsid w:val="00130F41"/>
    <w:rsid w:val="00131230"/>
    <w:rsid w:val="00131434"/>
    <w:rsid w:val="00131668"/>
    <w:rsid w:val="001317C8"/>
    <w:rsid w:val="00131D41"/>
    <w:rsid w:val="00131DB7"/>
    <w:rsid w:val="00131E85"/>
    <w:rsid w:val="00132445"/>
    <w:rsid w:val="00132802"/>
    <w:rsid w:val="00132897"/>
    <w:rsid w:val="00132B31"/>
    <w:rsid w:val="00133054"/>
    <w:rsid w:val="0013348F"/>
    <w:rsid w:val="00133577"/>
    <w:rsid w:val="00133C35"/>
    <w:rsid w:val="001340F5"/>
    <w:rsid w:val="001346F4"/>
    <w:rsid w:val="0013553E"/>
    <w:rsid w:val="00135767"/>
    <w:rsid w:val="0013583F"/>
    <w:rsid w:val="00135A75"/>
    <w:rsid w:val="001361E8"/>
    <w:rsid w:val="0013661D"/>
    <w:rsid w:val="00136B9A"/>
    <w:rsid w:val="00136BCF"/>
    <w:rsid w:val="00136E6F"/>
    <w:rsid w:val="001372C0"/>
    <w:rsid w:val="00137319"/>
    <w:rsid w:val="00137CB0"/>
    <w:rsid w:val="00140038"/>
    <w:rsid w:val="00140058"/>
    <w:rsid w:val="00140150"/>
    <w:rsid w:val="00140251"/>
    <w:rsid w:val="00140591"/>
    <w:rsid w:val="00140D0D"/>
    <w:rsid w:val="00140D7F"/>
    <w:rsid w:val="00140D82"/>
    <w:rsid w:val="00140F20"/>
    <w:rsid w:val="001411B9"/>
    <w:rsid w:val="00141216"/>
    <w:rsid w:val="00142B4B"/>
    <w:rsid w:val="00143189"/>
    <w:rsid w:val="001432C0"/>
    <w:rsid w:val="00144AA7"/>
    <w:rsid w:val="001450B0"/>
    <w:rsid w:val="001454CE"/>
    <w:rsid w:val="001459DB"/>
    <w:rsid w:val="001461E5"/>
    <w:rsid w:val="0014651E"/>
    <w:rsid w:val="00146633"/>
    <w:rsid w:val="00146C83"/>
    <w:rsid w:val="00146F9D"/>
    <w:rsid w:val="001472F1"/>
    <w:rsid w:val="001478D3"/>
    <w:rsid w:val="001479BE"/>
    <w:rsid w:val="00147F7B"/>
    <w:rsid w:val="00147FE5"/>
    <w:rsid w:val="00150503"/>
    <w:rsid w:val="00150590"/>
    <w:rsid w:val="001506E7"/>
    <w:rsid w:val="00150C04"/>
    <w:rsid w:val="00150CC5"/>
    <w:rsid w:val="001512DC"/>
    <w:rsid w:val="0015156F"/>
    <w:rsid w:val="00151609"/>
    <w:rsid w:val="0015183C"/>
    <w:rsid w:val="001519A6"/>
    <w:rsid w:val="00151DFC"/>
    <w:rsid w:val="00152235"/>
    <w:rsid w:val="001526C9"/>
    <w:rsid w:val="00152889"/>
    <w:rsid w:val="00152B52"/>
    <w:rsid w:val="00152BF8"/>
    <w:rsid w:val="00152F17"/>
    <w:rsid w:val="001541CC"/>
    <w:rsid w:val="00154A3E"/>
    <w:rsid w:val="00154B23"/>
    <w:rsid w:val="001558DD"/>
    <w:rsid w:val="00155CD1"/>
    <w:rsid w:val="00155DBA"/>
    <w:rsid w:val="00155F93"/>
    <w:rsid w:val="00156280"/>
    <w:rsid w:val="0015658C"/>
    <w:rsid w:val="00156608"/>
    <w:rsid w:val="00156704"/>
    <w:rsid w:val="0015699D"/>
    <w:rsid w:val="00156CF1"/>
    <w:rsid w:val="00157103"/>
    <w:rsid w:val="0015721F"/>
    <w:rsid w:val="001576C2"/>
    <w:rsid w:val="00157730"/>
    <w:rsid w:val="00157ACF"/>
    <w:rsid w:val="00157FCB"/>
    <w:rsid w:val="0016052D"/>
    <w:rsid w:val="001609C6"/>
    <w:rsid w:val="00160BB4"/>
    <w:rsid w:val="001612CA"/>
    <w:rsid w:val="001613D3"/>
    <w:rsid w:val="00161664"/>
    <w:rsid w:val="001623C5"/>
    <w:rsid w:val="001625A1"/>
    <w:rsid w:val="00162A46"/>
    <w:rsid w:val="00162B1E"/>
    <w:rsid w:val="00162D3B"/>
    <w:rsid w:val="00162E9E"/>
    <w:rsid w:val="00162F49"/>
    <w:rsid w:val="0016329F"/>
    <w:rsid w:val="001633E3"/>
    <w:rsid w:val="001634AD"/>
    <w:rsid w:val="0016369F"/>
    <w:rsid w:val="0016390B"/>
    <w:rsid w:val="00163D03"/>
    <w:rsid w:val="00163D7E"/>
    <w:rsid w:val="00163E9B"/>
    <w:rsid w:val="00163FA4"/>
    <w:rsid w:val="001642D3"/>
    <w:rsid w:val="00164449"/>
    <w:rsid w:val="00164559"/>
    <w:rsid w:val="00164951"/>
    <w:rsid w:val="001649DE"/>
    <w:rsid w:val="00164D94"/>
    <w:rsid w:val="00164E19"/>
    <w:rsid w:val="00165300"/>
    <w:rsid w:val="00165518"/>
    <w:rsid w:val="0016570F"/>
    <w:rsid w:val="00165941"/>
    <w:rsid w:val="00165DC3"/>
    <w:rsid w:val="00166183"/>
    <w:rsid w:val="001662D3"/>
    <w:rsid w:val="001665B9"/>
    <w:rsid w:val="00166A7C"/>
    <w:rsid w:val="00166E6C"/>
    <w:rsid w:val="001671B4"/>
    <w:rsid w:val="0016746A"/>
    <w:rsid w:val="0016772E"/>
    <w:rsid w:val="00167D2C"/>
    <w:rsid w:val="00167E3E"/>
    <w:rsid w:val="00170212"/>
    <w:rsid w:val="0017036F"/>
    <w:rsid w:val="00170885"/>
    <w:rsid w:val="00170993"/>
    <w:rsid w:val="00170BD4"/>
    <w:rsid w:val="00171114"/>
    <w:rsid w:val="00171454"/>
    <w:rsid w:val="00171CC5"/>
    <w:rsid w:val="00171F7D"/>
    <w:rsid w:val="0017216B"/>
    <w:rsid w:val="0017282E"/>
    <w:rsid w:val="001728A2"/>
    <w:rsid w:val="00173C50"/>
    <w:rsid w:val="00173DBC"/>
    <w:rsid w:val="001749F6"/>
    <w:rsid w:val="00174C69"/>
    <w:rsid w:val="0017526C"/>
    <w:rsid w:val="00175458"/>
    <w:rsid w:val="001756A4"/>
    <w:rsid w:val="0017571C"/>
    <w:rsid w:val="0017584D"/>
    <w:rsid w:val="00175E7B"/>
    <w:rsid w:val="00176073"/>
    <w:rsid w:val="00176C6D"/>
    <w:rsid w:val="00176E67"/>
    <w:rsid w:val="00177106"/>
    <w:rsid w:val="00177807"/>
    <w:rsid w:val="00177961"/>
    <w:rsid w:val="00180074"/>
    <w:rsid w:val="00180429"/>
    <w:rsid w:val="0018042B"/>
    <w:rsid w:val="001808DF"/>
    <w:rsid w:val="001809DD"/>
    <w:rsid w:val="00180F1F"/>
    <w:rsid w:val="0018114E"/>
    <w:rsid w:val="00181635"/>
    <w:rsid w:val="00181838"/>
    <w:rsid w:val="00181997"/>
    <w:rsid w:val="001819E2"/>
    <w:rsid w:val="00181CF1"/>
    <w:rsid w:val="00181F57"/>
    <w:rsid w:val="001820C3"/>
    <w:rsid w:val="00182120"/>
    <w:rsid w:val="001825C6"/>
    <w:rsid w:val="00182629"/>
    <w:rsid w:val="001828AA"/>
    <w:rsid w:val="00182AEC"/>
    <w:rsid w:val="0018334E"/>
    <w:rsid w:val="001836AC"/>
    <w:rsid w:val="00183BA0"/>
    <w:rsid w:val="00183C67"/>
    <w:rsid w:val="00184198"/>
    <w:rsid w:val="001841F2"/>
    <w:rsid w:val="001842F0"/>
    <w:rsid w:val="001846C0"/>
    <w:rsid w:val="00185114"/>
    <w:rsid w:val="00185283"/>
    <w:rsid w:val="001852C4"/>
    <w:rsid w:val="00185710"/>
    <w:rsid w:val="001857DB"/>
    <w:rsid w:val="0018596A"/>
    <w:rsid w:val="00185A27"/>
    <w:rsid w:val="0018615F"/>
    <w:rsid w:val="00186476"/>
    <w:rsid w:val="00186530"/>
    <w:rsid w:val="001867B7"/>
    <w:rsid w:val="00186A8A"/>
    <w:rsid w:val="00186B26"/>
    <w:rsid w:val="001870B4"/>
    <w:rsid w:val="0018794D"/>
    <w:rsid w:val="00187A31"/>
    <w:rsid w:val="001902A4"/>
    <w:rsid w:val="00190441"/>
    <w:rsid w:val="0019075F"/>
    <w:rsid w:val="001907E9"/>
    <w:rsid w:val="00190978"/>
    <w:rsid w:val="00190DD3"/>
    <w:rsid w:val="00191FEE"/>
    <w:rsid w:val="00192030"/>
    <w:rsid w:val="001922FD"/>
    <w:rsid w:val="001923DF"/>
    <w:rsid w:val="00192842"/>
    <w:rsid w:val="00192A70"/>
    <w:rsid w:val="00192BEB"/>
    <w:rsid w:val="00192F4B"/>
    <w:rsid w:val="00193402"/>
    <w:rsid w:val="0019370A"/>
    <w:rsid w:val="00193957"/>
    <w:rsid w:val="00193AE6"/>
    <w:rsid w:val="00193B0E"/>
    <w:rsid w:val="00193B46"/>
    <w:rsid w:val="00193E95"/>
    <w:rsid w:val="00193F93"/>
    <w:rsid w:val="001942B7"/>
    <w:rsid w:val="001944EF"/>
    <w:rsid w:val="00194953"/>
    <w:rsid w:val="00194BD0"/>
    <w:rsid w:val="00194D0C"/>
    <w:rsid w:val="00194F69"/>
    <w:rsid w:val="0019536F"/>
    <w:rsid w:val="001957F2"/>
    <w:rsid w:val="00195D74"/>
    <w:rsid w:val="00195DCE"/>
    <w:rsid w:val="0019668A"/>
    <w:rsid w:val="001966A9"/>
    <w:rsid w:val="00196774"/>
    <w:rsid w:val="00196A08"/>
    <w:rsid w:val="001971CF"/>
    <w:rsid w:val="001974CF"/>
    <w:rsid w:val="00197B1D"/>
    <w:rsid w:val="00197B3F"/>
    <w:rsid w:val="00197CD4"/>
    <w:rsid w:val="00197F5B"/>
    <w:rsid w:val="001A036F"/>
    <w:rsid w:val="001A03F5"/>
    <w:rsid w:val="001A0526"/>
    <w:rsid w:val="001A05C2"/>
    <w:rsid w:val="001A0883"/>
    <w:rsid w:val="001A094D"/>
    <w:rsid w:val="001A1509"/>
    <w:rsid w:val="001A18BA"/>
    <w:rsid w:val="001A1ABD"/>
    <w:rsid w:val="001A1C67"/>
    <w:rsid w:val="001A2097"/>
    <w:rsid w:val="001A2BA7"/>
    <w:rsid w:val="001A2F37"/>
    <w:rsid w:val="001A34D8"/>
    <w:rsid w:val="001A3660"/>
    <w:rsid w:val="001A36EC"/>
    <w:rsid w:val="001A3959"/>
    <w:rsid w:val="001A3EF5"/>
    <w:rsid w:val="001A4167"/>
    <w:rsid w:val="001A41FE"/>
    <w:rsid w:val="001A4248"/>
    <w:rsid w:val="001A42D4"/>
    <w:rsid w:val="001A4396"/>
    <w:rsid w:val="001A4926"/>
    <w:rsid w:val="001A495C"/>
    <w:rsid w:val="001A4996"/>
    <w:rsid w:val="001A4D68"/>
    <w:rsid w:val="001A5185"/>
    <w:rsid w:val="001A51A2"/>
    <w:rsid w:val="001A5C76"/>
    <w:rsid w:val="001A67B9"/>
    <w:rsid w:val="001A6883"/>
    <w:rsid w:val="001A6A80"/>
    <w:rsid w:val="001A6A92"/>
    <w:rsid w:val="001A7047"/>
    <w:rsid w:val="001A75C9"/>
    <w:rsid w:val="001A7858"/>
    <w:rsid w:val="001A78CE"/>
    <w:rsid w:val="001A7A96"/>
    <w:rsid w:val="001A7B06"/>
    <w:rsid w:val="001A7BCE"/>
    <w:rsid w:val="001A7F2A"/>
    <w:rsid w:val="001B003E"/>
    <w:rsid w:val="001B011C"/>
    <w:rsid w:val="001B074F"/>
    <w:rsid w:val="001B09D7"/>
    <w:rsid w:val="001B0C16"/>
    <w:rsid w:val="001B0D97"/>
    <w:rsid w:val="001B0F22"/>
    <w:rsid w:val="001B1006"/>
    <w:rsid w:val="001B15D4"/>
    <w:rsid w:val="001B15E8"/>
    <w:rsid w:val="001B1933"/>
    <w:rsid w:val="001B1938"/>
    <w:rsid w:val="001B1A15"/>
    <w:rsid w:val="001B1F51"/>
    <w:rsid w:val="001B2548"/>
    <w:rsid w:val="001B2634"/>
    <w:rsid w:val="001B2E99"/>
    <w:rsid w:val="001B3518"/>
    <w:rsid w:val="001B387B"/>
    <w:rsid w:val="001B3DF1"/>
    <w:rsid w:val="001B414F"/>
    <w:rsid w:val="001B42F3"/>
    <w:rsid w:val="001B4747"/>
    <w:rsid w:val="001B4DE7"/>
    <w:rsid w:val="001B4E4B"/>
    <w:rsid w:val="001B4FD6"/>
    <w:rsid w:val="001B5142"/>
    <w:rsid w:val="001B58C2"/>
    <w:rsid w:val="001B5994"/>
    <w:rsid w:val="001B5D56"/>
    <w:rsid w:val="001B5E3D"/>
    <w:rsid w:val="001B6324"/>
    <w:rsid w:val="001B6ADA"/>
    <w:rsid w:val="001B6DEC"/>
    <w:rsid w:val="001B7248"/>
    <w:rsid w:val="001B73B7"/>
    <w:rsid w:val="001B7BAE"/>
    <w:rsid w:val="001C034D"/>
    <w:rsid w:val="001C0429"/>
    <w:rsid w:val="001C066D"/>
    <w:rsid w:val="001C0AB6"/>
    <w:rsid w:val="001C0B20"/>
    <w:rsid w:val="001C0DF0"/>
    <w:rsid w:val="001C1CC6"/>
    <w:rsid w:val="001C1E0E"/>
    <w:rsid w:val="001C2326"/>
    <w:rsid w:val="001C253A"/>
    <w:rsid w:val="001C2723"/>
    <w:rsid w:val="001C2B7D"/>
    <w:rsid w:val="001C3030"/>
    <w:rsid w:val="001C3334"/>
    <w:rsid w:val="001C347E"/>
    <w:rsid w:val="001C3525"/>
    <w:rsid w:val="001C3718"/>
    <w:rsid w:val="001C390B"/>
    <w:rsid w:val="001C3A3D"/>
    <w:rsid w:val="001C3A5F"/>
    <w:rsid w:val="001C3D43"/>
    <w:rsid w:val="001C41E8"/>
    <w:rsid w:val="001C4226"/>
    <w:rsid w:val="001C455F"/>
    <w:rsid w:val="001C4565"/>
    <w:rsid w:val="001C4C0C"/>
    <w:rsid w:val="001C4E94"/>
    <w:rsid w:val="001C501D"/>
    <w:rsid w:val="001C5350"/>
    <w:rsid w:val="001C5E81"/>
    <w:rsid w:val="001C6314"/>
    <w:rsid w:val="001C64FE"/>
    <w:rsid w:val="001C65F3"/>
    <w:rsid w:val="001C70CD"/>
    <w:rsid w:val="001C7349"/>
    <w:rsid w:val="001C7413"/>
    <w:rsid w:val="001C77B0"/>
    <w:rsid w:val="001C7890"/>
    <w:rsid w:val="001C7C11"/>
    <w:rsid w:val="001C7DDF"/>
    <w:rsid w:val="001D009B"/>
    <w:rsid w:val="001D0944"/>
    <w:rsid w:val="001D203A"/>
    <w:rsid w:val="001D21FC"/>
    <w:rsid w:val="001D2240"/>
    <w:rsid w:val="001D2594"/>
    <w:rsid w:val="001D2C67"/>
    <w:rsid w:val="001D2F9F"/>
    <w:rsid w:val="001D33E7"/>
    <w:rsid w:val="001D36E4"/>
    <w:rsid w:val="001D3AEF"/>
    <w:rsid w:val="001D3BAD"/>
    <w:rsid w:val="001D3CB7"/>
    <w:rsid w:val="001D3E6E"/>
    <w:rsid w:val="001D3F91"/>
    <w:rsid w:val="001D4640"/>
    <w:rsid w:val="001D4A6B"/>
    <w:rsid w:val="001D51E2"/>
    <w:rsid w:val="001D5350"/>
    <w:rsid w:val="001D5D3E"/>
    <w:rsid w:val="001D5E33"/>
    <w:rsid w:val="001D5FA7"/>
    <w:rsid w:val="001D6396"/>
    <w:rsid w:val="001D682B"/>
    <w:rsid w:val="001D6D33"/>
    <w:rsid w:val="001D77DB"/>
    <w:rsid w:val="001D7984"/>
    <w:rsid w:val="001E0022"/>
    <w:rsid w:val="001E0358"/>
    <w:rsid w:val="001E0B1D"/>
    <w:rsid w:val="001E0C6E"/>
    <w:rsid w:val="001E0F93"/>
    <w:rsid w:val="001E10D2"/>
    <w:rsid w:val="001E1347"/>
    <w:rsid w:val="001E1584"/>
    <w:rsid w:val="001E163A"/>
    <w:rsid w:val="001E1717"/>
    <w:rsid w:val="001E1CAE"/>
    <w:rsid w:val="001E1D7E"/>
    <w:rsid w:val="001E2185"/>
    <w:rsid w:val="001E29E3"/>
    <w:rsid w:val="001E2CED"/>
    <w:rsid w:val="001E3264"/>
    <w:rsid w:val="001E39F7"/>
    <w:rsid w:val="001E3A00"/>
    <w:rsid w:val="001E3F92"/>
    <w:rsid w:val="001E56A1"/>
    <w:rsid w:val="001E5CE7"/>
    <w:rsid w:val="001E6201"/>
    <w:rsid w:val="001E69FE"/>
    <w:rsid w:val="001E70F8"/>
    <w:rsid w:val="001E77BB"/>
    <w:rsid w:val="001F0272"/>
    <w:rsid w:val="001F02B5"/>
    <w:rsid w:val="001F049C"/>
    <w:rsid w:val="001F0A20"/>
    <w:rsid w:val="001F0CA1"/>
    <w:rsid w:val="001F0D5C"/>
    <w:rsid w:val="001F1471"/>
    <w:rsid w:val="001F1963"/>
    <w:rsid w:val="001F1D2D"/>
    <w:rsid w:val="001F1DDE"/>
    <w:rsid w:val="001F2400"/>
    <w:rsid w:val="001F252C"/>
    <w:rsid w:val="001F2543"/>
    <w:rsid w:val="001F2737"/>
    <w:rsid w:val="001F2ADC"/>
    <w:rsid w:val="001F2D6F"/>
    <w:rsid w:val="001F3045"/>
    <w:rsid w:val="001F3751"/>
    <w:rsid w:val="001F3764"/>
    <w:rsid w:val="001F3ADA"/>
    <w:rsid w:val="001F3E70"/>
    <w:rsid w:val="001F4752"/>
    <w:rsid w:val="001F4AEB"/>
    <w:rsid w:val="001F4C27"/>
    <w:rsid w:val="001F51A3"/>
    <w:rsid w:val="001F525C"/>
    <w:rsid w:val="001F5277"/>
    <w:rsid w:val="001F5456"/>
    <w:rsid w:val="001F5BD2"/>
    <w:rsid w:val="001F5D93"/>
    <w:rsid w:val="001F5F11"/>
    <w:rsid w:val="001F5FF5"/>
    <w:rsid w:val="001F6D70"/>
    <w:rsid w:val="001F6F9A"/>
    <w:rsid w:val="001F701A"/>
    <w:rsid w:val="001F707A"/>
    <w:rsid w:val="001F71A6"/>
    <w:rsid w:val="001F72C9"/>
    <w:rsid w:val="001F75FC"/>
    <w:rsid w:val="001F7637"/>
    <w:rsid w:val="001F782A"/>
    <w:rsid w:val="001F78AF"/>
    <w:rsid w:val="001F7D33"/>
    <w:rsid w:val="00200216"/>
    <w:rsid w:val="00200EA0"/>
    <w:rsid w:val="00201163"/>
    <w:rsid w:val="002013F6"/>
    <w:rsid w:val="00201476"/>
    <w:rsid w:val="00201B86"/>
    <w:rsid w:val="00201CA8"/>
    <w:rsid w:val="002021AE"/>
    <w:rsid w:val="002022B8"/>
    <w:rsid w:val="00202A57"/>
    <w:rsid w:val="00202AFF"/>
    <w:rsid w:val="00202E11"/>
    <w:rsid w:val="00203139"/>
    <w:rsid w:val="00203746"/>
    <w:rsid w:val="00203776"/>
    <w:rsid w:val="00203E19"/>
    <w:rsid w:val="00204480"/>
    <w:rsid w:val="00204D2D"/>
    <w:rsid w:val="00204D71"/>
    <w:rsid w:val="00204F02"/>
    <w:rsid w:val="00205074"/>
    <w:rsid w:val="002053A9"/>
    <w:rsid w:val="002054BC"/>
    <w:rsid w:val="0020574A"/>
    <w:rsid w:val="00205976"/>
    <w:rsid w:val="00205B4F"/>
    <w:rsid w:val="002062F1"/>
    <w:rsid w:val="00206491"/>
    <w:rsid w:val="00206C64"/>
    <w:rsid w:val="00206FA7"/>
    <w:rsid w:val="002077FE"/>
    <w:rsid w:val="00210264"/>
    <w:rsid w:val="00210692"/>
    <w:rsid w:val="00210AD7"/>
    <w:rsid w:val="00210D0B"/>
    <w:rsid w:val="0021155D"/>
    <w:rsid w:val="002117E6"/>
    <w:rsid w:val="0021183E"/>
    <w:rsid w:val="002119A6"/>
    <w:rsid w:val="00211A8C"/>
    <w:rsid w:val="00211DC5"/>
    <w:rsid w:val="00211E91"/>
    <w:rsid w:val="002126E8"/>
    <w:rsid w:val="00212FF5"/>
    <w:rsid w:val="002131DB"/>
    <w:rsid w:val="00213C38"/>
    <w:rsid w:val="0021457F"/>
    <w:rsid w:val="002148A6"/>
    <w:rsid w:val="002148EC"/>
    <w:rsid w:val="00214AB7"/>
    <w:rsid w:val="00214B5F"/>
    <w:rsid w:val="002151E0"/>
    <w:rsid w:val="00215446"/>
    <w:rsid w:val="00215B3B"/>
    <w:rsid w:val="00215C2A"/>
    <w:rsid w:val="00215E89"/>
    <w:rsid w:val="002161D5"/>
    <w:rsid w:val="002164EB"/>
    <w:rsid w:val="002167C7"/>
    <w:rsid w:val="00216908"/>
    <w:rsid w:val="0021708E"/>
    <w:rsid w:val="002172F1"/>
    <w:rsid w:val="00217744"/>
    <w:rsid w:val="00217ABC"/>
    <w:rsid w:val="002200B8"/>
    <w:rsid w:val="0022074C"/>
    <w:rsid w:val="00220C9A"/>
    <w:rsid w:val="00220FDF"/>
    <w:rsid w:val="00221AAB"/>
    <w:rsid w:val="00221D28"/>
    <w:rsid w:val="00221FA1"/>
    <w:rsid w:val="00222C72"/>
    <w:rsid w:val="00223119"/>
    <w:rsid w:val="002235D1"/>
    <w:rsid w:val="00223864"/>
    <w:rsid w:val="00223B45"/>
    <w:rsid w:val="00223B7F"/>
    <w:rsid w:val="00223BEF"/>
    <w:rsid w:val="0022402D"/>
    <w:rsid w:val="002242E2"/>
    <w:rsid w:val="002243C7"/>
    <w:rsid w:val="0022479B"/>
    <w:rsid w:val="00224C79"/>
    <w:rsid w:val="002254EA"/>
    <w:rsid w:val="002255A8"/>
    <w:rsid w:val="00225825"/>
    <w:rsid w:val="002258BD"/>
    <w:rsid w:val="002258DC"/>
    <w:rsid w:val="00225926"/>
    <w:rsid w:val="00225ABE"/>
    <w:rsid w:val="002264C6"/>
    <w:rsid w:val="002268A7"/>
    <w:rsid w:val="002269AE"/>
    <w:rsid w:val="00226B53"/>
    <w:rsid w:val="002274E3"/>
    <w:rsid w:val="00227714"/>
    <w:rsid w:val="002278F0"/>
    <w:rsid w:val="0023012F"/>
    <w:rsid w:val="0023029E"/>
    <w:rsid w:val="00230337"/>
    <w:rsid w:val="0023087B"/>
    <w:rsid w:val="00230A6F"/>
    <w:rsid w:val="00230CDD"/>
    <w:rsid w:val="002311A5"/>
    <w:rsid w:val="0023138A"/>
    <w:rsid w:val="0023149B"/>
    <w:rsid w:val="00231851"/>
    <w:rsid w:val="00231957"/>
    <w:rsid w:val="00231A5E"/>
    <w:rsid w:val="00231EE8"/>
    <w:rsid w:val="00231FC2"/>
    <w:rsid w:val="0023229C"/>
    <w:rsid w:val="0023255B"/>
    <w:rsid w:val="0023260B"/>
    <w:rsid w:val="0023271D"/>
    <w:rsid w:val="00232DBB"/>
    <w:rsid w:val="00232E47"/>
    <w:rsid w:val="00232F7A"/>
    <w:rsid w:val="00233403"/>
    <w:rsid w:val="002337D6"/>
    <w:rsid w:val="002347D3"/>
    <w:rsid w:val="00234F73"/>
    <w:rsid w:val="00235023"/>
    <w:rsid w:val="002353C3"/>
    <w:rsid w:val="00235614"/>
    <w:rsid w:val="002356E7"/>
    <w:rsid w:val="00236819"/>
    <w:rsid w:val="00237248"/>
    <w:rsid w:val="00237500"/>
    <w:rsid w:val="0023756F"/>
    <w:rsid w:val="00237942"/>
    <w:rsid w:val="002402E3"/>
    <w:rsid w:val="00240D07"/>
    <w:rsid w:val="00241215"/>
    <w:rsid w:val="00241AAB"/>
    <w:rsid w:val="00241C1F"/>
    <w:rsid w:val="00242820"/>
    <w:rsid w:val="002433F1"/>
    <w:rsid w:val="00243516"/>
    <w:rsid w:val="0024355E"/>
    <w:rsid w:val="0024371F"/>
    <w:rsid w:val="002438ED"/>
    <w:rsid w:val="00243FCA"/>
    <w:rsid w:val="002451DA"/>
    <w:rsid w:val="002451E2"/>
    <w:rsid w:val="0024588C"/>
    <w:rsid w:val="00245D95"/>
    <w:rsid w:val="00246076"/>
    <w:rsid w:val="002460A3"/>
    <w:rsid w:val="00246520"/>
    <w:rsid w:val="00246AB8"/>
    <w:rsid w:val="00247226"/>
    <w:rsid w:val="00247C57"/>
    <w:rsid w:val="00247F6C"/>
    <w:rsid w:val="00250422"/>
    <w:rsid w:val="00250BB5"/>
    <w:rsid w:val="0025134A"/>
    <w:rsid w:val="002517AA"/>
    <w:rsid w:val="002518BD"/>
    <w:rsid w:val="00251B47"/>
    <w:rsid w:val="002523C9"/>
    <w:rsid w:val="00252930"/>
    <w:rsid w:val="00252A3C"/>
    <w:rsid w:val="00252B3F"/>
    <w:rsid w:val="002534E2"/>
    <w:rsid w:val="0025375A"/>
    <w:rsid w:val="00253B3A"/>
    <w:rsid w:val="00254024"/>
    <w:rsid w:val="00254483"/>
    <w:rsid w:val="002548A7"/>
    <w:rsid w:val="00254B12"/>
    <w:rsid w:val="00255196"/>
    <w:rsid w:val="00255296"/>
    <w:rsid w:val="00255890"/>
    <w:rsid w:val="00255A2A"/>
    <w:rsid w:val="00255AE4"/>
    <w:rsid w:val="00255CCF"/>
    <w:rsid w:val="002569D7"/>
    <w:rsid w:val="00256B13"/>
    <w:rsid w:val="00256C32"/>
    <w:rsid w:val="0025713B"/>
    <w:rsid w:val="002572B7"/>
    <w:rsid w:val="00257593"/>
    <w:rsid w:val="0026053E"/>
    <w:rsid w:val="00260851"/>
    <w:rsid w:val="0026145B"/>
    <w:rsid w:val="0026152F"/>
    <w:rsid w:val="002617B3"/>
    <w:rsid w:val="002617CC"/>
    <w:rsid w:val="00261A3C"/>
    <w:rsid w:val="00261E0F"/>
    <w:rsid w:val="00261F79"/>
    <w:rsid w:val="002627F7"/>
    <w:rsid w:val="002629AE"/>
    <w:rsid w:val="00262AC3"/>
    <w:rsid w:val="00262AF1"/>
    <w:rsid w:val="00262E51"/>
    <w:rsid w:val="002636AF"/>
    <w:rsid w:val="00263708"/>
    <w:rsid w:val="00263A76"/>
    <w:rsid w:val="002643E6"/>
    <w:rsid w:val="0026440A"/>
    <w:rsid w:val="0026455F"/>
    <w:rsid w:val="002647A1"/>
    <w:rsid w:val="00264A58"/>
    <w:rsid w:val="00264C50"/>
    <w:rsid w:val="002652C8"/>
    <w:rsid w:val="00265301"/>
    <w:rsid w:val="002654BA"/>
    <w:rsid w:val="002655A4"/>
    <w:rsid w:val="00266791"/>
    <w:rsid w:val="002669F9"/>
    <w:rsid w:val="00266C2C"/>
    <w:rsid w:val="00266CC1"/>
    <w:rsid w:val="00266D9B"/>
    <w:rsid w:val="002675D9"/>
    <w:rsid w:val="00267968"/>
    <w:rsid w:val="00267A24"/>
    <w:rsid w:val="0027006E"/>
    <w:rsid w:val="00270D10"/>
    <w:rsid w:val="00270EB4"/>
    <w:rsid w:val="0027101D"/>
    <w:rsid w:val="00271416"/>
    <w:rsid w:val="00271512"/>
    <w:rsid w:val="0027217D"/>
    <w:rsid w:val="002722B0"/>
    <w:rsid w:val="002725E3"/>
    <w:rsid w:val="002729CA"/>
    <w:rsid w:val="00272B06"/>
    <w:rsid w:val="00272E96"/>
    <w:rsid w:val="0027318E"/>
    <w:rsid w:val="00273634"/>
    <w:rsid w:val="0027380A"/>
    <w:rsid w:val="002738C5"/>
    <w:rsid w:val="00274233"/>
    <w:rsid w:val="0027483D"/>
    <w:rsid w:val="00274A53"/>
    <w:rsid w:val="00275E61"/>
    <w:rsid w:val="00275F16"/>
    <w:rsid w:val="00276054"/>
    <w:rsid w:val="002767FD"/>
    <w:rsid w:val="00276B35"/>
    <w:rsid w:val="0027719C"/>
    <w:rsid w:val="00277548"/>
    <w:rsid w:val="002775BF"/>
    <w:rsid w:val="00277614"/>
    <w:rsid w:val="002779E6"/>
    <w:rsid w:val="002802CE"/>
    <w:rsid w:val="002806BA"/>
    <w:rsid w:val="00280709"/>
    <w:rsid w:val="00280859"/>
    <w:rsid w:val="00280957"/>
    <w:rsid w:val="00281565"/>
    <w:rsid w:val="002815A1"/>
    <w:rsid w:val="00281C5F"/>
    <w:rsid w:val="00281DA4"/>
    <w:rsid w:val="00281EEA"/>
    <w:rsid w:val="00281FC1"/>
    <w:rsid w:val="00282334"/>
    <w:rsid w:val="002825AB"/>
    <w:rsid w:val="00282926"/>
    <w:rsid w:val="002829A9"/>
    <w:rsid w:val="00282C63"/>
    <w:rsid w:val="00282CE2"/>
    <w:rsid w:val="00282FBF"/>
    <w:rsid w:val="002835EC"/>
    <w:rsid w:val="00283792"/>
    <w:rsid w:val="00283C68"/>
    <w:rsid w:val="00283F24"/>
    <w:rsid w:val="00284669"/>
    <w:rsid w:val="002849FF"/>
    <w:rsid w:val="00284C42"/>
    <w:rsid w:val="00284DD8"/>
    <w:rsid w:val="0028500A"/>
    <w:rsid w:val="002857FD"/>
    <w:rsid w:val="00285C52"/>
    <w:rsid w:val="00285E0D"/>
    <w:rsid w:val="00286678"/>
    <w:rsid w:val="002866D6"/>
    <w:rsid w:val="0028691F"/>
    <w:rsid w:val="00286B4B"/>
    <w:rsid w:val="00286CBF"/>
    <w:rsid w:val="002871E9"/>
    <w:rsid w:val="00287431"/>
    <w:rsid w:val="00287577"/>
    <w:rsid w:val="0028763B"/>
    <w:rsid w:val="0028774A"/>
    <w:rsid w:val="00290BBE"/>
    <w:rsid w:val="0029164A"/>
    <w:rsid w:val="00291B41"/>
    <w:rsid w:val="00291B74"/>
    <w:rsid w:val="00291B9D"/>
    <w:rsid w:val="00291F6E"/>
    <w:rsid w:val="00291F90"/>
    <w:rsid w:val="00292330"/>
    <w:rsid w:val="00292E15"/>
    <w:rsid w:val="0029308A"/>
    <w:rsid w:val="002932EF"/>
    <w:rsid w:val="002936E4"/>
    <w:rsid w:val="002937D8"/>
    <w:rsid w:val="00293AA6"/>
    <w:rsid w:val="00293B0A"/>
    <w:rsid w:val="0029470A"/>
    <w:rsid w:val="00294B55"/>
    <w:rsid w:val="00294E89"/>
    <w:rsid w:val="00294EA5"/>
    <w:rsid w:val="00294F52"/>
    <w:rsid w:val="0029538C"/>
    <w:rsid w:val="00295CD7"/>
    <w:rsid w:val="00296041"/>
    <w:rsid w:val="0029649F"/>
    <w:rsid w:val="0029654B"/>
    <w:rsid w:val="002970BE"/>
    <w:rsid w:val="002973D5"/>
    <w:rsid w:val="002975B6"/>
    <w:rsid w:val="00297716"/>
    <w:rsid w:val="00297C74"/>
    <w:rsid w:val="00297D08"/>
    <w:rsid w:val="00297D4C"/>
    <w:rsid w:val="002A0300"/>
    <w:rsid w:val="002A061F"/>
    <w:rsid w:val="002A0CBC"/>
    <w:rsid w:val="002A1638"/>
    <w:rsid w:val="002A1696"/>
    <w:rsid w:val="002A16F9"/>
    <w:rsid w:val="002A1C89"/>
    <w:rsid w:val="002A2462"/>
    <w:rsid w:val="002A2533"/>
    <w:rsid w:val="002A2BB3"/>
    <w:rsid w:val="002A31B2"/>
    <w:rsid w:val="002A3AE4"/>
    <w:rsid w:val="002A3C73"/>
    <w:rsid w:val="002A426E"/>
    <w:rsid w:val="002A46CA"/>
    <w:rsid w:val="002A47FD"/>
    <w:rsid w:val="002A497E"/>
    <w:rsid w:val="002A4C47"/>
    <w:rsid w:val="002A4F41"/>
    <w:rsid w:val="002A550B"/>
    <w:rsid w:val="002A5A37"/>
    <w:rsid w:val="002A5B67"/>
    <w:rsid w:val="002A6230"/>
    <w:rsid w:val="002A664D"/>
    <w:rsid w:val="002A6CCE"/>
    <w:rsid w:val="002A6EAC"/>
    <w:rsid w:val="002A70D7"/>
    <w:rsid w:val="002A7466"/>
    <w:rsid w:val="002A7542"/>
    <w:rsid w:val="002A77FC"/>
    <w:rsid w:val="002A7868"/>
    <w:rsid w:val="002A78EF"/>
    <w:rsid w:val="002A7FB9"/>
    <w:rsid w:val="002B0224"/>
    <w:rsid w:val="002B03AF"/>
    <w:rsid w:val="002B06FB"/>
    <w:rsid w:val="002B08D0"/>
    <w:rsid w:val="002B0CA8"/>
    <w:rsid w:val="002B0F30"/>
    <w:rsid w:val="002B1D09"/>
    <w:rsid w:val="002B1E58"/>
    <w:rsid w:val="002B203D"/>
    <w:rsid w:val="002B2058"/>
    <w:rsid w:val="002B22E7"/>
    <w:rsid w:val="002B26B4"/>
    <w:rsid w:val="002B297C"/>
    <w:rsid w:val="002B2B12"/>
    <w:rsid w:val="002B320E"/>
    <w:rsid w:val="002B323B"/>
    <w:rsid w:val="002B3518"/>
    <w:rsid w:val="002B38E8"/>
    <w:rsid w:val="002B3EBD"/>
    <w:rsid w:val="002B3F98"/>
    <w:rsid w:val="002B3FE0"/>
    <w:rsid w:val="002B4014"/>
    <w:rsid w:val="002B4030"/>
    <w:rsid w:val="002B42BA"/>
    <w:rsid w:val="002B459B"/>
    <w:rsid w:val="002B484D"/>
    <w:rsid w:val="002B48C3"/>
    <w:rsid w:val="002B4B52"/>
    <w:rsid w:val="002B4BA4"/>
    <w:rsid w:val="002B5533"/>
    <w:rsid w:val="002B5638"/>
    <w:rsid w:val="002B59B5"/>
    <w:rsid w:val="002B5AF1"/>
    <w:rsid w:val="002B5EF4"/>
    <w:rsid w:val="002B663B"/>
    <w:rsid w:val="002B6933"/>
    <w:rsid w:val="002B73EC"/>
    <w:rsid w:val="002B75FD"/>
    <w:rsid w:val="002C0256"/>
    <w:rsid w:val="002C071F"/>
    <w:rsid w:val="002C1596"/>
    <w:rsid w:val="002C16C9"/>
    <w:rsid w:val="002C1975"/>
    <w:rsid w:val="002C1F08"/>
    <w:rsid w:val="002C20D2"/>
    <w:rsid w:val="002C25CC"/>
    <w:rsid w:val="002C2ACD"/>
    <w:rsid w:val="002C423A"/>
    <w:rsid w:val="002C436F"/>
    <w:rsid w:val="002C562D"/>
    <w:rsid w:val="002C56A3"/>
    <w:rsid w:val="002C57DF"/>
    <w:rsid w:val="002C5A88"/>
    <w:rsid w:val="002C5A9E"/>
    <w:rsid w:val="002C5D6C"/>
    <w:rsid w:val="002C615F"/>
    <w:rsid w:val="002C637B"/>
    <w:rsid w:val="002C665E"/>
    <w:rsid w:val="002C6AA2"/>
    <w:rsid w:val="002C720C"/>
    <w:rsid w:val="002C7626"/>
    <w:rsid w:val="002C7935"/>
    <w:rsid w:val="002C79FA"/>
    <w:rsid w:val="002C7CD1"/>
    <w:rsid w:val="002D00C5"/>
    <w:rsid w:val="002D0114"/>
    <w:rsid w:val="002D02F8"/>
    <w:rsid w:val="002D0748"/>
    <w:rsid w:val="002D0CCF"/>
    <w:rsid w:val="002D15AA"/>
    <w:rsid w:val="002D20AB"/>
    <w:rsid w:val="002D2382"/>
    <w:rsid w:val="002D2676"/>
    <w:rsid w:val="002D2A6A"/>
    <w:rsid w:val="002D2DFA"/>
    <w:rsid w:val="002D3609"/>
    <w:rsid w:val="002D373F"/>
    <w:rsid w:val="002D3CCA"/>
    <w:rsid w:val="002D4167"/>
    <w:rsid w:val="002D497C"/>
    <w:rsid w:val="002D50C6"/>
    <w:rsid w:val="002D5D9D"/>
    <w:rsid w:val="002D5EA2"/>
    <w:rsid w:val="002D5F7B"/>
    <w:rsid w:val="002D605A"/>
    <w:rsid w:val="002D6B0D"/>
    <w:rsid w:val="002D6B4A"/>
    <w:rsid w:val="002E145F"/>
    <w:rsid w:val="002E15DE"/>
    <w:rsid w:val="002E1638"/>
    <w:rsid w:val="002E171E"/>
    <w:rsid w:val="002E18E2"/>
    <w:rsid w:val="002E1FB1"/>
    <w:rsid w:val="002E20EF"/>
    <w:rsid w:val="002E223F"/>
    <w:rsid w:val="002E2320"/>
    <w:rsid w:val="002E2898"/>
    <w:rsid w:val="002E2D5D"/>
    <w:rsid w:val="002E3593"/>
    <w:rsid w:val="002E3E43"/>
    <w:rsid w:val="002E4298"/>
    <w:rsid w:val="002E5397"/>
    <w:rsid w:val="002E5982"/>
    <w:rsid w:val="002E5E29"/>
    <w:rsid w:val="002E5FEA"/>
    <w:rsid w:val="002E61C4"/>
    <w:rsid w:val="002E6544"/>
    <w:rsid w:val="002E664C"/>
    <w:rsid w:val="002E6A21"/>
    <w:rsid w:val="002E70FB"/>
    <w:rsid w:val="002E758C"/>
    <w:rsid w:val="002E7C60"/>
    <w:rsid w:val="002E7FC3"/>
    <w:rsid w:val="002F0117"/>
    <w:rsid w:val="002F0664"/>
    <w:rsid w:val="002F097F"/>
    <w:rsid w:val="002F0D18"/>
    <w:rsid w:val="002F0DE2"/>
    <w:rsid w:val="002F0FFE"/>
    <w:rsid w:val="002F107B"/>
    <w:rsid w:val="002F10F5"/>
    <w:rsid w:val="002F24BE"/>
    <w:rsid w:val="002F2824"/>
    <w:rsid w:val="002F35AF"/>
    <w:rsid w:val="002F3731"/>
    <w:rsid w:val="002F37A1"/>
    <w:rsid w:val="002F386E"/>
    <w:rsid w:val="002F3A2F"/>
    <w:rsid w:val="002F468A"/>
    <w:rsid w:val="002F4727"/>
    <w:rsid w:val="002F49BA"/>
    <w:rsid w:val="002F4B84"/>
    <w:rsid w:val="002F52D1"/>
    <w:rsid w:val="002F5430"/>
    <w:rsid w:val="002F5952"/>
    <w:rsid w:val="002F5FF1"/>
    <w:rsid w:val="002F61C7"/>
    <w:rsid w:val="002F65D9"/>
    <w:rsid w:val="002F663F"/>
    <w:rsid w:val="002F6CC1"/>
    <w:rsid w:val="002F6CEC"/>
    <w:rsid w:val="002F713D"/>
    <w:rsid w:val="002F71E5"/>
    <w:rsid w:val="002F74BE"/>
    <w:rsid w:val="002F77D7"/>
    <w:rsid w:val="002F7839"/>
    <w:rsid w:val="002F7ADA"/>
    <w:rsid w:val="002F7CFF"/>
    <w:rsid w:val="00300340"/>
    <w:rsid w:val="00300B06"/>
    <w:rsid w:val="00300D9C"/>
    <w:rsid w:val="0030158E"/>
    <w:rsid w:val="00301811"/>
    <w:rsid w:val="00301890"/>
    <w:rsid w:val="00301AE4"/>
    <w:rsid w:val="00302DF0"/>
    <w:rsid w:val="00303B00"/>
    <w:rsid w:val="00303FE5"/>
    <w:rsid w:val="003044FF"/>
    <w:rsid w:val="00304658"/>
    <w:rsid w:val="003049ED"/>
    <w:rsid w:val="00306017"/>
    <w:rsid w:val="00306D05"/>
    <w:rsid w:val="00306DA4"/>
    <w:rsid w:val="0030783D"/>
    <w:rsid w:val="00307A69"/>
    <w:rsid w:val="00307F22"/>
    <w:rsid w:val="00310022"/>
    <w:rsid w:val="00310769"/>
    <w:rsid w:val="00310BAC"/>
    <w:rsid w:val="003113C8"/>
    <w:rsid w:val="0031158B"/>
    <w:rsid w:val="003117A4"/>
    <w:rsid w:val="003120D3"/>
    <w:rsid w:val="0031224E"/>
    <w:rsid w:val="003122F5"/>
    <w:rsid w:val="00312466"/>
    <w:rsid w:val="00313D82"/>
    <w:rsid w:val="00313E10"/>
    <w:rsid w:val="00314408"/>
    <w:rsid w:val="00314712"/>
    <w:rsid w:val="003152DC"/>
    <w:rsid w:val="00315350"/>
    <w:rsid w:val="00316898"/>
    <w:rsid w:val="003169FF"/>
    <w:rsid w:val="00316EF9"/>
    <w:rsid w:val="00316FBD"/>
    <w:rsid w:val="0031746B"/>
    <w:rsid w:val="00320003"/>
    <w:rsid w:val="003200F7"/>
    <w:rsid w:val="00320219"/>
    <w:rsid w:val="003207B4"/>
    <w:rsid w:val="003209A3"/>
    <w:rsid w:val="00321008"/>
    <w:rsid w:val="00321112"/>
    <w:rsid w:val="003212F4"/>
    <w:rsid w:val="003215AC"/>
    <w:rsid w:val="0032169C"/>
    <w:rsid w:val="003216CC"/>
    <w:rsid w:val="00321CA4"/>
    <w:rsid w:val="00322E5D"/>
    <w:rsid w:val="00322EEF"/>
    <w:rsid w:val="00322F8E"/>
    <w:rsid w:val="003231BC"/>
    <w:rsid w:val="00323C10"/>
    <w:rsid w:val="00323F35"/>
    <w:rsid w:val="00324C1A"/>
    <w:rsid w:val="00324F80"/>
    <w:rsid w:val="00325117"/>
    <w:rsid w:val="003251DE"/>
    <w:rsid w:val="00325226"/>
    <w:rsid w:val="003252D9"/>
    <w:rsid w:val="003255FE"/>
    <w:rsid w:val="00325680"/>
    <w:rsid w:val="00325B3F"/>
    <w:rsid w:val="00326345"/>
    <w:rsid w:val="00326864"/>
    <w:rsid w:val="00326DFF"/>
    <w:rsid w:val="00327281"/>
    <w:rsid w:val="00327583"/>
    <w:rsid w:val="00327848"/>
    <w:rsid w:val="0032784A"/>
    <w:rsid w:val="00327DD9"/>
    <w:rsid w:val="00327EF7"/>
    <w:rsid w:val="00330075"/>
    <w:rsid w:val="00330596"/>
    <w:rsid w:val="0033083D"/>
    <w:rsid w:val="00330DB6"/>
    <w:rsid w:val="00330E98"/>
    <w:rsid w:val="003316F7"/>
    <w:rsid w:val="00332262"/>
    <w:rsid w:val="00332695"/>
    <w:rsid w:val="0033290F"/>
    <w:rsid w:val="00332997"/>
    <w:rsid w:val="00332A50"/>
    <w:rsid w:val="00332ABE"/>
    <w:rsid w:val="00332E48"/>
    <w:rsid w:val="0033365D"/>
    <w:rsid w:val="003336C6"/>
    <w:rsid w:val="0033488C"/>
    <w:rsid w:val="00334972"/>
    <w:rsid w:val="00334E79"/>
    <w:rsid w:val="00335362"/>
    <w:rsid w:val="00335493"/>
    <w:rsid w:val="003355AA"/>
    <w:rsid w:val="00335C40"/>
    <w:rsid w:val="00336080"/>
    <w:rsid w:val="0033620B"/>
    <w:rsid w:val="00336533"/>
    <w:rsid w:val="00336A5F"/>
    <w:rsid w:val="00336D76"/>
    <w:rsid w:val="00337AD9"/>
    <w:rsid w:val="00337DA2"/>
    <w:rsid w:val="00340391"/>
    <w:rsid w:val="003403E5"/>
    <w:rsid w:val="00340855"/>
    <w:rsid w:val="00340CDC"/>
    <w:rsid w:val="00340CF9"/>
    <w:rsid w:val="00340E51"/>
    <w:rsid w:val="003412D0"/>
    <w:rsid w:val="0034180F"/>
    <w:rsid w:val="00342A27"/>
    <w:rsid w:val="00343C44"/>
    <w:rsid w:val="003440DC"/>
    <w:rsid w:val="003445EB"/>
    <w:rsid w:val="003446ED"/>
    <w:rsid w:val="00344916"/>
    <w:rsid w:val="00344CD9"/>
    <w:rsid w:val="00345046"/>
    <w:rsid w:val="00345138"/>
    <w:rsid w:val="003451DC"/>
    <w:rsid w:val="00345E86"/>
    <w:rsid w:val="003465C2"/>
    <w:rsid w:val="00346D44"/>
    <w:rsid w:val="00346F16"/>
    <w:rsid w:val="0034713C"/>
    <w:rsid w:val="003477FE"/>
    <w:rsid w:val="003502FE"/>
    <w:rsid w:val="00350423"/>
    <w:rsid w:val="00350500"/>
    <w:rsid w:val="00350A45"/>
    <w:rsid w:val="00350B04"/>
    <w:rsid w:val="00350BD8"/>
    <w:rsid w:val="00350C43"/>
    <w:rsid w:val="00350E7F"/>
    <w:rsid w:val="00351453"/>
    <w:rsid w:val="003514C3"/>
    <w:rsid w:val="00351B30"/>
    <w:rsid w:val="00352084"/>
    <w:rsid w:val="003523D1"/>
    <w:rsid w:val="003526A8"/>
    <w:rsid w:val="00352809"/>
    <w:rsid w:val="0035282F"/>
    <w:rsid w:val="00353839"/>
    <w:rsid w:val="00353977"/>
    <w:rsid w:val="00353A2B"/>
    <w:rsid w:val="00353B9B"/>
    <w:rsid w:val="00353F89"/>
    <w:rsid w:val="00354AE6"/>
    <w:rsid w:val="00354B95"/>
    <w:rsid w:val="00354D18"/>
    <w:rsid w:val="00355432"/>
    <w:rsid w:val="0035551C"/>
    <w:rsid w:val="00355DD3"/>
    <w:rsid w:val="0035646D"/>
    <w:rsid w:val="0035648B"/>
    <w:rsid w:val="00356A0E"/>
    <w:rsid w:val="00357428"/>
    <w:rsid w:val="003574A0"/>
    <w:rsid w:val="00357BA4"/>
    <w:rsid w:val="00357CFE"/>
    <w:rsid w:val="00357ED2"/>
    <w:rsid w:val="0036145F"/>
    <w:rsid w:val="00361AA0"/>
    <w:rsid w:val="003625B3"/>
    <w:rsid w:val="00362864"/>
    <w:rsid w:val="00362B84"/>
    <w:rsid w:val="00362BEB"/>
    <w:rsid w:val="00362BFD"/>
    <w:rsid w:val="00363586"/>
    <w:rsid w:val="00363FFE"/>
    <w:rsid w:val="00364012"/>
    <w:rsid w:val="00364374"/>
    <w:rsid w:val="0036450E"/>
    <w:rsid w:val="0036455A"/>
    <w:rsid w:val="003649AE"/>
    <w:rsid w:val="00364E96"/>
    <w:rsid w:val="003654F3"/>
    <w:rsid w:val="00365602"/>
    <w:rsid w:val="003656F6"/>
    <w:rsid w:val="003659F7"/>
    <w:rsid w:val="00365E7E"/>
    <w:rsid w:val="00366C51"/>
    <w:rsid w:val="00366FE7"/>
    <w:rsid w:val="00366FFF"/>
    <w:rsid w:val="0036745E"/>
    <w:rsid w:val="003675F6"/>
    <w:rsid w:val="00367675"/>
    <w:rsid w:val="003678C0"/>
    <w:rsid w:val="00367A4F"/>
    <w:rsid w:val="00367EBF"/>
    <w:rsid w:val="00367ED8"/>
    <w:rsid w:val="003706E9"/>
    <w:rsid w:val="00370843"/>
    <w:rsid w:val="00371497"/>
    <w:rsid w:val="003715C6"/>
    <w:rsid w:val="0037174C"/>
    <w:rsid w:val="003718DA"/>
    <w:rsid w:val="00372B0D"/>
    <w:rsid w:val="00372EF8"/>
    <w:rsid w:val="00373137"/>
    <w:rsid w:val="0037322F"/>
    <w:rsid w:val="003734D8"/>
    <w:rsid w:val="00373770"/>
    <w:rsid w:val="00373E2E"/>
    <w:rsid w:val="00373E37"/>
    <w:rsid w:val="00374EB9"/>
    <w:rsid w:val="00375218"/>
    <w:rsid w:val="0037526C"/>
    <w:rsid w:val="00375481"/>
    <w:rsid w:val="003755E1"/>
    <w:rsid w:val="003756D9"/>
    <w:rsid w:val="00375C26"/>
    <w:rsid w:val="00375D7D"/>
    <w:rsid w:val="003768D6"/>
    <w:rsid w:val="00376A02"/>
    <w:rsid w:val="00376DA1"/>
    <w:rsid w:val="00376E77"/>
    <w:rsid w:val="00377620"/>
    <w:rsid w:val="003776E6"/>
    <w:rsid w:val="00377B83"/>
    <w:rsid w:val="00377D99"/>
    <w:rsid w:val="00380179"/>
    <w:rsid w:val="00380531"/>
    <w:rsid w:val="003809EC"/>
    <w:rsid w:val="00380A18"/>
    <w:rsid w:val="00380DC7"/>
    <w:rsid w:val="00381448"/>
    <w:rsid w:val="003814D2"/>
    <w:rsid w:val="00381557"/>
    <w:rsid w:val="00381631"/>
    <w:rsid w:val="00381687"/>
    <w:rsid w:val="003816A9"/>
    <w:rsid w:val="00381C52"/>
    <w:rsid w:val="00381DB2"/>
    <w:rsid w:val="00381FD0"/>
    <w:rsid w:val="00382696"/>
    <w:rsid w:val="00382AB3"/>
    <w:rsid w:val="00382C46"/>
    <w:rsid w:val="00382D3D"/>
    <w:rsid w:val="00383139"/>
    <w:rsid w:val="003833F1"/>
    <w:rsid w:val="00383520"/>
    <w:rsid w:val="003840DF"/>
    <w:rsid w:val="00384209"/>
    <w:rsid w:val="00384431"/>
    <w:rsid w:val="0038482F"/>
    <w:rsid w:val="00384A4B"/>
    <w:rsid w:val="00384B03"/>
    <w:rsid w:val="00384C29"/>
    <w:rsid w:val="00385309"/>
    <w:rsid w:val="003858B3"/>
    <w:rsid w:val="003860D8"/>
    <w:rsid w:val="00386157"/>
    <w:rsid w:val="00386A52"/>
    <w:rsid w:val="00386C86"/>
    <w:rsid w:val="00386E92"/>
    <w:rsid w:val="0038725D"/>
    <w:rsid w:val="003876B0"/>
    <w:rsid w:val="003911D5"/>
    <w:rsid w:val="00391C4D"/>
    <w:rsid w:val="003923F2"/>
    <w:rsid w:val="00392AAF"/>
    <w:rsid w:val="00393178"/>
    <w:rsid w:val="00393200"/>
    <w:rsid w:val="00393209"/>
    <w:rsid w:val="003932AD"/>
    <w:rsid w:val="003932E9"/>
    <w:rsid w:val="00393302"/>
    <w:rsid w:val="003934AF"/>
    <w:rsid w:val="00393EC7"/>
    <w:rsid w:val="0039436F"/>
    <w:rsid w:val="0039439A"/>
    <w:rsid w:val="003943F9"/>
    <w:rsid w:val="003944B1"/>
    <w:rsid w:val="00394895"/>
    <w:rsid w:val="00394AA9"/>
    <w:rsid w:val="00394CCD"/>
    <w:rsid w:val="00394E22"/>
    <w:rsid w:val="00394F0D"/>
    <w:rsid w:val="00394F51"/>
    <w:rsid w:val="00395C2A"/>
    <w:rsid w:val="00395C8B"/>
    <w:rsid w:val="003961DC"/>
    <w:rsid w:val="00396570"/>
    <w:rsid w:val="00396E70"/>
    <w:rsid w:val="00397360"/>
    <w:rsid w:val="003973AC"/>
    <w:rsid w:val="0039747A"/>
    <w:rsid w:val="003974D8"/>
    <w:rsid w:val="003975EF"/>
    <w:rsid w:val="00397916"/>
    <w:rsid w:val="00397DD4"/>
    <w:rsid w:val="003A08C3"/>
    <w:rsid w:val="003A0E98"/>
    <w:rsid w:val="003A102B"/>
    <w:rsid w:val="003A10EE"/>
    <w:rsid w:val="003A11D1"/>
    <w:rsid w:val="003A16D3"/>
    <w:rsid w:val="003A1FFB"/>
    <w:rsid w:val="003A20E7"/>
    <w:rsid w:val="003A22C0"/>
    <w:rsid w:val="003A23ED"/>
    <w:rsid w:val="003A249B"/>
    <w:rsid w:val="003A24E2"/>
    <w:rsid w:val="003A268B"/>
    <w:rsid w:val="003A2D10"/>
    <w:rsid w:val="003A31B9"/>
    <w:rsid w:val="003A31FA"/>
    <w:rsid w:val="003A3372"/>
    <w:rsid w:val="003A36A4"/>
    <w:rsid w:val="003A3747"/>
    <w:rsid w:val="003A3799"/>
    <w:rsid w:val="003A3AB4"/>
    <w:rsid w:val="003A3AD1"/>
    <w:rsid w:val="003A40C4"/>
    <w:rsid w:val="003A57B7"/>
    <w:rsid w:val="003A5A35"/>
    <w:rsid w:val="003A5B8B"/>
    <w:rsid w:val="003A5DF2"/>
    <w:rsid w:val="003A5E82"/>
    <w:rsid w:val="003A649D"/>
    <w:rsid w:val="003A7246"/>
    <w:rsid w:val="003A730D"/>
    <w:rsid w:val="003A7411"/>
    <w:rsid w:val="003A7A56"/>
    <w:rsid w:val="003A7B0A"/>
    <w:rsid w:val="003A7B0D"/>
    <w:rsid w:val="003A7BFF"/>
    <w:rsid w:val="003A7D3A"/>
    <w:rsid w:val="003A7F0F"/>
    <w:rsid w:val="003A7F3C"/>
    <w:rsid w:val="003B0001"/>
    <w:rsid w:val="003B03FA"/>
    <w:rsid w:val="003B06DC"/>
    <w:rsid w:val="003B0844"/>
    <w:rsid w:val="003B0A61"/>
    <w:rsid w:val="003B108D"/>
    <w:rsid w:val="003B12A7"/>
    <w:rsid w:val="003B1372"/>
    <w:rsid w:val="003B1428"/>
    <w:rsid w:val="003B16FF"/>
    <w:rsid w:val="003B211B"/>
    <w:rsid w:val="003B224F"/>
    <w:rsid w:val="003B2629"/>
    <w:rsid w:val="003B27C0"/>
    <w:rsid w:val="003B2965"/>
    <w:rsid w:val="003B2BD7"/>
    <w:rsid w:val="003B2CD9"/>
    <w:rsid w:val="003B2E10"/>
    <w:rsid w:val="003B3348"/>
    <w:rsid w:val="003B3C8E"/>
    <w:rsid w:val="003B49F1"/>
    <w:rsid w:val="003B4A75"/>
    <w:rsid w:val="003B4A86"/>
    <w:rsid w:val="003B4ACC"/>
    <w:rsid w:val="003B4CAA"/>
    <w:rsid w:val="003B4DE6"/>
    <w:rsid w:val="003B53BD"/>
    <w:rsid w:val="003B556E"/>
    <w:rsid w:val="003B57FC"/>
    <w:rsid w:val="003B605E"/>
    <w:rsid w:val="003B6B74"/>
    <w:rsid w:val="003B6CC3"/>
    <w:rsid w:val="003B6D0E"/>
    <w:rsid w:val="003B6D2E"/>
    <w:rsid w:val="003B6F5A"/>
    <w:rsid w:val="003B7111"/>
    <w:rsid w:val="003B71AD"/>
    <w:rsid w:val="003B7568"/>
    <w:rsid w:val="003B7791"/>
    <w:rsid w:val="003B78E1"/>
    <w:rsid w:val="003B7CE5"/>
    <w:rsid w:val="003B7DDE"/>
    <w:rsid w:val="003B7F89"/>
    <w:rsid w:val="003C049E"/>
    <w:rsid w:val="003C04AA"/>
    <w:rsid w:val="003C1162"/>
    <w:rsid w:val="003C1892"/>
    <w:rsid w:val="003C18C1"/>
    <w:rsid w:val="003C1B52"/>
    <w:rsid w:val="003C1DA8"/>
    <w:rsid w:val="003C263E"/>
    <w:rsid w:val="003C29FA"/>
    <w:rsid w:val="003C2BC4"/>
    <w:rsid w:val="003C2FFB"/>
    <w:rsid w:val="003C3311"/>
    <w:rsid w:val="003C346F"/>
    <w:rsid w:val="003C3477"/>
    <w:rsid w:val="003C3749"/>
    <w:rsid w:val="003C3D81"/>
    <w:rsid w:val="003C3DAB"/>
    <w:rsid w:val="003C4732"/>
    <w:rsid w:val="003C498D"/>
    <w:rsid w:val="003C4A39"/>
    <w:rsid w:val="003C526F"/>
    <w:rsid w:val="003C5992"/>
    <w:rsid w:val="003C5AE4"/>
    <w:rsid w:val="003C5BA8"/>
    <w:rsid w:val="003C61FF"/>
    <w:rsid w:val="003C6374"/>
    <w:rsid w:val="003C7227"/>
    <w:rsid w:val="003C76C4"/>
    <w:rsid w:val="003C76F5"/>
    <w:rsid w:val="003C7779"/>
    <w:rsid w:val="003C7E02"/>
    <w:rsid w:val="003C7F23"/>
    <w:rsid w:val="003D055C"/>
    <w:rsid w:val="003D088F"/>
    <w:rsid w:val="003D0D2C"/>
    <w:rsid w:val="003D12A6"/>
    <w:rsid w:val="003D16A2"/>
    <w:rsid w:val="003D2AD5"/>
    <w:rsid w:val="003D2F9E"/>
    <w:rsid w:val="003D391A"/>
    <w:rsid w:val="003D3AFE"/>
    <w:rsid w:val="003D3CBD"/>
    <w:rsid w:val="003D3EAC"/>
    <w:rsid w:val="003D44C5"/>
    <w:rsid w:val="003D45D1"/>
    <w:rsid w:val="003D4C80"/>
    <w:rsid w:val="003D4EB4"/>
    <w:rsid w:val="003D4F1D"/>
    <w:rsid w:val="003D5394"/>
    <w:rsid w:val="003D55BC"/>
    <w:rsid w:val="003D5BCE"/>
    <w:rsid w:val="003D5D7E"/>
    <w:rsid w:val="003D5F3C"/>
    <w:rsid w:val="003D5F3D"/>
    <w:rsid w:val="003D6115"/>
    <w:rsid w:val="003D6353"/>
    <w:rsid w:val="003D6384"/>
    <w:rsid w:val="003D7779"/>
    <w:rsid w:val="003D77B2"/>
    <w:rsid w:val="003D78A5"/>
    <w:rsid w:val="003D7A90"/>
    <w:rsid w:val="003E0D49"/>
    <w:rsid w:val="003E1206"/>
    <w:rsid w:val="003E120F"/>
    <w:rsid w:val="003E2361"/>
    <w:rsid w:val="003E2441"/>
    <w:rsid w:val="003E261D"/>
    <w:rsid w:val="003E2687"/>
    <w:rsid w:val="003E2D3F"/>
    <w:rsid w:val="003E3513"/>
    <w:rsid w:val="003E3869"/>
    <w:rsid w:val="003E3B51"/>
    <w:rsid w:val="003E41E1"/>
    <w:rsid w:val="003E41EC"/>
    <w:rsid w:val="003E4610"/>
    <w:rsid w:val="003E47DD"/>
    <w:rsid w:val="003E4A54"/>
    <w:rsid w:val="003E537F"/>
    <w:rsid w:val="003E58F0"/>
    <w:rsid w:val="003E60A5"/>
    <w:rsid w:val="003E654F"/>
    <w:rsid w:val="003E69B4"/>
    <w:rsid w:val="003E6BB8"/>
    <w:rsid w:val="003E7204"/>
    <w:rsid w:val="003E7974"/>
    <w:rsid w:val="003E798F"/>
    <w:rsid w:val="003E7A9A"/>
    <w:rsid w:val="003E7FD7"/>
    <w:rsid w:val="003F02BF"/>
    <w:rsid w:val="003F02FB"/>
    <w:rsid w:val="003F0449"/>
    <w:rsid w:val="003F046E"/>
    <w:rsid w:val="003F079F"/>
    <w:rsid w:val="003F1569"/>
    <w:rsid w:val="003F163A"/>
    <w:rsid w:val="003F17FD"/>
    <w:rsid w:val="003F1B4D"/>
    <w:rsid w:val="003F221C"/>
    <w:rsid w:val="003F25A4"/>
    <w:rsid w:val="003F25C6"/>
    <w:rsid w:val="003F2875"/>
    <w:rsid w:val="003F3119"/>
    <w:rsid w:val="003F3609"/>
    <w:rsid w:val="003F3624"/>
    <w:rsid w:val="003F36F6"/>
    <w:rsid w:val="003F3C0D"/>
    <w:rsid w:val="003F3F7D"/>
    <w:rsid w:val="003F4A7F"/>
    <w:rsid w:val="003F5067"/>
    <w:rsid w:val="003F5167"/>
    <w:rsid w:val="003F5394"/>
    <w:rsid w:val="003F575C"/>
    <w:rsid w:val="003F576E"/>
    <w:rsid w:val="003F5BAD"/>
    <w:rsid w:val="003F5CE3"/>
    <w:rsid w:val="003F5CF2"/>
    <w:rsid w:val="003F5D95"/>
    <w:rsid w:val="003F64A3"/>
    <w:rsid w:val="003F65AD"/>
    <w:rsid w:val="003F65CB"/>
    <w:rsid w:val="003F6E78"/>
    <w:rsid w:val="003F6E84"/>
    <w:rsid w:val="003F77DF"/>
    <w:rsid w:val="003F7823"/>
    <w:rsid w:val="003F7975"/>
    <w:rsid w:val="003F7A2C"/>
    <w:rsid w:val="003F7AD3"/>
    <w:rsid w:val="003F7E04"/>
    <w:rsid w:val="004000D1"/>
    <w:rsid w:val="00400691"/>
    <w:rsid w:val="00400CA0"/>
    <w:rsid w:val="00401651"/>
    <w:rsid w:val="00401DDB"/>
    <w:rsid w:val="00401F65"/>
    <w:rsid w:val="0040205A"/>
    <w:rsid w:val="004026EF"/>
    <w:rsid w:val="00402A41"/>
    <w:rsid w:val="00402BB4"/>
    <w:rsid w:val="00402C27"/>
    <w:rsid w:val="004030BC"/>
    <w:rsid w:val="00403D81"/>
    <w:rsid w:val="00403F20"/>
    <w:rsid w:val="00404AA0"/>
    <w:rsid w:val="0040554E"/>
    <w:rsid w:val="004058CB"/>
    <w:rsid w:val="00405943"/>
    <w:rsid w:val="00405C43"/>
    <w:rsid w:val="0040602F"/>
    <w:rsid w:val="00406357"/>
    <w:rsid w:val="004063C6"/>
    <w:rsid w:val="00406D3B"/>
    <w:rsid w:val="00407051"/>
    <w:rsid w:val="0040716C"/>
    <w:rsid w:val="004074A2"/>
    <w:rsid w:val="0040790C"/>
    <w:rsid w:val="00407CB0"/>
    <w:rsid w:val="0041061F"/>
    <w:rsid w:val="00410850"/>
    <w:rsid w:val="0041085B"/>
    <w:rsid w:val="00410F99"/>
    <w:rsid w:val="00411543"/>
    <w:rsid w:val="00411BA5"/>
    <w:rsid w:val="00411BAB"/>
    <w:rsid w:val="0041201F"/>
    <w:rsid w:val="00412407"/>
    <w:rsid w:val="004127F1"/>
    <w:rsid w:val="00412B9E"/>
    <w:rsid w:val="00412D9B"/>
    <w:rsid w:val="00412E91"/>
    <w:rsid w:val="0041314B"/>
    <w:rsid w:val="004131F9"/>
    <w:rsid w:val="00413501"/>
    <w:rsid w:val="0041353E"/>
    <w:rsid w:val="004139A8"/>
    <w:rsid w:val="00413DF8"/>
    <w:rsid w:val="004141E8"/>
    <w:rsid w:val="0041435D"/>
    <w:rsid w:val="0041458C"/>
    <w:rsid w:val="00414858"/>
    <w:rsid w:val="00414A9E"/>
    <w:rsid w:val="004155D8"/>
    <w:rsid w:val="00416218"/>
    <w:rsid w:val="0041777A"/>
    <w:rsid w:val="00420924"/>
    <w:rsid w:val="00420AAD"/>
    <w:rsid w:val="00420C40"/>
    <w:rsid w:val="00420F4C"/>
    <w:rsid w:val="004210B1"/>
    <w:rsid w:val="00421498"/>
    <w:rsid w:val="00421725"/>
    <w:rsid w:val="00422139"/>
    <w:rsid w:val="00422226"/>
    <w:rsid w:val="00422328"/>
    <w:rsid w:val="004225FB"/>
    <w:rsid w:val="00422744"/>
    <w:rsid w:val="0042285E"/>
    <w:rsid w:val="00422BAC"/>
    <w:rsid w:val="00422D06"/>
    <w:rsid w:val="00422F8A"/>
    <w:rsid w:val="00422FCB"/>
    <w:rsid w:val="00423086"/>
    <w:rsid w:val="00423CEA"/>
    <w:rsid w:val="00423DCF"/>
    <w:rsid w:val="0042416F"/>
    <w:rsid w:val="0042429A"/>
    <w:rsid w:val="004244B5"/>
    <w:rsid w:val="00424634"/>
    <w:rsid w:val="00425121"/>
    <w:rsid w:val="004257DF"/>
    <w:rsid w:val="00425835"/>
    <w:rsid w:val="00426434"/>
    <w:rsid w:val="00426936"/>
    <w:rsid w:val="00426BD9"/>
    <w:rsid w:val="00426CAD"/>
    <w:rsid w:val="00426D55"/>
    <w:rsid w:val="004271C9"/>
    <w:rsid w:val="00427526"/>
    <w:rsid w:val="004277DD"/>
    <w:rsid w:val="00427D3F"/>
    <w:rsid w:val="00427EFD"/>
    <w:rsid w:val="004302F0"/>
    <w:rsid w:val="00430350"/>
    <w:rsid w:val="00430A54"/>
    <w:rsid w:val="00430CD6"/>
    <w:rsid w:val="00430ED3"/>
    <w:rsid w:val="00431465"/>
    <w:rsid w:val="0043152D"/>
    <w:rsid w:val="004320AA"/>
    <w:rsid w:val="00432203"/>
    <w:rsid w:val="004325BE"/>
    <w:rsid w:val="004327C3"/>
    <w:rsid w:val="00432DD5"/>
    <w:rsid w:val="00433230"/>
    <w:rsid w:val="004337DE"/>
    <w:rsid w:val="00433900"/>
    <w:rsid w:val="00434B13"/>
    <w:rsid w:val="00435361"/>
    <w:rsid w:val="004354B4"/>
    <w:rsid w:val="00435751"/>
    <w:rsid w:val="0043581E"/>
    <w:rsid w:val="00435915"/>
    <w:rsid w:val="004359A3"/>
    <w:rsid w:val="00436253"/>
    <w:rsid w:val="0043641C"/>
    <w:rsid w:val="00436529"/>
    <w:rsid w:val="004365DE"/>
    <w:rsid w:val="00436E1B"/>
    <w:rsid w:val="00437187"/>
    <w:rsid w:val="004377D0"/>
    <w:rsid w:val="00437940"/>
    <w:rsid w:val="004379C3"/>
    <w:rsid w:val="00437E4E"/>
    <w:rsid w:val="00437FF6"/>
    <w:rsid w:val="00440430"/>
    <w:rsid w:val="00440A19"/>
    <w:rsid w:val="00441668"/>
    <w:rsid w:val="00441681"/>
    <w:rsid w:val="004419B4"/>
    <w:rsid w:val="00441F07"/>
    <w:rsid w:val="004422BC"/>
    <w:rsid w:val="00442D39"/>
    <w:rsid w:val="00443145"/>
    <w:rsid w:val="00443A1E"/>
    <w:rsid w:val="0044404B"/>
    <w:rsid w:val="00444588"/>
    <w:rsid w:val="004453B1"/>
    <w:rsid w:val="0044580C"/>
    <w:rsid w:val="00445857"/>
    <w:rsid w:val="00445BE3"/>
    <w:rsid w:val="00445CA4"/>
    <w:rsid w:val="00445D49"/>
    <w:rsid w:val="00445F20"/>
    <w:rsid w:val="00445FD6"/>
    <w:rsid w:val="00446029"/>
    <w:rsid w:val="00446779"/>
    <w:rsid w:val="004467F2"/>
    <w:rsid w:val="00446C7B"/>
    <w:rsid w:val="00446F5A"/>
    <w:rsid w:val="004472F4"/>
    <w:rsid w:val="004476B5"/>
    <w:rsid w:val="00447746"/>
    <w:rsid w:val="00447F33"/>
    <w:rsid w:val="004500C9"/>
    <w:rsid w:val="00450A2E"/>
    <w:rsid w:val="00450F05"/>
    <w:rsid w:val="0045120C"/>
    <w:rsid w:val="00451340"/>
    <w:rsid w:val="004514E5"/>
    <w:rsid w:val="00451592"/>
    <w:rsid w:val="00451626"/>
    <w:rsid w:val="004516F4"/>
    <w:rsid w:val="004517DB"/>
    <w:rsid w:val="0045183E"/>
    <w:rsid w:val="00451998"/>
    <w:rsid w:val="00452207"/>
    <w:rsid w:val="0045231D"/>
    <w:rsid w:val="00452400"/>
    <w:rsid w:val="00452BDF"/>
    <w:rsid w:val="00452C2F"/>
    <w:rsid w:val="00452F43"/>
    <w:rsid w:val="004536B2"/>
    <w:rsid w:val="00453BE1"/>
    <w:rsid w:val="00453D05"/>
    <w:rsid w:val="004541DF"/>
    <w:rsid w:val="00454320"/>
    <w:rsid w:val="00454866"/>
    <w:rsid w:val="00454D34"/>
    <w:rsid w:val="00454E32"/>
    <w:rsid w:val="0045504D"/>
    <w:rsid w:val="00455663"/>
    <w:rsid w:val="004557A9"/>
    <w:rsid w:val="00455EEE"/>
    <w:rsid w:val="0045617E"/>
    <w:rsid w:val="004564D8"/>
    <w:rsid w:val="0045668A"/>
    <w:rsid w:val="0045673F"/>
    <w:rsid w:val="00456A2C"/>
    <w:rsid w:val="004571CD"/>
    <w:rsid w:val="0045795B"/>
    <w:rsid w:val="00457979"/>
    <w:rsid w:val="00457B86"/>
    <w:rsid w:val="00457C81"/>
    <w:rsid w:val="00457F66"/>
    <w:rsid w:val="00460367"/>
    <w:rsid w:val="00460549"/>
    <w:rsid w:val="00460644"/>
    <w:rsid w:val="00460A1F"/>
    <w:rsid w:val="004611AE"/>
    <w:rsid w:val="00461E9F"/>
    <w:rsid w:val="004623AC"/>
    <w:rsid w:val="0046243B"/>
    <w:rsid w:val="00462CEF"/>
    <w:rsid w:val="004634D6"/>
    <w:rsid w:val="00463C92"/>
    <w:rsid w:val="00463D82"/>
    <w:rsid w:val="00463EE8"/>
    <w:rsid w:val="004641AD"/>
    <w:rsid w:val="00464B23"/>
    <w:rsid w:val="00464EAF"/>
    <w:rsid w:val="004650F2"/>
    <w:rsid w:val="004653A8"/>
    <w:rsid w:val="004655A1"/>
    <w:rsid w:val="00465B42"/>
    <w:rsid w:val="00465D3F"/>
    <w:rsid w:val="004665F7"/>
    <w:rsid w:val="0046676F"/>
    <w:rsid w:val="0046691D"/>
    <w:rsid w:val="00466A1F"/>
    <w:rsid w:val="00466AF6"/>
    <w:rsid w:val="0046724B"/>
    <w:rsid w:val="0046752E"/>
    <w:rsid w:val="00467593"/>
    <w:rsid w:val="00467906"/>
    <w:rsid w:val="00467B40"/>
    <w:rsid w:val="00467EFA"/>
    <w:rsid w:val="004700D6"/>
    <w:rsid w:val="00470994"/>
    <w:rsid w:val="00470C78"/>
    <w:rsid w:val="00470CF0"/>
    <w:rsid w:val="00470DF4"/>
    <w:rsid w:val="00470E37"/>
    <w:rsid w:val="0047109F"/>
    <w:rsid w:val="0047165D"/>
    <w:rsid w:val="004723AE"/>
    <w:rsid w:val="00472902"/>
    <w:rsid w:val="00472EA9"/>
    <w:rsid w:val="00473159"/>
    <w:rsid w:val="0047339E"/>
    <w:rsid w:val="00473536"/>
    <w:rsid w:val="0047363D"/>
    <w:rsid w:val="00473923"/>
    <w:rsid w:val="00473B3A"/>
    <w:rsid w:val="00473CC3"/>
    <w:rsid w:val="00473D90"/>
    <w:rsid w:val="00473EEB"/>
    <w:rsid w:val="00473F8E"/>
    <w:rsid w:val="0047405E"/>
    <w:rsid w:val="004747BF"/>
    <w:rsid w:val="00475225"/>
    <w:rsid w:val="00475740"/>
    <w:rsid w:val="004759F0"/>
    <w:rsid w:val="00475A01"/>
    <w:rsid w:val="00475C3C"/>
    <w:rsid w:val="00475F49"/>
    <w:rsid w:val="00476387"/>
    <w:rsid w:val="00476777"/>
    <w:rsid w:val="00476E75"/>
    <w:rsid w:val="00476EA8"/>
    <w:rsid w:val="004772B2"/>
    <w:rsid w:val="00477661"/>
    <w:rsid w:val="00477E07"/>
    <w:rsid w:val="00477EC7"/>
    <w:rsid w:val="004806E4"/>
    <w:rsid w:val="0048139E"/>
    <w:rsid w:val="004816C6"/>
    <w:rsid w:val="00481A42"/>
    <w:rsid w:val="00481D0E"/>
    <w:rsid w:val="0048213C"/>
    <w:rsid w:val="00482D52"/>
    <w:rsid w:val="00482E53"/>
    <w:rsid w:val="004830A9"/>
    <w:rsid w:val="00483109"/>
    <w:rsid w:val="00483192"/>
    <w:rsid w:val="00483442"/>
    <w:rsid w:val="004835C6"/>
    <w:rsid w:val="00483AA9"/>
    <w:rsid w:val="00483BF3"/>
    <w:rsid w:val="00483FC0"/>
    <w:rsid w:val="0048440C"/>
    <w:rsid w:val="00484F55"/>
    <w:rsid w:val="00485633"/>
    <w:rsid w:val="00485647"/>
    <w:rsid w:val="00485823"/>
    <w:rsid w:val="004858F8"/>
    <w:rsid w:val="00485B9E"/>
    <w:rsid w:val="00485E2F"/>
    <w:rsid w:val="00485EB5"/>
    <w:rsid w:val="0048674E"/>
    <w:rsid w:val="004869E6"/>
    <w:rsid w:val="00486C53"/>
    <w:rsid w:val="00486F36"/>
    <w:rsid w:val="004870F5"/>
    <w:rsid w:val="0048763C"/>
    <w:rsid w:val="00487C0E"/>
    <w:rsid w:val="00487F80"/>
    <w:rsid w:val="004902DB"/>
    <w:rsid w:val="004904A8"/>
    <w:rsid w:val="00490D5B"/>
    <w:rsid w:val="00491137"/>
    <w:rsid w:val="004914C0"/>
    <w:rsid w:val="00491539"/>
    <w:rsid w:val="0049154B"/>
    <w:rsid w:val="0049240E"/>
    <w:rsid w:val="00492441"/>
    <w:rsid w:val="0049282A"/>
    <w:rsid w:val="00492DFB"/>
    <w:rsid w:val="00492EDE"/>
    <w:rsid w:val="00492FC0"/>
    <w:rsid w:val="00492FD7"/>
    <w:rsid w:val="004931D4"/>
    <w:rsid w:val="00493632"/>
    <w:rsid w:val="00493850"/>
    <w:rsid w:val="004939B1"/>
    <w:rsid w:val="00493A7C"/>
    <w:rsid w:val="00493AC8"/>
    <w:rsid w:val="00494283"/>
    <w:rsid w:val="004945DA"/>
    <w:rsid w:val="004945F5"/>
    <w:rsid w:val="004946E5"/>
    <w:rsid w:val="0049480B"/>
    <w:rsid w:val="00494CE3"/>
    <w:rsid w:val="00494F2C"/>
    <w:rsid w:val="0049516F"/>
    <w:rsid w:val="0049532E"/>
    <w:rsid w:val="004956A7"/>
    <w:rsid w:val="0049583D"/>
    <w:rsid w:val="00495C9B"/>
    <w:rsid w:val="00495DA8"/>
    <w:rsid w:val="00495DCF"/>
    <w:rsid w:val="00496142"/>
    <w:rsid w:val="00496BC3"/>
    <w:rsid w:val="00497B94"/>
    <w:rsid w:val="00497E00"/>
    <w:rsid w:val="004A014A"/>
    <w:rsid w:val="004A0277"/>
    <w:rsid w:val="004A02C0"/>
    <w:rsid w:val="004A05A3"/>
    <w:rsid w:val="004A0612"/>
    <w:rsid w:val="004A0FE6"/>
    <w:rsid w:val="004A1072"/>
    <w:rsid w:val="004A116A"/>
    <w:rsid w:val="004A1862"/>
    <w:rsid w:val="004A227F"/>
    <w:rsid w:val="004A25AC"/>
    <w:rsid w:val="004A267B"/>
    <w:rsid w:val="004A2D38"/>
    <w:rsid w:val="004A38BF"/>
    <w:rsid w:val="004A3E3B"/>
    <w:rsid w:val="004A3EF4"/>
    <w:rsid w:val="004A429E"/>
    <w:rsid w:val="004A4683"/>
    <w:rsid w:val="004A4D5F"/>
    <w:rsid w:val="004A4E88"/>
    <w:rsid w:val="004A533B"/>
    <w:rsid w:val="004A5BBB"/>
    <w:rsid w:val="004A627E"/>
    <w:rsid w:val="004A636F"/>
    <w:rsid w:val="004A65E7"/>
    <w:rsid w:val="004A6894"/>
    <w:rsid w:val="004A6905"/>
    <w:rsid w:val="004A6C2C"/>
    <w:rsid w:val="004A7642"/>
    <w:rsid w:val="004A7976"/>
    <w:rsid w:val="004A7A95"/>
    <w:rsid w:val="004A7E98"/>
    <w:rsid w:val="004B0259"/>
    <w:rsid w:val="004B0522"/>
    <w:rsid w:val="004B09C1"/>
    <w:rsid w:val="004B0B81"/>
    <w:rsid w:val="004B1898"/>
    <w:rsid w:val="004B195B"/>
    <w:rsid w:val="004B1AAA"/>
    <w:rsid w:val="004B1CDE"/>
    <w:rsid w:val="004B21D1"/>
    <w:rsid w:val="004B22A9"/>
    <w:rsid w:val="004B2322"/>
    <w:rsid w:val="004B252B"/>
    <w:rsid w:val="004B2ADA"/>
    <w:rsid w:val="004B2FCC"/>
    <w:rsid w:val="004B308E"/>
    <w:rsid w:val="004B3243"/>
    <w:rsid w:val="004B3660"/>
    <w:rsid w:val="004B36A9"/>
    <w:rsid w:val="004B395C"/>
    <w:rsid w:val="004B39A2"/>
    <w:rsid w:val="004B3DD6"/>
    <w:rsid w:val="004B3E3B"/>
    <w:rsid w:val="004B40EF"/>
    <w:rsid w:val="004B44B7"/>
    <w:rsid w:val="004B4747"/>
    <w:rsid w:val="004B4A13"/>
    <w:rsid w:val="004B4A1C"/>
    <w:rsid w:val="004B502F"/>
    <w:rsid w:val="004B5A57"/>
    <w:rsid w:val="004B5D47"/>
    <w:rsid w:val="004B625D"/>
    <w:rsid w:val="004B689B"/>
    <w:rsid w:val="004B7F79"/>
    <w:rsid w:val="004C00E0"/>
    <w:rsid w:val="004C03CC"/>
    <w:rsid w:val="004C06B7"/>
    <w:rsid w:val="004C09DD"/>
    <w:rsid w:val="004C0A00"/>
    <w:rsid w:val="004C0F8B"/>
    <w:rsid w:val="004C18D8"/>
    <w:rsid w:val="004C1BC7"/>
    <w:rsid w:val="004C1DEA"/>
    <w:rsid w:val="004C25E3"/>
    <w:rsid w:val="004C291A"/>
    <w:rsid w:val="004C2A6D"/>
    <w:rsid w:val="004C3200"/>
    <w:rsid w:val="004C37AF"/>
    <w:rsid w:val="004C37C8"/>
    <w:rsid w:val="004C38BA"/>
    <w:rsid w:val="004C46AB"/>
    <w:rsid w:val="004C4F4A"/>
    <w:rsid w:val="004C552F"/>
    <w:rsid w:val="004C5591"/>
    <w:rsid w:val="004C5DAE"/>
    <w:rsid w:val="004C5E6E"/>
    <w:rsid w:val="004C612D"/>
    <w:rsid w:val="004C627F"/>
    <w:rsid w:val="004C64F2"/>
    <w:rsid w:val="004C69C1"/>
    <w:rsid w:val="004C6A7C"/>
    <w:rsid w:val="004C7276"/>
    <w:rsid w:val="004C74B0"/>
    <w:rsid w:val="004C7D9A"/>
    <w:rsid w:val="004D027C"/>
    <w:rsid w:val="004D168A"/>
    <w:rsid w:val="004D190C"/>
    <w:rsid w:val="004D233C"/>
    <w:rsid w:val="004D24CD"/>
    <w:rsid w:val="004D3564"/>
    <w:rsid w:val="004D36DA"/>
    <w:rsid w:val="004D37A8"/>
    <w:rsid w:val="004D3899"/>
    <w:rsid w:val="004D3BD9"/>
    <w:rsid w:val="004D50D4"/>
    <w:rsid w:val="004D59BC"/>
    <w:rsid w:val="004D5C5C"/>
    <w:rsid w:val="004D5EB5"/>
    <w:rsid w:val="004D735B"/>
    <w:rsid w:val="004DEF04"/>
    <w:rsid w:val="004E014D"/>
    <w:rsid w:val="004E0397"/>
    <w:rsid w:val="004E03AF"/>
    <w:rsid w:val="004E03C3"/>
    <w:rsid w:val="004E07D4"/>
    <w:rsid w:val="004E0C46"/>
    <w:rsid w:val="004E0C5D"/>
    <w:rsid w:val="004E0CE5"/>
    <w:rsid w:val="004E0FC8"/>
    <w:rsid w:val="004E118F"/>
    <w:rsid w:val="004E1CEB"/>
    <w:rsid w:val="004E2206"/>
    <w:rsid w:val="004E2781"/>
    <w:rsid w:val="004E28C8"/>
    <w:rsid w:val="004E28FD"/>
    <w:rsid w:val="004E2CF0"/>
    <w:rsid w:val="004E2DFC"/>
    <w:rsid w:val="004E2FEE"/>
    <w:rsid w:val="004E3020"/>
    <w:rsid w:val="004E3724"/>
    <w:rsid w:val="004E395A"/>
    <w:rsid w:val="004E4242"/>
    <w:rsid w:val="004E4A18"/>
    <w:rsid w:val="004E68B4"/>
    <w:rsid w:val="004E69BD"/>
    <w:rsid w:val="004E6EB1"/>
    <w:rsid w:val="004E6EE1"/>
    <w:rsid w:val="004E733E"/>
    <w:rsid w:val="004E7474"/>
    <w:rsid w:val="004E74FC"/>
    <w:rsid w:val="004E7DFC"/>
    <w:rsid w:val="004F11FF"/>
    <w:rsid w:val="004F16F7"/>
    <w:rsid w:val="004F17BD"/>
    <w:rsid w:val="004F1A1A"/>
    <w:rsid w:val="004F1BBC"/>
    <w:rsid w:val="004F1E16"/>
    <w:rsid w:val="004F24F8"/>
    <w:rsid w:val="004F2898"/>
    <w:rsid w:val="004F2A66"/>
    <w:rsid w:val="004F2B18"/>
    <w:rsid w:val="004F2E9C"/>
    <w:rsid w:val="004F30BB"/>
    <w:rsid w:val="004F3622"/>
    <w:rsid w:val="004F4FB2"/>
    <w:rsid w:val="004F4FE8"/>
    <w:rsid w:val="004F5488"/>
    <w:rsid w:val="004F62D1"/>
    <w:rsid w:val="004F62F4"/>
    <w:rsid w:val="004F637F"/>
    <w:rsid w:val="004F6451"/>
    <w:rsid w:val="004F6504"/>
    <w:rsid w:val="004F65B1"/>
    <w:rsid w:val="004F72A4"/>
    <w:rsid w:val="004F74B3"/>
    <w:rsid w:val="004F75BF"/>
    <w:rsid w:val="004F7630"/>
    <w:rsid w:val="004F787F"/>
    <w:rsid w:val="004F78AE"/>
    <w:rsid w:val="004F7CA2"/>
    <w:rsid w:val="004F7F25"/>
    <w:rsid w:val="004F7F8C"/>
    <w:rsid w:val="005004E3"/>
    <w:rsid w:val="005007E0"/>
    <w:rsid w:val="005008A8"/>
    <w:rsid w:val="005008ED"/>
    <w:rsid w:val="00500967"/>
    <w:rsid w:val="00501201"/>
    <w:rsid w:val="00501761"/>
    <w:rsid w:val="00501C29"/>
    <w:rsid w:val="00502119"/>
    <w:rsid w:val="005023F4"/>
    <w:rsid w:val="005024CC"/>
    <w:rsid w:val="00502678"/>
    <w:rsid w:val="00502684"/>
    <w:rsid w:val="0050293E"/>
    <w:rsid w:val="00503B9A"/>
    <w:rsid w:val="00503C53"/>
    <w:rsid w:val="00503DAB"/>
    <w:rsid w:val="005046C1"/>
    <w:rsid w:val="005050FD"/>
    <w:rsid w:val="00505343"/>
    <w:rsid w:val="00505617"/>
    <w:rsid w:val="00505D0A"/>
    <w:rsid w:val="00505D0F"/>
    <w:rsid w:val="005061B1"/>
    <w:rsid w:val="00506242"/>
    <w:rsid w:val="0050625E"/>
    <w:rsid w:val="0050660C"/>
    <w:rsid w:val="005066F5"/>
    <w:rsid w:val="00507544"/>
    <w:rsid w:val="00507CCA"/>
    <w:rsid w:val="0051048B"/>
    <w:rsid w:val="005108C2"/>
    <w:rsid w:val="00510AAF"/>
    <w:rsid w:val="00510DF3"/>
    <w:rsid w:val="0051137F"/>
    <w:rsid w:val="00511452"/>
    <w:rsid w:val="005114F5"/>
    <w:rsid w:val="0051155A"/>
    <w:rsid w:val="00511BB2"/>
    <w:rsid w:val="00511C33"/>
    <w:rsid w:val="0051237D"/>
    <w:rsid w:val="00512461"/>
    <w:rsid w:val="005124FE"/>
    <w:rsid w:val="00512C27"/>
    <w:rsid w:val="005130B7"/>
    <w:rsid w:val="00513410"/>
    <w:rsid w:val="00513645"/>
    <w:rsid w:val="00513F88"/>
    <w:rsid w:val="00514267"/>
    <w:rsid w:val="005143E6"/>
    <w:rsid w:val="005145E9"/>
    <w:rsid w:val="005148BC"/>
    <w:rsid w:val="00514B86"/>
    <w:rsid w:val="00514C9A"/>
    <w:rsid w:val="00514E95"/>
    <w:rsid w:val="00515D4F"/>
    <w:rsid w:val="00515E1D"/>
    <w:rsid w:val="00515E86"/>
    <w:rsid w:val="005167BC"/>
    <w:rsid w:val="00516AAE"/>
    <w:rsid w:val="00516BF7"/>
    <w:rsid w:val="0051760C"/>
    <w:rsid w:val="00517D3D"/>
    <w:rsid w:val="00520141"/>
    <w:rsid w:val="00520759"/>
    <w:rsid w:val="00520C25"/>
    <w:rsid w:val="00520F0A"/>
    <w:rsid w:val="00520F6E"/>
    <w:rsid w:val="00520F8C"/>
    <w:rsid w:val="00521052"/>
    <w:rsid w:val="00521B4A"/>
    <w:rsid w:val="00522309"/>
    <w:rsid w:val="005225EA"/>
    <w:rsid w:val="00522690"/>
    <w:rsid w:val="00522C13"/>
    <w:rsid w:val="00522CC8"/>
    <w:rsid w:val="00522EE8"/>
    <w:rsid w:val="005234DC"/>
    <w:rsid w:val="00523D0C"/>
    <w:rsid w:val="005243F3"/>
    <w:rsid w:val="00524ECA"/>
    <w:rsid w:val="005254D7"/>
    <w:rsid w:val="00525712"/>
    <w:rsid w:val="005259BD"/>
    <w:rsid w:val="00526489"/>
    <w:rsid w:val="005264C3"/>
    <w:rsid w:val="005267F2"/>
    <w:rsid w:val="0052692F"/>
    <w:rsid w:val="005270BF"/>
    <w:rsid w:val="005273F0"/>
    <w:rsid w:val="0052746C"/>
    <w:rsid w:val="00527B19"/>
    <w:rsid w:val="005303A9"/>
    <w:rsid w:val="00530539"/>
    <w:rsid w:val="00530551"/>
    <w:rsid w:val="00530948"/>
    <w:rsid w:val="00530A94"/>
    <w:rsid w:val="00530C78"/>
    <w:rsid w:val="005315B6"/>
    <w:rsid w:val="005315B7"/>
    <w:rsid w:val="00531603"/>
    <w:rsid w:val="005320A2"/>
    <w:rsid w:val="0053232A"/>
    <w:rsid w:val="005324C5"/>
    <w:rsid w:val="00532B24"/>
    <w:rsid w:val="00532B67"/>
    <w:rsid w:val="00533486"/>
    <w:rsid w:val="00533BBE"/>
    <w:rsid w:val="00534459"/>
    <w:rsid w:val="005345BF"/>
    <w:rsid w:val="0053460E"/>
    <w:rsid w:val="00534E18"/>
    <w:rsid w:val="00534FBC"/>
    <w:rsid w:val="005354CA"/>
    <w:rsid w:val="005355B1"/>
    <w:rsid w:val="0053582F"/>
    <w:rsid w:val="005364BC"/>
    <w:rsid w:val="00536F51"/>
    <w:rsid w:val="005370DF"/>
    <w:rsid w:val="00537764"/>
    <w:rsid w:val="00537812"/>
    <w:rsid w:val="00537FCE"/>
    <w:rsid w:val="005401A3"/>
    <w:rsid w:val="005406F5"/>
    <w:rsid w:val="00540A58"/>
    <w:rsid w:val="00540AA5"/>
    <w:rsid w:val="00540BA0"/>
    <w:rsid w:val="005410AA"/>
    <w:rsid w:val="00541E96"/>
    <w:rsid w:val="00542221"/>
    <w:rsid w:val="00542529"/>
    <w:rsid w:val="005426AB"/>
    <w:rsid w:val="00543062"/>
    <w:rsid w:val="0054336F"/>
    <w:rsid w:val="00543597"/>
    <w:rsid w:val="00543DD8"/>
    <w:rsid w:val="00544240"/>
    <w:rsid w:val="005446F3"/>
    <w:rsid w:val="0054492C"/>
    <w:rsid w:val="00544A2E"/>
    <w:rsid w:val="00544C3D"/>
    <w:rsid w:val="00544D30"/>
    <w:rsid w:val="00544D39"/>
    <w:rsid w:val="00544D85"/>
    <w:rsid w:val="00545501"/>
    <w:rsid w:val="005456F6"/>
    <w:rsid w:val="0054575D"/>
    <w:rsid w:val="00545BD5"/>
    <w:rsid w:val="00545F0A"/>
    <w:rsid w:val="00546019"/>
    <w:rsid w:val="00546164"/>
    <w:rsid w:val="00546200"/>
    <w:rsid w:val="0054674B"/>
    <w:rsid w:val="00547088"/>
    <w:rsid w:val="0054713C"/>
    <w:rsid w:val="0054745B"/>
    <w:rsid w:val="00547D2A"/>
    <w:rsid w:val="00550964"/>
    <w:rsid w:val="00550D22"/>
    <w:rsid w:val="00550E63"/>
    <w:rsid w:val="00550EAD"/>
    <w:rsid w:val="0055111A"/>
    <w:rsid w:val="00551429"/>
    <w:rsid w:val="00551668"/>
    <w:rsid w:val="00551CE1"/>
    <w:rsid w:val="00551E7B"/>
    <w:rsid w:val="00551F7E"/>
    <w:rsid w:val="00552058"/>
    <w:rsid w:val="005520EA"/>
    <w:rsid w:val="00552131"/>
    <w:rsid w:val="005522E1"/>
    <w:rsid w:val="005523E0"/>
    <w:rsid w:val="00552448"/>
    <w:rsid w:val="00552460"/>
    <w:rsid w:val="0055274E"/>
    <w:rsid w:val="0055299E"/>
    <w:rsid w:val="00552CB9"/>
    <w:rsid w:val="00553176"/>
    <w:rsid w:val="00553289"/>
    <w:rsid w:val="0055384A"/>
    <w:rsid w:val="00553CAE"/>
    <w:rsid w:val="00554695"/>
    <w:rsid w:val="00554B08"/>
    <w:rsid w:val="00554C23"/>
    <w:rsid w:val="00555300"/>
    <w:rsid w:val="00555717"/>
    <w:rsid w:val="0055577B"/>
    <w:rsid w:val="00555AD6"/>
    <w:rsid w:val="00556010"/>
    <w:rsid w:val="0055601E"/>
    <w:rsid w:val="005566B7"/>
    <w:rsid w:val="0055685E"/>
    <w:rsid w:val="00556AE9"/>
    <w:rsid w:val="00556B94"/>
    <w:rsid w:val="00556C0F"/>
    <w:rsid w:val="00556DF3"/>
    <w:rsid w:val="005571F5"/>
    <w:rsid w:val="0055789C"/>
    <w:rsid w:val="005578DC"/>
    <w:rsid w:val="00557C2A"/>
    <w:rsid w:val="005600B0"/>
    <w:rsid w:val="00560CB1"/>
    <w:rsid w:val="00560DAE"/>
    <w:rsid w:val="00560F04"/>
    <w:rsid w:val="00560F4D"/>
    <w:rsid w:val="00560F72"/>
    <w:rsid w:val="005612E0"/>
    <w:rsid w:val="005613DA"/>
    <w:rsid w:val="00561541"/>
    <w:rsid w:val="005616DA"/>
    <w:rsid w:val="005617DD"/>
    <w:rsid w:val="00561B81"/>
    <w:rsid w:val="00562718"/>
    <w:rsid w:val="00562882"/>
    <w:rsid w:val="00562CEE"/>
    <w:rsid w:val="005634FB"/>
    <w:rsid w:val="0056375F"/>
    <w:rsid w:val="00563BE1"/>
    <w:rsid w:val="005645D3"/>
    <w:rsid w:val="005650C2"/>
    <w:rsid w:val="0056546A"/>
    <w:rsid w:val="005655CF"/>
    <w:rsid w:val="005658B9"/>
    <w:rsid w:val="00566742"/>
    <w:rsid w:val="00566746"/>
    <w:rsid w:val="00566A13"/>
    <w:rsid w:val="00566E03"/>
    <w:rsid w:val="0057002C"/>
    <w:rsid w:val="00570405"/>
    <w:rsid w:val="00570597"/>
    <w:rsid w:val="00570CC4"/>
    <w:rsid w:val="00570D5E"/>
    <w:rsid w:val="00571848"/>
    <w:rsid w:val="00571A3F"/>
    <w:rsid w:val="00571F38"/>
    <w:rsid w:val="00572138"/>
    <w:rsid w:val="00572200"/>
    <w:rsid w:val="005723F4"/>
    <w:rsid w:val="0057253E"/>
    <w:rsid w:val="00572746"/>
    <w:rsid w:val="00572E5F"/>
    <w:rsid w:val="005732F0"/>
    <w:rsid w:val="0057370A"/>
    <w:rsid w:val="005737E4"/>
    <w:rsid w:val="00573A9D"/>
    <w:rsid w:val="00573B0E"/>
    <w:rsid w:val="0057444F"/>
    <w:rsid w:val="005746AB"/>
    <w:rsid w:val="00574D11"/>
    <w:rsid w:val="0057570C"/>
    <w:rsid w:val="00575727"/>
    <w:rsid w:val="0057578E"/>
    <w:rsid w:val="00575814"/>
    <w:rsid w:val="00575825"/>
    <w:rsid w:val="005758C3"/>
    <w:rsid w:val="00575945"/>
    <w:rsid w:val="005759CD"/>
    <w:rsid w:val="00576479"/>
    <w:rsid w:val="00576707"/>
    <w:rsid w:val="00576727"/>
    <w:rsid w:val="005768C5"/>
    <w:rsid w:val="00576E50"/>
    <w:rsid w:val="00577067"/>
    <w:rsid w:val="00577086"/>
    <w:rsid w:val="005771D4"/>
    <w:rsid w:val="005779C6"/>
    <w:rsid w:val="00577EED"/>
    <w:rsid w:val="00580012"/>
    <w:rsid w:val="0058003F"/>
    <w:rsid w:val="00580068"/>
    <w:rsid w:val="005802F4"/>
    <w:rsid w:val="0058065B"/>
    <w:rsid w:val="00580838"/>
    <w:rsid w:val="005809D8"/>
    <w:rsid w:val="00580A76"/>
    <w:rsid w:val="00580F2C"/>
    <w:rsid w:val="0058118B"/>
    <w:rsid w:val="00581279"/>
    <w:rsid w:val="00581295"/>
    <w:rsid w:val="00581455"/>
    <w:rsid w:val="005815E3"/>
    <w:rsid w:val="00582105"/>
    <w:rsid w:val="00582759"/>
    <w:rsid w:val="00582C35"/>
    <w:rsid w:val="005830E8"/>
    <w:rsid w:val="00583577"/>
    <w:rsid w:val="00583759"/>
    <w:rsid w:val="005837C3"/>
    <w:rsid w:val="00583977"/>
    <w:rsid w:val="00584167"/>
    <w:rsid w:val="005842B1"/>
    <w:rsid w:val="00584560"/>
    <w:rsid w:val="00584932"/>
    <w:rsid w:val="005857B4"/>
    <w:rsid w:val="005857DD"/>
    <w:rsid w:val="00585EB2"/>
    <w:rsid w:val="00586811"/>
    <w:rsid w:val="00586A3A"/>
    <w:rsid w:val="00586C30"/>
    <w:rsid w:val="00586CBB"/>
    <w:rsid w:val="00587C6F"/>
    <w:rsid w:val="00587F0A"/>
    <w:rsid w:val="0059030D"/>
    <w:rsid w:val="00590421"/>
    <w:rsid w:val="00590511"/>
    <w:rsid w:val="005905C6"/>
    <w:rsid w:val="00590635"/>
    <w:rsid w:val="00590C58"/>
    <w:rsid w:val="005911D7"/>
    <w:rsid w:val="005912D4"/>
    <w:rsid w:val="005914D3"/>
    <w:rsid w:val="005914E1"/>
    <w:rsid w:val="005915AC"/>
    <w:rsid w:val="00591829"/>
    <w:rsid w:val="005929C6"/>
    <w:rsid w:val="00592C6A"/>
    <w:rsid w:val="00593466"/>
    <w:rsid w:val="005937B0"/>
    <w:rsid w:val="0059397A"/>
    <w:rsid w:val="00593EA2"/>
    <w:rsid w:val="0059436B"/>
    <w:rsid w:val="005946A8"/>
    <w:rsid w:val="00594A5F"/>
    <w:rsid w:val="00594C2E"/>
    <w:rsid w:val="00594C7F"/>
    <w:rsid w:val="00594C86"/>
    <w:rsid w:val="00594D8D"/>
    <w:rsid w:val="00595032"/>
    <w:rsid w:val="0059524C"/>
    <w:rsid w:val="005954E8"/>
    <w:rsid w:val="00596268"/>
    <w:rsid w:val="0059659F"/>
    <w:rsid w:val="00596A4D"/>
    <w:rsid w:val="00596DEB"/>
    <w:rsid w:val="00596F49"/>
    <w:rsid w:val="005970CF"/>
    <w:rsid w:val="005971D0"/>
    <w:rsid w:val="0059799A"/>
    <w:rsid w:val="00597A80"/>
    <w:rsid w:val="00597AD5"/>
    <w:rsid w:val="00597D21"/>
    <w:rsid w:val="00597D3C"/>
    <w:rsid w:val="00597FC4"/>
    <w:rsid w:val="005A008F"/>
    <w:rsid w:val="005A0A37"/>
    <w:rsid w:val="005A130F"/>
    <w:rsid w:val="005A15C2"/>
    <w:rsid w:val="005A17EA"/>
    <w:rsid w:val="005A195F"/>
    <w:rsid w:val="005A1EE1"/>
    <w:rsid w:val="005A27F6"/>
    <w:rsid w:val="005A2870"/>
    <w:rsid w:val="005A2C1B"/>
    <w:rsid w:val="005A2D92"/>
    <w:rsid w:val="005A3331"/>
    <w:rsid w:val="005A3A57"/>
    <w:rsid w:val="005A3AF0"/>
    <w:rsid w:val="005A3C6F"/>
    <w:rsid w:val="005A4121"/>
    <w:rsid w:val="005A4275"/>
    <w:rsid w:val="005A46A8"/>
    <w:rsid w:val="005A5456"/>
    <w:rsid w:val="005A5718"/>
    <w:rsid w:val="005A605C"/>
    <w:rsid w:val="005A60E8"/>
    <w:rsid w:val="005A6239"/>
    <w:rsid w:val="005A63A5"/>
    <w:rsid w:val="005A650D"/>
    <w:rsid w:val="005A67AD"/>
    <w:rsid w:val="005A6870"/>
    <w:rsid w:val="005A6AA5"/>
    <w:rsid w:val="005A6B3E"/>
    <w:rsid w:val="005A6E0A"/>
    <w:rsid w:val="005A70A7"/>
    <w:rsid w:val="005A7215"/>
    <w:rsid w:val="005A7C55"/>
    <w:rsid w:val="005B0208"/>
    <w:rsid w:val="005B0B42"/>
    <w:rsid w:val="005B12EC"/>
    <w:rsid w:val="005B1321"/>
    <w:rsid w:val="005B14DC"/>
    <w:rsid w:val="005B187E"/>
    <w:rsid w:val="005B1ADB"/>
    <w:rsid w:val="005B1CB1"/>
    <w:rsid w:val="005B21CF"/>
    <w:rsid w:val="005B2A44"/>
    <w:rsid w:val="005B2C71"/>
    <w:rsid w:val="005B2F8B"/>
    <w:rsid w:val="005B38DF"/>
    <w:rsid w:val="005B3D2B"/>
    <w:rsid w:val="005B3D77"/>
    <w:rsid w:val="005B44F6"/>
    <w:rsid w:val="005B4619"/>
    <w:rsid w:val="005B4736"/>
    <w:rsid w:val="005B49B1"/>
    <w:rsid w:val="005B510B"/>
    <w:rsid w:val="005B5546"/>
    <w:rsid w:val="005B555F"/>
    <w:rsid w:val="005B5AB9"/>
    <w:rsid w:val="005B5FB6"/>
    <w:rsid w:val="005B650B"/>
    <w:rsid w:val="005B6614"/>
    <w:rsid w:val="005B67DA"/>
    <w:rsid w:val="005B688F"/>
    <w:rsid w:val="005B68C1"/>
    <w:rsid w:val="005B70D4"/>
    <w:rsid w:val="005B76BC"/>
    <w:rsid w:val="005B778D"/>
    <w:rsid w:val="005B7DF7"/>
    <w:rsid w:val="005B7E01"/>
    <w:rsid w:val="005C02AD"/>
    <w:rsid w:val="005C0594"/>
    <w:rsid w:val="005C07B7"/>
    <w:rsid w:val="005C0CD2"/>
    <w:rsid w:val="005C1763"/>
    <w:rsid w:val="005C17B2"/>
    <w:rsid w:val="005C18D3"/>
    <w:rsid w:val="005C1902"/>
    <w:rsid w:val="005C22A6"/>
    <w:rsid w:val="005C2523"/>
    <w:rsid w:val="005C287A"/>
    <w:rsid w:val="005C2A35"/>
    <w:rsid w:val="005C2AFC"/>
    <w:rsid w:val="005C320A"/>
    <w:rsid w:val="005C3343"/>
    <w:rsid w:val="005C3491"/>
    <w:rsid w:val="005C3504"/>
    <w:rsid w:val="005C38F5"/>
    <w:rsid w:val="005C4005"/>
    <w:rsid w:val="005C4530"/>
    <w:rsid w:val="005C460E"/>
    <w:rsid w:val="005C4B4C"/>
    <w:rsid w:val="005C5580"/>
    <w:rsid w:val="005C5816"/>
    <w:rsid w:val="005C58B1"/>
    <w:rsid w:val="005C5AAE"/>
    <w:rsid w:val="005C651D"/>
    <w:rsid w:val="005C65F5"/>
    <w:rsid w:val="005C6771"/>
    <w:rsid w:val="005C67B8"/>
    <w:rsid w:val="005C76D8"/>
    <w:rsid w:val="005C7799"/>
    <w:rsid w:val="005C7F50"/>
    <w:rsid w:val="005D01B3"/>
    <w:rsid w:val="005D01C2"/>
    <w:rsid w:val="005D081D"/>
    <w:rsid w:val="005D0CF2"/>
    <w:rsid w:val="005D0F37"/>
    <w:rsid w:val="005D19E5"/>
    <w:rsid w:val="005D1C22"/>
    <w:rsid w:val="005D1E23"/>
    <w:rsid w:val="005D1FC7"/>
    <w:rsid w:val="005D23F2"/>
    <w:rsid w:val="005D26E6"/>
    <w:rsid w:val="005D2F11"/>
    <w:rsid w:val="005D31FB"/>
    <w:rsid w:val="005D32C3"/>
    <w:rsid w:val="005D3491"/>
    <w:rsid w:val="005D3D26"/>
    <w:rsid w:val="005D3D78"/>
    <w:rsid w:val="005D4038"/>
    <w:rsid w:val="005D4503"/>
    <w:rsid w:val="005D45AE"/>
    <w:rsid w:val="005D46CF"/>
    <w:rsid w:val="005D4B0A"/>
    <w:rsid w:val="005D4B1F"/>
    <w:rsid w:val="005D4F04"/>
    <w:rsid w:val="005D531B"/>
    <w:rsid w:val="005D57B5"/>
    <w:rsid w:val="005D5903"/>
    <w:rsid w:val="005D5EA5"/>
    <w:rsid w:val="005D6543"/>
    <w:rsid w:val="005D67C9"/>
    <w:rsid w:val="005D6D5A"/>
    <w:rsid w:val="005D72AC"/>
    <w:rsid w:val="005D74A4"/>
    <w:rsid w:val="005D770A"/>
    <w:rsid w:val="005D7F73"/>
    <w:rsid w:val="005E0717"/>
    <w:rsid w:val="005E0B2A"/>
    <w:rsid w:val="005E0D39"/>
    <w:rsid w:val="005E0ED6"/>
    <w:rsid w:val="005E0F54"/>
    <w:rsid w:val="005E11F3"/>
    <w:rsid w:val="005E15C6"/>
    <w:rsid w:val="005E1A4D"/>
    <w:rsid w:val="005E1A98"/>
    <w:rsid w:val="005E1DD3"/>
    <w:rsid w:val="005E1F94"/>
    <w:rsid w:val="005E20A2"/>
    <w:rsid w:val="005E2265"/>
    <w:rsid w:val="005E239E"/>
    <w:rsid w:val="005E2A9E"/>
    <w:rsid w:val="005E2AE8"/>
    <w:rsid w:val="005E2CFE"/>
    <w:rsid w:val="005E32EC"/>
    <w:rsid w:val="005E33CA"/>
    <w:rsid w:val="005E3BAC"/>
    <w:rsid w:val="005E3C0E"/>
    <w:rsid w:val="005E3CE2"/>
    <w:rsid w:val="005E3EEE"/>
    <w:rsid w:val="005E3F21"/>
    <w:rsid w:val="005E420D"/>
    <w:rsid w:val="005E4308"/>
    <w:rsid w:val="005E45EE"/>
    <w:rsid w:val="005E49EA"/>
    <w:rsid w:val="005E594D"/>
    <w:rsid w:val="005E6350"/>
    <w:rsid w:val="005E6713"/>
    <w:rsid w:val="005E6B4E"/>
    <w:rsid w:val="005E6C9C"/>
    <w:rsid w:val="005E7074"/>
    <w:rsid w:val="005E7404"/>
    <w:rsid w:val="005E74F5"/>
    <w:rsid w:val="005E77F4"/>
    <w:rsid w:val="005E79D2"/>
    <w:rsid w:val="005E7F6C"/>
    <w:rsid w:val="005F004E"/>
    <w:rsid w:val="005F029F"/>
    <w:rsid w:val="005F0714"/>
    <w:rsid w:val="005F09DD"/>
    <w:rsid w:val="005F12F2"/>
    <w:rsid w:val="005F1352"/>
    <w:rsid w:val="005F1794"/>
    <w:rsid w:val="005F187A"/>
    <w:rsid w:val="005F1F81"/>
    <w:rsid w:val="005F285D"/>
    <w:rsid w:val="005F29F2"/>
    <w:rsid w:val="005F2B31"/>
    <w:rsid w:val="005F2B5A"/>
    <w:rsid w:val="005F3445"/>
    <w:rsid w:val="005F3860"/>
    <w:rsid w:val="005F38AB"/>
    <w:rsid w:val="005F3A43"/>
    <w:rsid w:val="005F3B08"/>
    <w:rsid w:val="005F3C1E"/>
    <w:rsid w:val="005F3E9E"/>
    <w:rsid w:val="005F48C6"/>
    <w:rsid w:val="005F4C3A"/>
    <w:rsid w:val="005F4DB4"/>
    <w:rsid w:val="005F4DC3"/>
    <w:rsid w:val="005F67FC"/>
    <w:rsid w:val="005F692F"/>
    <w:rsid w:val="005F6A0E"/>
    <w:rsid w:val="005F6CBA"/>
    <w:rsid w:val="005F731E"/>
    <w:rsid w:val="005F7831"/>
    <w:rsid w:val="005F7A8C"/>
    <w:rsid w:val="005F7FAE"/>
    <w:rsid w:val="0060010D"/>
    <w:rsid w:val="006003AD"/>
    <w:rsid w:val="0060052B"/>
    <w:rsid w:val="00600548"/>
    <w:rsid w:val="00600C46"/>
    <w:rsid w:val="00600DC4"/>
    <w:rsid w:val="00600F6E"/>
    <w:rsid w:val="006011DD"/>
    <w:rsid w:val="00601611"/>
    <w:rsid w:val="00601AED"/>
    <w:rsid w:val="00601D77"/>
    <w:rsid w:val="00601F90"/>
    <w:rsid w:val="00602123"/>
    <w:rsid w:val="0060213A"/>
    <w:rsid w:val="00602365"/>
    <w:rsid w:val="0060290B"/>
    <w:rsid w:val="00602E02"/>
    <w:rsid w:val="00603204"/>
    <w:rsid w:val="00603272"/>
    <w:rsid w:val="00603589"/>
    <w:rsid w:val="006037DE"/>
    <w:rsid w:val="00603AFC"/>
    <w:rsid w:val="00603B4C"/>
    <w:rsid w:val="00603C25"/>
    <w:rsid w:val="006040ED"/>
    <w:rsid w:val="0060426C"/>
    <w:rsid w:val="0060457B"/>
    <w:rsid w:val="006055FF"/>
    <w:rsid w:val="00605AFF"/>
    <w:rsid w:val="00605BEA"/>
    <w:rsid w:val="00605C38"/>
    <w:rsid w:val="00605DD1"/>
    <w:rsid w:val="00605DEC"/>
    <w:rsid w:val="00605E05"/>
    <w:rsid w:val="006074BC"/>
    <w:rsid w:val="0060776B"/>
    <w:rsid w:val="00607A92"/>
    <w:rsid w:val="006103B8"/>
    <w:rsid w:val="00610529"/>
    <w:rsid w:val="006107DB"/>
    <w:rsid w:val="006107F5"/>
    <w:rsid w:val="00610E0D"/>
    <w:rsid w:val="00610FC4"/>
    <w:rsid w:val="00611112"/>
    <w:rsid w:val="00611394"/>
    <w:rsid w:val="0061148E"/>
    <w:rsid w:val="00611AD0"/>
    <w:rsid w:val="00611DFC"/>
    <w:rsid w:val="00612439"/>
    <w:rsid w:val="0061264A"/>
    <w:rsid w:val="00612953"/>
    <w:rsid w:val="00612CC3"/>
    <w:rsid w:val="00612DF1"/>
    <w:rsid w:val="00612E15"/>
    <w:rsid w:val="00613107"/>
    <w:rsid w:val="0061374C"/>
    <w:rsid w:val="0061381C"/>
    <w:rsid w:val="00613A3F"/>
    <w:rsid w:val="0061462E"/>
    <w:rsid w:val="00614D88"/>
    <w:rsid w:val="006155A7"/>
    <w:rsid w:val="006155E3"/>
    <w:rsid w:val="00615765"/>
    <w:rsid w:val="00615C5E"/>
    <w:rsid w:val="00615FB4"/>
    <w:rsid w:val="006160AE"/>
    <w:rsid w:val="006162A3"/>
    <w:rsid w:val="00616400"/>
    <w:rsid w:val="00616B77"/>
    <w:rsid w:val="00617099"/>
    <w:rsid w:val="006173CC"/>
    <w:rsid w:val="006175D2"/>
    <w:rsid w:val="0061783A"/>
    <w:rsid w:val="00617BB4"/>
    <w:rsid w:val="00617FF9"/>
    <w:rsid w:val="0061EF27"/>
    <w:rsid w:val="00620A5B"/>
    <w:rsid w:val="00620D60"/>
    <w:rsid w:val="006216FC"/>
    <w:rsid w:val="0062183D"/>
    <w:rsid w:val="0062185D"/>
    <w:rsid w:val="006222EF"/>
    <w:rsid w:val="0062234A"/>
    <w:rsid w:val="006225EF"/>
    <w:rsid w:val="00622A35"/>
    <w:rsid w:val="00622CF5"/>
    <w:rsid w:val="00622ED1"/>
    <w:rsid w:val="00622F6C"/>
    <w:rsid w:val="00622FAF"/>
    <w:rsid w:val="00623901"/>
    <w:rsid w:val="006251AF"/>
    <w:rsid w:val="00625650"/>
    <w:rsid w:val="006258B7"/>
    <w:rsid w:val="006258E1"/>
    <w:rsid w:val="006264C6"/>
    <w:rsid w:val="006266A2"/>
    <w:rsid w:val="00627080"/>
    <w:rsid w:val="006278D0"/>
    <w:rsid w:val="006279AD"/>
    <w:rsid w:val="00630830"/>
    <w:rsid w:val="00630DB0"/>
    <w:rsid w:val="00630FA2"/>
    <w:rsid w:val="00631C52"/>
    <w:rsid w:val="00631FDD"/>
    <w:rsid w:val="00632114"/>
    <w:rsid w:val="0063266A"/>
    <w:rsid w:val="006329CF"/>
    <w:rsid w:val="00632CB9"/>
    <w:rsid w:val="00633047"/>
    <w:rsid w:val="006336A6"/>
    <w:rsid w:val="00633D3A"/>
    <w:rsid w:val="00633F08"/>
    <w:rsid w:val="00634155"/>
    <w:rsid w:val="00634203"/>
    <w:rsid w:val="0063465A"/>
    <w:rsid w:val="00634B3C"/>
    <w:rsid w:val="00634B79"/>
    <w:rsid w:val="00634ECB"/>
    <w:rsid w:val="00634F2E"/>
    <w:rsid w:val="00634F66"/>
    <w:rsid w:val="00634FE9"/>
    <w:rsid w:val="00635121"/>
    <w:rsid w:val="00635965"/>
    <w:rsid w:val="00635ED2"/>
    <w:rsid w:val="00636189"/>
    <w:rsid w:val="00636231"/>
    <w:rsid w:val="0063695E"/>
    <w:rsid w:val="0063765C"/>
    <w:rsid w:val="006379EC"/>
    <w:rsid w:val="00637B1D"/>
    <w:rsid w:val="00637D42"/>
    <w:rsid w:val="006400CE"/>
    <w:rsid w:val="0064054E"/>
    <w:rsid w:val="00640600"/>
    <w:rsid w:val="00640875"/>
    <w:rsid w:val="006410D3"/>
    <w:rsid w:val="006411A0"/>
    <w:rsid w:val="006411AD"/>
    <w:rsid w:val="006416A3"/>
    <w:rsid w:val="006423E3"/>
    <w:rsid w:val="006426E1"/>
    <w:rsid w:val="006428AF"/>
    <w:rsid w:val="006428CA"/>
    <w:rsid w:val="00642F11"/>
    <w:rsid w:val="0064397D"/>
    <w:rsid w:val="00643B51"/>
    <w:rsid w:val="00644436"/>
    <w:rsid w:val="00644939"/>
    <w:rsid w:val="00644C93"/>
    <w:rsid w:val="00644D77"/>
    <w:rsid w:val="006452BB"/>
    <w:rsid w:val="006464AF"/>
    <w:rsid w:val="00646C7C"/>
    <w:rsid w:val="00646FB8"/>
    <w:rsid w:val="00647100"/>
    <w:rsid w:val="0064715B"/>
    <w:rsid w:val="00647A71"/>
    <w:rsid w:val="00647D95"/>
    <w:rsid w:val="00647DBA"/>
    <w:rsid w:val="00647F65"/>
    <w:rsid w:val="006502A5"/>
    <w:rsid w:val="0065046A"/>
    <w:rsid w:val="00650A46"/>
    <w:rsid w:val="00650AC0"/>
    <w:rsid w:val="00650DB4"/>
    <w:rsid w:val="00651173"/>
    <w:rsid w:val="0065151B"/>
    <w:rsid w:val="00651814"/>
    <w:rsid w:val="006518AA"/>
    <w:rsid w:val="00651B95"/>
    <w:rsid w:val="00651D77"/>
    <w:rsid w:val="006521F5"/>
    <w:rsid w:val="00652799"/>
    <w:rsid w:val="00652F51"/>
    <w:rsid w:val="00653F5B"/>
    <w:rsid w:val="00654289"/>
    <w:rsid w:val="0065434B"/>
    <w:rsid w:val="00654916"/>
    <w:rsid w:val="00654D3F"/>
    <w:rsid w:val="00654EBA"/>
    <w:rsid w:val="006551EC"/>
    <w:rsid w:val="006552CE"/>
    <w:rsid w:val="006559E8"/>
    <w:rsid w:val="00655A8A"/>
    <w:rsid w:val="00655ADC"/>
    <w:rsid w:val="00655B01"/>
    <w:rsid w:val="00655DE1"/>
    <w:rsid w:val="00655FA8"/>
    <w:rsid w:val="00656532"/>
    <w:rsid w:val="00656711"/>
    <w:rsid w:val="0065672E"/>
    <w:rsid w:val="006569C2"/>
    <w:rsid w:val="00656AE3"/>
    <w:rsid w:val="00656B2A"/>
    <w:rsid w:val="00657618"/>
    <w:rsid w:val="0066046A"/>
    <w:rsid w:val="00660DDC"/>
    <w:rsid w:val="00660EE2"/>
    <w:rsid w:val="006612CA"/>
    <w:rsid w:val="006612CE"/>
    <w:rsid w:val="006617E3"/>
    <w:rsid w:val="006619EF"/>
    <w:rsid w:val="00661D97"/>
    <w:rsid w:val="00662613"/>
    <w:rsid w:val="0066315A"/>
    <w:rsid w:val="0066388D"/>
    <w:rsid w:val="006639C1"/>
    <w:rsid w:val="00663FF2"/>
    <w:rsid w:val="00664129"/>
    <w:rsid w:val="00664B89"/>
    <w:rsid w:val="00664D10"/>
    <w:rsid w:val="00664F42"/>
    <w:rsid w:val="00665250"/>
    <w:rsid w:val="006654D9"/>
    <w:rsid w:val="00665A9C"/>
    <w:rsid w:val="00665CAA"/>
    <w:rsid w:val="00665FD5"/>
    <w:rsid w:val="0066620B"/>
    <w:rsid w:val="0066638A"/>
    <w:rsid w:val="0066653B"/>
    <w:rsid w:val="00666C73"/>
    <w:rsid w:val="00667096"/>
    <w:rsid w:val="00667112"/>
    <w:rsid w:val="006672FC"/>
    <w:rsid w:val="006673B4"/>
    <w:rsid w:val="00667E5D"/>
    <w:rsid w:val="006703AB"/>
    <w:rsid w:val="0067073D"/>
    <w:rsid w:val="00670EC5"/>
    <w:rsid w:val="00671024"/>
    <w:rsid w:val="006710A7"/>
    <w:rsid w:val="006715D3"/>
    <w:rsid w:val="006716D0"/>
    <w:rsid w:val="00672581"/>
    <w:rsid w:val="006725D7"/>
    <w:rsid w:val="00672D6D"/>
    <w:rsid w:val="00672E8A"/>
    <w:rsid w:val="0067356F"/>
    <w:rsid w:val="006737DB"/>
    <w:rsid w:val="00673B30"/>
    <w:rsid w:val="00673BF8"/>
    <w:rsid w:val="00673F7F"/>
    <w:rsid w:val="00673FDA"/>
    <w:rsid w:val="0067404F"/>
    <w:rsid w:val="00674BCC"/>
    <w:rsid w:val="00675343"/>
    <w:rsid w:val="0067550D"/>
    <w:rsid w:val="00675749"/>
    <w:rsid w:val="006757DF"/>
    <w:rsid w:val="00675EC2"/>
    <w:rsid w:val="0067612C"/>
    <w:rsid w:val="00676A9D"/>
    <w:rsid w:val="00677102"/>
    <w:rsid w:val="00677210"/>
    <w:rsid w:val="00677978"/>
    <w:rsid w:val="00677B03"/>
    <w:rsid w:val="00677B99"/>
    <w:rsid w:val="00677E40"/>
    <w:rsid w:val="006806F2"/>
    <w:rsid w:val="00680ED6"/>
    <w:rsid w:val="0068137D"/>
    <w:rsid w:val="006819D6"/>
    <w:rsid w:val="00681C54"/>
    <w:rsid w:val="00682191"/>
    <w:rsid w:val="006827B1"/>
    <w:rsid w:val="00682FEC"/>
    <w:rsid w:val="00683081"/>
    <w:rsid w:val="0068328A"/>
    <w:rsid w:val="00683961"/>
    <w:rsid w:val="00683AC4"/>
    <w:rsid w:val="00683AFE"/>
    <w:rsid w:val="00683F33"/>
    <w:rsid w:val="0068412D"/>
    <w:rsid w:val="006845A2"/>
    <w:rsid w:val="00684642"/>
    <w:rsid w:val="006849B5"/>
    <w:rsid w:val="00684AB5"/>
    <w:rsid w:val="00684BF0"/>
    <w:rsid w:val="0068549E"/>
    <w:rsid w:val="0068581B"/>
    <w:rsid w:val="00685C27"/>
    <w:rsid w:val="00685FC0"/>
    <w:rsid w:val="00686457"/>
    <w:rsid w:val="00686566"/>
    <w:rsid w:val="006873BC"/>
    <w:rsid w:val="0068754F"/>
    <w:rsid w:val="00687EBC"/>
    <w:rsid w:val="006902DA"/>
    <w:rsid w:val="0069090E"/>
    <w:rsid w:val="00690E3E"/>
    <w:rsid w:val="00691199"/>
    <w:rsid w:val="00691301"/>
    <w:rsid w:val="00691546"/>
    <w:rsid w:val="00691942"/>
    <w:rsid w:val="00691C1C"/>
    <w:rsid w:val="006924A1"/>
    <w:rsid w:val="006924CB"/>
    <w:rsid w:val="0069272C"/>
    <w:rsid w:val="00693100"/>
    <w:rsid w:val="0069342B"/>
    <w:rsid w:val="0069377A"/>
    <w:rsid w:val="006949CE"/>
    <w:rsid w:val="00695613"/>
    <w:rsid w:val="00696025"/>
    <w:rsid w:val="0069652F"/>
    <w:rsid w:val="006969DD"/>
    <w:rsid w:val="00696BE5"/>
    <w:rsid w:val="00696EB9"/>
    <w:rsid w:val="00696FC5"/>
    <w:rsid w:val="006972BE"/>
    <w:rsid w:val="0069771A"/>
    <w:rsid w:val="006977CF"/>
    <w:rsid w:val="006979ED"/>
    <w:rsid w:val="00697D46"/>
    <w:rsid w:val="00697D86"/>
    <w:rsid w:val="00697E37"/>
    <w:rsid w:val="006A00DC"/>
    <w:rsid w:val="006A016E"/>
    <w:rsid w:val="006A045D"/>
    <w:rsid w:val="006A09DE"/>
    <w:rsid w:val="006A0C01"/>
    <w:rsid w:val="006A17A6"/>
    <w:rsid w:val="006A1D4F"/>
    <w:rsid w:val="006A1DE1"/>
    <w:rsid w:val="006A1E01"/>
    <w:rsid w:val="006A258E"/>
    <w:rsid w:val="006A29DC"/>
    <w:rsid w:val="006A2D9E"/>
    <w:rsid w:val="006A3364"/>
    <w:rsid w:val="006A36CF"/>
    <w:rsid w:val="006A4063"/>
    <w:rsid w:val="006A40A2"/>
    <w:rsid w:val="006A4904"/>
    <w:rsid w:val="006A5189"/>
    <w:rsid w:val="006A52B6"/>
    <w:rsid w:val="006A53FD"/>
    <w:rsid w:val="006A5FDA"/>
    <w:rsid w:val="006A60BB"/>
    <w:rsid w:val="006A6BD6"/>
    <w:rsid w:val="006A7094"/>
    <w:rsid w:val="006A737C"/>
    <w:rsid w:val="006A77AD"/>
    <w:rsid w:val="006A7DAB"/>
    <w:rsid w:val="006B0162"/>
    <w:rsid w:val="006B0371"/>
    <w:rsid w:val="006B096F"/>
    <w:rsid w:val="006B101D"/>
    <w:rsid w:val="006B1109"/>
    <w:rsid w:val="006B132D"/>
    <w:rsid w:val="006B20DA"/>
    <w:rsid w:val="006B257A"/>
    <w:rsid w:val="006B28A6"/>
    <w:rsid w:val="006B2C85"/>
    <w:rsid w:val="006B2FCF"/>
    <w:rsid w:val="006B396A"/>
    <w:rsid w:val="006B3CE1"/>
    <w:rsid w:val="006B3D66"/>
    <w:rsid w:val="006B3F2A"/>
    <w:rsid w:val="006B4352"/>
    <w:rsid w:val="006B435D"/>
    <w:rsid w:val="006B4378"/>
    <w:rsid w:val="006B44BC"/>
    <w:rsid w:val="006B49E8"/>
    <w:rsid w:val="006B4AAB"/>
    <w:rsid w:val="006B4B38"/>
    <w:rsid w:val="006B54B1"/>
    <w:rsid w:val="006B6EAE"/>
    <w:rsid w:val="006B6EC4"/>
    <w:rsid w:val="006B6F8E"/>
    <w:rsid w:val="006B78AE"/>
    <w:rsid w:val="006B7B59"/>
    <w:rsid w:val="006B7C33"/>
    <w:rsid w:val="006C000B"/>
    <w:rsid w:val="006C0079"/>
    <w:rsid w:val="006C0142"/>
    <w:rsid w:val="006C0211"/>
    <w:rsid w:val="006C29C3"/>
    <w:rsid w:val="006C2E6E"/>
    <w:rsid w:val="006C2F90"/>
    <w:rsid w:val="006C425A"/>
    <w:rsid w:val="006C42C2"/>
    <w:rsid w:val="006C44CD"/>
    <w:rsid w:val="006C56DF"/>
    <w:rsid w:val="006C59D1"/>
    <w:rsid w:val="006C5F1A"/>
    <w:rsid w:val="006C653B"/>
    <w:rsid w:val="006C68F6"/>
    <w:rsid w:val="006C6C6B"/>
    <w:rsid w:val="006C70C5"/>
    <w:rsid w:val="006C7105"/>
    <w:rsid w:val="006C7741"/>
    <w:rsid w:val="006C7A8A"/>
    <w:rsid w:val="006D0C37"/>
    <w:rsid w:val="006D0DF8"/>
    <w:rsid w:val="006D0EEA"/>
    <w:rsid w:val="006D0FE9"/>
    <w:rsid w:val="006D149A"/>
    <w:rsid w:val="006D17EC"/>
    <w:rsid w:val="006D1F4C"/>
    <w:rsid w:val="006D1FD4"/>
    <w:rsid w:val="006D2775"/>
    <w:rsid w:val="006D296A"/>
    <w:rsid w:val="006D2D63"/>
    <w:rsid w:val="006D2FF0"/>
    <w:rsid w:val="006D4402"/>
    <w:rsid w:val="006D4466"/>
    <w:rsid w:val="006D490E"/>
    <w:rsid w:val="006D4B05"/>
    <w:rsid w:val="006D4E3B"/>
    <w:rsid w:val="006D536E"/>
    <w:rsid w:val="006D5D50"/>
    <w:rsid w:val="006D5DF6"/>
    <w:rsid w:val="006D60F2"/>
    <w:rsid w:val="006D69F1"/>
    <w:rsid w:val="006D6AB9"/>
    <w:rsid w:val="006D6AF8"/>
    <w:rsid w:val="006D6F29"/>
    <w:rsid w:val="006D7037"/>
    <w:rsid w:val="006D71B6"/>
    <w:rsid w:val="006D7D4B"/>
    <w:rsid w:val="006D7DCB"/>
    <w:rsid w:val="006D7E5D"/>
    <w:rsid w:val="006D7F22"/>
    <w:rsid w:val="006D7FCF"/>
    <w:rsid w:val="006E02E2"/>
    <w:rsid w:val="006E04DB"/>
    <w:rsid w:val="006E04F4"/>
    <w:rsid w:val="006E05DC"/>
    <w:rsid w:val="006E0664"/>
    <w:rsid w:val="006E06A9"/>
    <w:rsid w:val="006E077C"/>
    <w:rsid w:val="006E0BF5"/>
    <w:rsid w:val="006E0EC7"/>
    <w:rsid w:val="006E105F"/>
    <w:rsid w:val="006E12EC"/>
    <w:rsid w:val="006E167A"/>
    <w:rsid w:val="006E1B1A"/>
    <w:rsid w:val="006E1C92"/>
    <w:rsid w:val="006E1E9D"/>
    <w:rsid w:val="006E214A"/>
    <w:rsid w:val="006E252D"/>
    <w:rsid w:val="006E2A3F"/>
    <w:rsid w:val="006E2DC7"/>
    <w:rsid w:val="006E2DE1"/>
    <w:rsid w:val="006E2E97"/>
    <w:rsid w:val="006E33A7"/>
    <w:rsid w:val="006E3E94"/>
    <w:rsid w:val="006E471E"/>
    <w:rsid w:val="006E4822"/>
    <w:rsid w:val="006E4865"/>
    <w:rsid w:val="006E4B1E"/>
    <w:rsid w:val="006E4C08"/>
    <w:rsid w:val="006E527F"/>
    <w:rsid w:val="006E537D"/>
    <w:rsid w:val="006E5915"/>
    <w:rsid w:val="006E604D"/>
    <w:rsid w:val="006E6547"/>
    <w:rsid w:val="006E65B5"/>
    <w:rsid w:val="006E65E0"/>
    <w:rsid w:val="006E6678"/>
    <w:rsid w:val="006E7022"/>
    <w:rsid w:val="006E70CB"/>
    <w:rsid w:val="006E7585"/>
    <w:rsid w:val="006F0009"/>
    <w:rsid w:val="006F0025"/>
    <w:rsid w:val="006F006E"/>
    <w:rsid w:val="006F00E9"/>
    <w:rsid w:val="006F04EB"/>
    <w:rsid w:val="006F110F"/>
    <w:rsid w:val="006F1211"/>
    <w:rsid w:val="006F1B07"/>
    <w:rsid w:val="006F1D20"/>
    <w:rsid w:val="006F204C"/>
    <w:rsid w:val="006F22E4"/>
    <w:rsid w:val="006F260C"/>
    <w:rsid w:val="006F2B06"/>
    <w:rsid w:val="006F2CCF"/>
    <w:rsid w:val="006F344C"/>
    <w:rsid w:val="006F3811"/>
    <w:rsid w:val="006F38B8"/>
    <w:rsid w:val="006F4228"/>
    <w:rsid w:val="006F4768"/>
    <w:rsid w:val="006F4AD2"/>
    <w:rsid w:val="006F4ADC"/>
    <w:rsid w:val="006F515F"/>
    <w:rsid w:val="006F535B"/>
    <w:rsid w:val="006F53E7"/>
    <w:rsid w:val="006F543A"/>
    <w:rsid w:val="006F58E3"/>
    <w:rsid w:val="006F637E"/>
    <w:rsid w:val="006F6681"/>
    <w:rsid w:val="006F66D6"/>
    <w:rsid w:val="006F681D"/>
    <w:rsid w:val="006F7293"/>
    <w:rsid w:val="006F7302"/>
    <w:rsid w:val="006F73AF"/>
    <w:rsid w:val="006F7FA0"/>
    <w:rsid w:val="007002D4"/>
    <w:rsid w:val="007008FD"/>
    <w:rsid w:val="00700C3A"/>
    <w:rsid w:val="00700E2F"/>
    <w:rsid w:val="007011E9"/>
    <w:rsid w:val="0070154C"/>
    <w:rsid w:val="007016A6"/>
    <w:rsid w:val="007021DB"/>
    <w:rsid w:val="00702417"/>
    <w:rsid w:val="00702743"/>
    <w:rsid w:val="00702897"/>
    <w:rsid w:val="0070290E"/>
    <w:rsid w:val="0070301D"/>
    <w:rsid w:val="007039B6"/>
    <w:rsid w:val="00703EE0"/>
    <w:rsid w:val="007042D0"/>
    <w:rsid w:val="0070440B"/>
    <w:rsid w:val="00704842"/>
    <w:rsid w:val="00704975"/>
    <w:rsid w:val="00704BA1"/>
    <w:rsid w:val="00704E6D"/>
    <w:rsid w:val="00704FF1"/>
    <w:rsid w:val="00705B51"/>
    <w:rsid w:val="00705C49"/>
    <w:rsid w:val="00705EB7"/>
    <w:rsid w:val="007060B2"/>
    <w:rsid w:val="00706F7E"/>
    <w:rsid w:val="007074F7"/>
    <w:rsid w:val="00707E34"/>
    <w:rsid w:val="0071006D"/>
    <w:rsid w:val="007100F9"/>
    <w:rsid w:val="00710EBC"/>
    <w:rsid w:val="00711004"/>
    <w:rsid w:val="007113DD"/>
    <w:rsid w:val="00711CED"/>
    <w:rsid w:val="00711D9A"/>
    <w:rsid w:val="00711E9A"/>
    <w:rsid w:val="007122A4"/>
    <w:rsid w:val="0071274B"/>
    <w:rsid w:val="00712C0E"/>
    <w:rsid w:val="0071300D"/>
    <w:rsid w:val="0071313C"/>
    <w:rsid w:val="00713660"/>
    <w:rsid w:val="007137B3"/>
    <w:rsid w:val="007138BE"/>
    <w:rsid w:val="00713C95"/>
    <w:rsid w:val="0071436B"/>
    <w:rsid w:val="007144ED"/>
    <w:rsid w:val="007149CA"/>
    <w:rsid w:val="00714E17"/>
    <w:rsid w:val="00714EA2"/>
    <w:rsid w:val="00714EC8"/>
    <w:rsid w:val="00714F53"/>
    <w:rsid w:val="007156C2"/>
    <w:rsid w:val="00715A4D"/>
    <w:rsid w:val="00715B9C"/>
    <w:rsid w:val="0071615B"/>
    <w:rsid w:val="00716C1C"/>
    <w:rsid w:val="00717146"/>
    <w:rsid w:val="007172CC"/>
    <w:rsid w:val="007177E8"/>
    <w:rsid w:val="0072094D"/>
    <w:rsid w:val="007209AB"/>
    <w:rsid w:val="007210B8"/>
    <w:rsid w:val="00721170"/>
    <w:rsid w:val="007216E2"/>
    <w:rsid w:val="00721AE9"/>
    <w:rsid w:val="00721FB4"/>
    <w:rsid w:val="007221AA"/>
    <w:rsid w:val="00722200"/>
    <w:rsid w:val="00722E0A"/>
    <w:rsid w:val="00723223"/>
    <w:rsid w:val="00723608"/>
    <w:rsid w:val="00723B2F"/>
    <w:rsid w:val="00723EDE"/>
    <w:rsid w:val="0072428F"/>
    <w:rsid w:val="00724463"/>
    <w:rsid w:val="0072450F"/>
    <w:rsid w:val="00724AD5"/>
    <w:rsid w:val="00724D92"/>
    <w:rsid w:val="00724DA8"/>
    <w:rsid w:val="00725062"/>
    <w:rsid w:val="0072589C"/>
    <w:rsid w:val="007258FB"/>
    <w:rsid w:val="00725B21"/>
    <w:rsid w:val="0072625E"/>
    <w:rsid w:val="00726752"/>
    <w:rsid w:val="007267F3"/>
    <w:rsid w:val="00726B10"/>
    <w:rsid w:val="00726DAA"/>
    <w:rsid w:val="00726E7C"/>
    <w:rsid w:val="00726FC6"/>
    <w:rsid w:val="007273C1"/>
    <w:rsid w:val="007279B6"/>
    <w:rsid w:val="00727ADB"/>
    <w:rsid w:val="00727F1E"/>
    <w:rsid w:val="007301FE"/>
    <w:rsid w:val="007305F6"/>
    <w:rsid w:val="00730D59"/>
    <w:rsid w:val="00731032"/>
    <w:rsid w:val="007313F1"/>
    <w:rsid w:val="00731915"/>
    <w:rsid w:val="00731BA6"/>
    <w:rsid w:val="00732172"/>
    <w:rsid w:val="007323D3"/>
    <w:rsid w:val="007323D8"/>
    <w:rsid w:val="00732621"/>
    <w:rsid w:val="0073283F"/>
    <w:rsid w:val="00732AE8"/>
    <w:rsid w:val="00732B97"/>
    <w:rsid w:val="00732D08"/>
    <w:rsid w:val="007344B0"/>
    <w:rsid w:val="00734809"/>
    <w:rsid w:val="00734969"/>
    <w:rsid w:val="00734A2D"/>
    <w:rsid w:val="00734A66"/>
    <w:rsid w:val="0073531F"/>
    <w:rsid w:val="00735604"/>
    <w:rsid w:val="0073573D"/>
    <w:rsid w:val="00735DCF"/>
    <w:rsid w:val="0073691A"/>
    <w:rsid w:val="0073698E"/>
    <w:rsid w:val="00736D6A"/>
    <w:rsid w:val="00736DEF"/>
    <w:rsid w:val="00736FB6"/>
    <w:rsid w:val="00737539"/>
    <w:rsid w:val="0073753D"/>
    <w:rsid w:val="00737619"/>
    <w:rsid w:val="00737A9E"/>
    <w:rsid w:val="007401F3"/>
    <w:rsid w:val="007401FF"/>
    <w:rsid w:val="00740321"/>
    <w:rsid w:val="0074097C"/>
    <w:rsid w:val="00740B30"/>
    <w:rsid w:val="00740FCA"/>
    <w:rsid w:val="007411A9"/>
    <w:rsid w:val="00741B08"/>
    <w:rsid w:val="00741B45"/>
    <w:rsid w:val="007429E8"/>
    <w:rsid w:val="00742AB4"/>
    <w:rsid w:val="00742B26"/>
    <w:rsid w:val="00742E57"/>
    <w:rsid w:val="00742FAC"/>
    <w:rsid w:val="007430B6"/>
    <w:rsid w:val="0074331C"/>
    <w:rsid w:val="0074398C"/>
    <w:rsid w:val="00743B28"/>
    <w:rsid w:val="00743DA4"/>
    <w:rsid w:val="00744452"/>
    <w:rsid w:val="00744610"/>
    <w:rsid w:val="0074481D"/>
    <w:rsid w:val="00744870"/>
    <w:rsid w:val="00744B67"/>
    <w:rsid w:val="007453CF"/>
    <w:rsid w:val="0074568B"/>
    <w:rsid w:val="007456D0"/>
    <w:rsid w:val="007457A6"/>
    <w:rsid w:val="007457B1"/>
    <w:rsid w:val="00745F10"/>
    <w:rsid w:val="007461AE"/>
    <w:rsid w:val="0074637F"/>
    <w:rsid w:val="00746447"/>
    <w:rsid w:val="007465C7"/>
    <w:rsid w:val="007467FA"/>
    <w:rsid w:val="00746827"/>
    <w:rsid w:val="00746E23"/>
    <w:rsid w:val="0074745D"/>
    <w:rsid w:val="00747885"/>
    <w:rsid w:val="00747973"/>
    <w:rsid w:val="007479F6"/>
    <w:rsid w:val="00747E33"/>
    <w:rsid w:val="00747F24"/>
    <w:rsid w:val="0075064C"/>
    <w:rsid w:val="007506F9"/>
    <w:rsid w:val="00750913"/>
    <w:rsid w:val="00750AAF"/>
    <w:rsid w:val="00750BCF"/>
    <w:rsid w:val="0075109F"/>
    <w:rsid w:val="00751261"/>
    <w:rsid w:val="0075133C"/>
    <w:rsid w:val="007513B3"/>
    <w:rsid w:val="0075191F"/>
    <w:rsid w:val="00751D60"/>
    <w:rsid w:val="00751D9A"/>
    <w:rsid w:val="00751F91"/>
    <w:rsid w:val="0075201C"/>
    <w:rsid w:val="007521AD"/>
    <w:rsid w:val="0075279F"/>
    <w:rsid w:val="00752B76"/>
    <w:rsid w:val="00752C62"/>
    <w:rsid w:val="00753537"/>
    <w:rsid w:val="00753A7B"/>
    <w:rsid w:val="00753CBB"/>
    <w:rsid w:val="00753CC0"/>
    <w:rsid w:val="00753DEF"/>
    <w:rsid w:val="00753E0D"/>
    <w:rsid w:val="0075409C"/>
    <w:rsid w:val="00754F5F"/>
    <w:rsid w:val="0075526D"/>
    <w:rsid w:val="007553BC"/>
    <w:rsid w:val="0075562C"/>
    <w:rsid w:val="007556F2"/>
    <w:rsid w:val="00755D73"/>
    <w:rsid w:val="00755FC1"/>
    <w:rsid w:val="0075628B"/>
    <w:rsid w:val="007569D4"/>
    <w:rsid w:val="00756B79"/>
    <w:rsid w:val="00757363"/>
    <w:rsid w:val="0075751A"/>
    <w:rsid w:val="00757EA9"/>
    <w:rsid w:val="0076012E"/>
    <w:rsid w:val="007608AE"/>
    <w:rsid w:val="00760A50"/>
    <w:rsid w:val="00760D9F"/>
    <w:rsid w:val="007611BF"/>
    <w:rsid w:val="00761246"/>
    <w:rsid w:val="00761B96"/>
    <w:rsid w:val="00761E6D"/>
    <w:rsid w:val="007622D7"/>
    <w:rsid w:val="00762A4C"/>
    <w:rsid w:val="00763282"/>
    <w:rsid w:val="00763579"/>
    <w:rsid w:val="0076360D"/>
    <w:rsid w:val="007636F1"/>
    <w:rsid w:val="00764405"/>
    <w:rsid w:val="00764690"/>
    <w:rsid w:val="00765034"/>
    <w:rsid w:val="007653DC"/>
    <w:rsid w:val="00765549"/>
    <w:rsid w:val="00765A76"/>
    <w:rsid w:val="00765D30"/>
    <w:rsid w:val="00765F4F"/>
    <w:rsid w:val="00765F7A"/>
    <w:rsid w:val="00766F5B"/>
    <w:rsid w:val="0076781A"/>
    <w:rsid w:val="00767D1E"/>
    <w:rsid w:val="00770110"/>
    <w:rsid w:val="00770295"/>
    <w:rsid w:val="00770498"/>
    <w:rsid w:val="00770A60"/>
    <w:rsid w:val="00771DB2"/>
    <w:rsid w:val="00771EEF"/>
    <w:rsid w:val="00772422"/>
    <w:rsid w:val="0077259F"/>
    <w:rsid w:val="00772898"/>
    <w:rsid w:val="00772D38"/>
    <w:rsid w:val="00772E13"/>
    <w:rsid w:val="00772E3E"/>
    <w:rsid w:val="00773500"/>
    <w:rsid w:val="00773530"/>
    <w:rsid w:val="00773AAD"/>
    <w:rsid w:val="00773BC0"/>
    <w:rsid w:val="00774029"/>
    <w:rsid w:val="00774BA3"/>
    <w:rsid w:val="00774EB3"/>
    <w:rsid w:val="00774F91"/>
    <w:rsid w:val="00774F9A"/>
    <w:rsid w:val="00774FC4"/>
    <w:rsid w:val="00775367"/>
    <w:rsid w:val="0077547E"/>
    <w:rsid w:val="007756E4"/>
    <w:rsid w:val="0077588E"/>
    <w:rsid w:val="007759EA"/>
    <w:rsid w:val="00776025"/>
    <w:rsid w:val="007763B3"/>
    <w:rsid w:val="007766A6"/>
    <w:rsid w:val="00776751"/>
    <w:rsid w:val="00776988"/>
    <w:rsid w:val="0077703F"/>
    <w:rsid w:val="007771D4"/>
    <w:rsid w:val="00777459"/>
    <w:rsid w:val="0077748F"/>
    <w:rsid w:val="00777E68"/>
    <w:rsid w:val="00777E6E"/>
    <w:rsid w:val="00777E9A"/>
    <w:rsid w:val="00780115"/>
    <w:rsid w:val="007802F2"/>
    <w:rsid w:val="007802FD"/>
    <w:rsid w:val="007803AE"/>
    <w:rsid w:val="00780E19"/>
    <w:rsid w:val="00780EA0"/>
    <w:rsid w:val="0078120C"/>
    <w:rsid w:val="007814CA"/>
    <w:rsid w:val="0078164A"/>
    <w:rsid w:val="00781677"/>
    <w:rsid w:val="00781CF0"/>
    <w:rsid w:val="00781E9F"/>
    <w:rsid w:val="0078243D"/>
    <w:rsid w:val="007825B8"/>
    <w:rsid w:val="007825BD"/>
    <w:rsid w:val="007829BD"/>
    <w:rsid w:val="00782A53"/>
    <w:rsid w:val="00782B4E"/>
    <w:rsid w:val="00783674"/>
    <w:rsid w:val="00784AD2"/>
    <w:rsid w:val="00784FB3"/>
    <w:rsid w:val="00785CD4"/>
    <w:rsid w:val="00785DE7"/>
    <w:rsid w:val="0078606F"/>
    <w:rsid w:val="00786872"/>
    <w:rsid w:val="00786E74"/>
    <w:rsid w:val="00787993"/>
    <w:rsid w:val="00787A80"/>
    <w:rsid w:val="007901EA"/>
    <w:rsid w:val="0079030E"/>
    <w:rsid w:val="0079051B"/>
    <w:rsid w:val="00790B79"/>
    <w:rsid w:val="00790CB9"/>
    <w:rsid w:val="00790EFB"/>
    <w:rsid w:val="00790F04"/>
    <w:rsid w:val="0079119E"/>
    <w:rsid w:val="00791481"/>
    <w:rsid w:val="007919F0"/>
    <w:rsid w:val="00791C14"/>
    <w:rsid w:val="00791F32"/>
    <w:rsid w:val="00791F5B"/>
    <w:rsid w:val="0079240C"/>
    <w:rsid w:val="007927BF"/>
    <w:rsid w:val="007929AF"/>
    <w:rsid w:val="00793033"/>
    <w:rsid w:val="00793480"/>
    <w:rsid w:val="007934F5"/>
    <w:rsid w:val="00793BBB"/>
    <w:rsid w:val="0079405B"/>
    <w:rsid w:val="007948C3"/>
    <w:rsid w:val="00794E1D"/>
    <w:rsid w:val="00794EE7"/>
    <w:rsid w:val="007951E0"/>
    <w:rsid w:val="007952F8"/>
    <w:rsid w:val="00795376"/>
    <w:rsid w:val="007959F5"/>
    <w:rsid w:val="00795A6F"/>
    <w:rsid w:val="00795DFB"/>
    <w:rsid w:val="00796051"/>
    <w:rsid w:val="0079636B"/>
    <w:rsid w:val="0079651B"/>
    <w:rsid w:val="00796909"/>
    <w:rsid w:val="00796BAE"/>
    <w:rsid w:val="007972E7"/>
    <w:rsid w:val="0079744C"/>
    <w:rsid w:val="0079761A"/>
    <w:rsid w:val="00797E60"/>
    <w:rsid w:val="00797F17"/>
    <w:rsid w:val="007A05F2"/>
    <w:rsid w:val="007A05FF"/>
    <w:rsid w:val="007A0ACB"/>
    <w:rsid w:val="007A0FC1"/>
    <w:rsid w:val="007A1799"/>
    <w:rsid w:val="007A1880"/>
    <w:rsid w:val="007A18C2"/>
    <w:rsid w:val="007A1C8F"/>
    <w:rsid w:val="007A24DA"/>
    <w:rsid w:val="007A2802"/>
    <w:rsid w:val="007A2E7B"/>
    <w:rsid w:val="007A322B"/>
    <w:rsid w:val="007A3314"/>
    <w:rsid w:val="007A3482"/>
    <w:rsid w:val="007A3553"/>
    <w:rsid w:val="007A3EB6"/>
    <w:rsid w:val="007A4196"/>
    <w:rsid w:val="007A438A"/>
    <w:rsid w:val="007A4525"/>
    <w:rsid w:val="007A466E"/>
    <w:rsid w:val="007A4927"/>
    <w:rsid w:val="007A4CFC"/>
    <w:rsid w:val="007A4E47"/>
    <w:rsid w:val="007A4EE5"/>
    <w:rsid w:val="007A5122"/>
    <w:rsid w:val="007A519B"/>
    <w:rsid w:val="007A5230"/>
    <w:rsid w:val="007A532E"/>
    <w:rsid w:val="007A5CD6"/>
    <w:rsid w:val="007A5F08"/>
    <w:rsid w:val="007A5FA5"/>
    <w:rsid w:val="007A64BB"/>
    <w:rsid w:val="007A6546"/>
    <w:rsid w:val="007A680F"/>
    <w:rsid w:val="007A68F4"/>
    <w:rsid w:val="007A6ADE"/>
    <w:rsid w:val="007A6B51"/>
    <w:rsid w:val="007A71CD"/>
    <w:rsid w:val="007A7413"/>
    <w:rsid w:val="007A76E2"/>
    <w:rsid w:val="007A776C"/>
    <w:rsid w:val="007A7CFB"/>
    <w:rsid w:val="007B02E5"/>
    <w:rsid w:val="007B072F"/>
    <w:rsid w:val="007B091A"/>
    <w:rsid w:val="007B0ABD"/>
    <w:rsid w:val="007B171E"/>
    <w:rsid w:val="007B1950"/>
    <w:rsid w:val="007B1E1D"/>
    <w:rsid w:val="007B1E4F"/>
    <w:rsid w:val="007B20BB"/>
    <w:rsid w:val="007B2300"/>
    <w:rsid w:val="007B25B7"/>
    <w:rsid w:val="007B264A"/>
    <w:rsid w:val="007B2B98"/>
    <w:rsid w:val="007B30C6"/>
    <w:rsid w:val="007B3423"/>
    <w:rsid w:val="007B398B"/>
    <w:rsid w:val="007B4A04"/>
    <w:rsid w:val="007B4A7A"/>
    <w:rsid w:val="007B4B7E"/>
    <w:rsid w:val="007B4E00"/>
    <w:rsid w:val="007B5311"/>
    <w:rsid w:val="007B5677"/>
    <w:rsid w:val="007B623E"/>
    <w:rsid w:val="007B6564"/>
    <w:rsid w:val="007B6675"/>
    <w:rsid w:val="007B6C4D"/>
    <w:rsid w:val="007B723B"/>
    <w:rsid w:val="007B744A"/>
    <w:rsid w:val="007C04C0"/>
    <w:rsid w:val="007C08BD"/>
    <w:rsid w:val="007C09A7"/>
    <w:rsid w:val="007C0E96"/>
    <w:rsid w:val="007C0F04"/>
    <w:rsid w:val="007C0F18"/>
    <w:rsid w:val="007C1569"/>
    <w:rsid w:val="007C1CCA"/>
    <w:rsid w:val="007C239C"/>
    <w:rsid w:val="007C2835"/>
    <w:rsid w:val="007C2860"/>
    <w:rsid w:val="007C2A99"/>
    <w:rsid w:val="007C2ACB"/>
    <w:rsid w:val="007C2CF5"/>
    <w:rsid w:val="007C30B1"/>
    <w:rsid w:val="007C3CEB"/>
    <w:rsid w:val="007C3D08"/>
    <w:rsid w:val="007C3F34"/>
    <w:rsid w:val="007C40CF"/>
    <w:rsid w:val="007C4537"/>
    <w:rsid w:val="007C4641"/>
    <w:rsid w:val="007C4DBE"/>
    <w:rsid w:val="007C4FC3"/>
    <w:rsid w:val="007C503B"/>
    <w:rsid w:val="007C526A"/>
    <w:rsid w:val="007C5909"/>
    <w:rsid w:val="007C5B1E"/>
    <w:rsid w:val="007C5BFF"/>
    <w:rsid w:val="007C5EA1"/>
    <w:rsid w:val="007C62A8"/>
    <w:rsid w:val="007C66C9"/>
    <w:rsid w:val="007C6847"/>
    <w:rsid w:val="007C6CAE"/>
    <w:rsid w:val="007D01B8"/>
    <w:rsid w:val="007D01F2"/>
    <w:rsid w:val="007D0265"/>
    <w:rsid w:val="007D03A7"/>
    <w:rsid w:val="007D0764"/>
    <w:rsid w:val="007D0979"/>
    <w:rsid w:val="007D0A45"/>
    <w:rsid w:val="007D1115"/>
    <w:rsid w:val="007D1874"/>
    <w:rsid w:val="007D1D1F"/>
    <w:rsid w:val="007D1D96"/>
    <w:rsid w:val="007D2021"/>
    <w:rsid w:val="007D29C3"/>
    <w:rsid w:val="007D2A1A"/>
    <w:rsid w:val="007D328E"/>
    <w:rsid w:val="007D37AB"/>
    <w:rsid w:val="007D3ADB"/>
    <w:rsid w:val="007D3EC3"/>
    <w:rsid w:val="007D472D"/>
    <w:rsid w:val="007D4BFF"/>
    <w:rsid w:val="007D4EEA"/>
    <w:rsid w:val="007D50B2"/>
    <w:rsid w:val="007D5F95"/>
    <w:rsid w:val="007D5FE4"/>
    <w:rsid w:val="007D6E23"/>
    <w:rsid w:val="007D6E43"/>
    <w:rsid w:val="007D7381"/>
    <w:rsid w:val="007D7764"/>
    <w:rsid w:val="007D7E76"/>
    <w:rsid w:val="007D7F1A"/>
    <w:rsid w:val="007E0019"/>
    <w:rsid w:val="007E061F"/>
    <w:rsid w:val="007E0850"/>
    <w:rsid w:val="007E0922"/>
    <w:rsid w:val="007E09F2"/>
    <w:rsid w:val="007E0DCF"/>
    <w:rsid w:val="007E0FD0"/>
    <w:rsid w:val="007E1187"/>
    <w:rsid w:val="007E122A"/>
    <w:rsid w:val="007E1518"/>
    <w:rsid w:val="007E15EB"/>
    <w:rsid w:val="007E1E0C"/>
    <w:rsid w:val="007E2020"/>
    <w:rsid w:val="007E236D"/>
    <w:rsid w:val="007E2A01"/>
    <w:rsid w:val="007E3159"/>
    <w:rsid w:val="007E3FC6"/>
    <w:rsid w:val="007E433D"/>
    <w:rsid w:val="007E4978"/>
    <w:rsid w:val="007E4ED4"/>
    <w:rsid w:val="007E5742"/>
    <w:rsid w:val="007E60F6"/>
    <w:rsid w:val="007E6A47"/>
    <w:rsid w:val="007E707B"/>
    <w:rsid w:val="007E734A"/>
    <w:rsid w:val="007E74E4"/>
    <w:rsid w:val="007E7718"/>
    <w:rsid w:val="007E7A3F"/>
    <w:rsid w:val="007E7AB1"/>
    <w:rsid w:val="007E7BFC"/>
    <w:rsid w:val="007E7D4F"/>
    <w:rsid w:val="007E7DF3"/>
    <w:rsid w:val="007F0207"/>
    <w:rsid w:val="007F04FA"/>
    <w:rsid w:val="007F0A1B"/>
    <w:rsid w:val="007F0A3F"/>
    <w:rsid w:val="007F0DA6"/>
    <w:rsid w:val="007F0E15"/>
    <w:rsid w:val="007F113F"/>
    <w:rsid w:val="007F1535"/>
    <w:rsid w:val="007F1553"/>
    <w:rsid w:val="007F16D3"/>
    <w:rsid w:val="007F1910"/>
    <w:rsid w:val="007F192F"/>
    <w:rsid w:val="007F1DA8"/>
    <w:rsid w:val="007F1E41"/>
    <w:rsid w:val="007F227F"/>
    <w:rsid w:val="007F22DC"/>
    <w:rsid w:val="007F2311"/>
    <w:rsid w:val="007F2332"/>
    <w:rsid w:val="007F2468"/>
    <w:rsid w:val="007F2678"/>
    <w:rsid w:val="007F3339"/>
    <w:rsid w:val="007F387F"/>
    <w:rsid w:val="007F4891"/>
    <w:rsid w:val="007F4D2A"/>
    <w:rsid w:val="007F4ED5"/>
    <w:rsid w:val="007F52AC"/>
    <w:rsid w:val="007F62F5"/>
    <w:rsid w:val="007F6400"/>
    <w:rsid w:val="007F7360"/>
    <w:rsid w:val="007F7684"/>
    <w:rsid w:val="007F76A8"/>
    <w:rsid w:val="007F7841"/>
    <w:rsid w:val="007F7B79"/>
    <w:rsid w:val="007F7B8A"/>
    <w:rsid w:val="007F7ED0"/>
    <w:rsid w:val="007F7F6F"/>
    <w:rsid w:val="00800387"/>
    <w:rsid w:val="008003F5"/>
    <w:rsid w:val="008006EE"/>
    <w:rsid w:val="008007BD"/>
    <w:rsid w:val="00800BFB"/>
    <w:rsid w:val="0080144D"/>
    <w:rsid w:val="00801A21"/>
    <w:rsid w:val="0080213D"/>
    <w:rsid w:val="008022D1"/>
    <w:rsid w:val="0080294C"/>
    <w:rsid w:val="00802A5C"/>
    <w:rsid w:val="00802C92"/>
    <w:rsid w:val="00802DCE"/>
    <w:rsid w:val="008030AD"/>
    <w:rsid w:val="00803A2C"/>
    <w:rsid w:val="0080457B"/>
    <w:rsid w:val="008046AE"/>
    <w:rsid w:val="00804FAB"/>
    <w:rsid w:val="0080507E"/>
    <w:rsid w:val="008050A2"/>
    <w:rsid w:val="0080516A"/>
    <w:rsid w:val="008051B4"/>
    <w:rsid w:val="00805278"/>
    <w:rsid w:val="008055CD"/>
    <w:rsid w:val="00805AA0"/>
    <w:rsid w:val="00805FB0"/>
    <w:rsid w:val="0080601A"/>
    <w:rsid w:val="0080605E"/>
    <w:rsid w:val="00806184"/>
    <w:rsid w:val="008064E7"/>
    <w:rsid w:val="00806629"/>
    <w:rsid w:val="00806635"/>
    <w:rsid w:val="00806EC3"/>
    <w:rsid w:val="008075C1"/>
    <w:rsid w:val="0080798F"/>
    <w:rsid w:val="00807F20"/>
    <w:rsid w:val="00810063"/>
    <w:rsid w:val="00810E99"/>
    <w:rsid w:val="00811168"/>
    <w:rsid w:val="00811365"/>
    <w:rsid w:val="008113F0"/>
    <w:rsid w:val="00811D44"/>
    <w:rsid w:val="008120C3"/>
    <w:rsid w:val="00812251"/>
    <w:rsid w:val="008122DC"/>
    <w:rsid w:val="008123B3"/>
    <w:rsid w:val="00812459"/>
    <w:rsid w:val="008129D7"/>
    <w:rsid w:val="00812D0B"/>
    <w:rsid w:val="00813294"/>
    <w:rsid w:val="0081335E"/>
    <w:rsid w:val="0081347C"/>
    <w:rsid w:val="00813A5A"/>
    <w:rsid w:val="00813FF0"/>
    <w:rsid w:val="00814037"/>
    <w:rsid w:val="008143F6"/>
    <w:rsid w:val="008144FA"/>
    <w:rsid w:val="00814693"/>
    <w:rsid w:val="00814F6E"/>
    <w:rsid w:val="008151AA"/>
    <w:rsid w:val="0081537F"/>
    <w:rsid w:val="00815763"/>
    <w:rsid w:val="00815E0E"/>
    <w:rsid w:val="00815E60"/>
    <w:rsid w:val="00815EAF"/>
    <w:rsid w:val="0081663E"/>
    <w:rsid w:val="00816721"/>
    <w:rsid w:val="00816760"/>
    <w:rsid w:val="00816778"/>
    <w:rsid w:val="00816851"/>
    <w:rsid w:val="00817196"/>
    <w:rsid w:val="0081783C"/>
    <w:rsid w:val="008178F4"/>
    <w:rsid w:val="00817968"/>
    <w:rsid w:val="00817A1C"/>
    <w:rsid w:val="00817CD4"/>
    <w:rsid w:val="00820187"/>
    <w:rsid w:val="00820429"/>
    <w:rsid w:val="00820BE3"/>
    <w:rsid w:val="00820C59"/>
    <w:rsid w:val="008210CC"/>
    <w:rsid w:val="008210D0"/>
    <w:rsid w:val="00821EB3"/>
    <w:rsid w:val="00822499"/>
    <w:rsid w:val="00822606"/>
    <w:rsid w:val="00822860"/>
    <w:rsid w:val="00822B4A"/>
    <w:rsid w:val="00822EB3"/>
    <w:rsid w:val="00823008"/>
    <w:rsid w:val="00823505"/>
    <w:rsid w:val="00823738"/>
    <w:rsid w:val="0082388F"/>
    <w:rsid w:val="00823EE2"/>
    <w:rsid w:val="00823F22"/>
    <w:rsid w:val="00824411"/>
    <w:rsid w:val="0082443E"/>
    <w:rsid w:val="0082486D"/>
    <w:rsid w:val="00824879"/>
    <w:rsid w:val="00824E3E"/>
    <w:rsid w:val="0082538F"/>
    <w:rsid w:val="00825431"/>
    <w:rsid w:val="008257E9"/>
    <w:rsid w:val="00825D86"/>
    <w:rsid w:val="00826032"/>
    <w:rsid w:val="0082608E"/>
    <w:rsid w:val="008260CA"/>
    <w:rsid w:val="0082616D"/>
    <w:rsid w:val="008263E0"/>
    <w:rsid w:val="00826673"/>
    <w:rsid w:val="008266D8"/>
    <w:rsid w:val="00826EF5"/>
    <w:rsid w:val="008270B4"/>
    <w:rsid w:val="0082775E"/>
    <w:rsid w:val="008278BF"/>
    <w:rsid w:val="008279A0"/>
    <w:rsid w:val="00827BED"/>
    <w:rsid w:val="00827C44"/>
    <w:rsid w:val="00827D97"/>
    <w:rsid w:val="00827E4D"/>
    <w:rsid w:val="00827EBB"/>
    <w:rsid w:val="008305FE"/>
    <w:rsid w:val="00830780"/>
    <w:rsid w:val="00830853"/>
    <w:rsid w:val="00830A6B"/>
    <w:rsid w:val="00831496"/>
    <w:rsid w:val="0083174C"/>
    <w:rsid w:val="00831A05"/>
    <w:rsid w:val="00832531"/>
    <w:rsid w:val="008325CE"/>
    <w:rsid w:val="008326E7"/>
    <w:rsid w:val="0083283F"/>
    <w:rsid w:val="00833072"/>
    <w:rsid w:val="00833102"/>
    <w:rsid w:val="00833260"/>
    <w:rsid w:val="00833466"/>
    <w:rsid w:val="008341F7"/>
    <w:rsid w:val="0083449C"/>
    <w:rsid w:val="008346A5"/>
    <w:rsid w:val="008353E2"/>
    <w:rsid w:val="0083558B"/>
    <w:rsid w:val="0083560C"/>
    <w:rsid w:val="00835BF4"/>
    <w:rsid w:val="00835D65"/>
    <w:rsid w:val="00836063"/>
    <w:rsid w:val="0083610B"/>
    <w:rsid w:val="008361F2"/>
    <w:rsid w:val="0083694C"/>
    <w:rsid w:val="00837391"/>
    <w:rsid w:val="00837456"/>
    <w:rsid w:val="008375A7"/>
    <w:rsid w:val="00837687"/>
    <w:rsid w:val="00837BA4"/>
    <w:rsid w:val="00837F7A"/>
    <w:rsid w:val="008401A3"/>
    <w:rsid w:val="008403FF"/>
    <w:rsid w:val="008404FA"/>
    <w:rsid w:val="00840564"/>
    <w:rsid w:val="008406E6"/>
    <w:rsid w:val="008409A8"/>
    <w:rsid w:val="00840B0D"/>
    <w:rsid w:val="00840F72"/>
    <w:rsid w:val="00841735"/>
    <w:rsid w:val="008419CF"/>
    <w:rsid w:val="00841D6E"/>
    <w:rsid w:val="00841D9F"/>
    <w:rsid w:val="00842625"/>
    <w:rsid w:val="00842C42"/>
    <w:rsid w:val="00843491"/>
    <w:rsid w:val="0084360E"/>
    <w:rsid w:val="00843762"/>
    <w:rsid w:val="00843894"/>
    <w:rsid w:val="00843969"/>
    <w:rsid w:val="00843AFE"/>
    <w:rsid w:val="00843BF6"/>
    <w:rsid w:val="0084471D"/>
    <w:rsid w:val="0084478A"/>
    <w:rsid w:val="0084489A"/>
    <w:rsid w:val="00844B91"/>
    <w:rsid w:val="0084513E"/>
    <w:rsid w:val="00845299"/>
    <w:rsid w:val="008455EC"/>
    <w:rsid w:val="00845730"/>
    <w:rsid w:val="00845A2E"/>
    <w:rsid w:val="00845DC2"/>
    <w:rsid w:val="008460CC"/>
    <w:rsid w:val="00846546"/>
    <w:rsid w:val="00846B99"/>
    <w:rsid w:val="0084707F"/>
    <w:rsid w:val="008471A2"/>
    <w:rsid w:val="008471CD"/>
    <w:rsid w:val="00847B98"/>
    <w:rsid w:val="00847C3A"/>
    <w:rsid w:val="00850501"/>
    <w:rsid w:val="00850546"/>
    <w:rsid w:val="008508C8"/>
    <w:rsid w:val="008514C3"/>
    <w:rsid w:val="00851FC8"/>
    <w:rsid w:val="00852452"/>
    <w:rsid w:val="0085270D"/>
    <w:rsid w:val="00853A88"/>
    <w:rsid w:val="00853B1F"/>
    <w:rsid w:val="00853CDC"/>
    <w:rsid w:val="00853F10"/>
    <w:rsid w:val="008542D1"/>
    <w:rsid w:val="00854392"/>
    <w:rsid w:val="00854CF7"/>
    <w:rsid w:val="00854E15"/>
    <w:rsid w:val="008551C8"/>
    <w:rsid w:val="00855423"/>
    <w:rsid w:val="00855849"/>
    <w:rsid w:val="00855C2B"/>
    <w:rsid w:val="00855EA7"/>
    <w:rsid w:val="00856189"/>
    <w:rsid w:val="0085697E"/>
    <w:rsid w:val="00856A83"/>
    <w:rsid w:val="00856E72"/>
    <w:rsid w:val="008574F5"/>
    <w:rsid w:val="0086068E"/>
    <w:rsid w:val="00860932"/>
    <w:rsid w:val="00860D02"/>
    <w:rsid w:val="0086116A"/>
    <w:rsid w:val="008615EB"/>
    <w:rsid w:val="008616CF"/>
    <w:rsid w:val="00861813"/>
    <w:rsid w:val="008621A4"/>
    <w:rsid w:val="00862225"/>
    <w:rsid w:val="00862608"/>
    <w:rsid w:val="008628F5"/>
    <w:rsid w:val="0086292D"/>
    <w:rsid w:val="00862A5E"/>
    <w:rsid w:val="00862C29"/>
    <w:rsid w:val="00862E92"/>
    <w:rsid w:val="00863905"/>
    <w:rsid w:val="00863C91"/>
    <w:rsid w:val="00864A17"/>
    <w:rsid w:val="00864E8C"/>
    <w:rsid w:val="0086505E"/>
    <w:rsid w:val="00865226"/>
    <w:rsid w:val="008652D7"/>
    <w:rsid w:val="0086530F"/>
    <w:rsid w:val="008655E6"/>
    <w:rsid w:val="00865EB8"/>
    <w:rsid w:val="00865FCF"/>
    <w:rsid w:val="00866359"/>
    <w:rsid w:val="0086668E"/>
    <w:rsid w:val="00866732"/>
    <w:rsid w:val="00866BB6"/>
    <w:rsid w:val="00866CFB"/>
    <w:rsid w:val="00866D41"/>
    <w:rsid w:val="008671AA"/>
    <w:rsid w:val="008675C4"/>
    <w:rsid w:val="00867DDF"/>
    <w:rsid w:val="0087006E"/>
    <w:rsid w:val="0087031A"/>
    <w:rsid w:val="008708F3"/>
    <w:rsid w:val="0087090A"/>
    <w:rsid w:val="008709CB"/>
    <w:rsid w:val="00870E0F"/>
    <w:rsid w:val="00870E76"/>
    <w:rsid w:val="008718CF"/>
    <w:rsid w:val="00872346"/>
    <w:rsid w:val="00872C1C"/>
    <w:rsid w:val="00872D9A"/>
    <w:rsid w:val="008734CF"/>
    <w:rsid w:val="00874B0B"/>
    <w:rsid w:val="00874BB0"/>
    <w:rsid w:val="00874DF4"/>
    <w:rsid w:val="00874EB0"/>
    <w:rsid w:val="008760C9"/>
    <w:rsid w:val="0087648C"/>
    <w:rsid w:val="008765F4"/>
    <w:rsid w:val="008767DA"/>
    <w:rsid w:val="00876B6F"/>
    <w:rsid w:val="0087742B"/>
    <w:rsid w:val="008775B5"/>
    <w:rsid w:val="0087767B"/>
    <w:rsid w:val="008776E4"/>
    <w:rsid w:val="0087799B"/>
    <w:rsid w:val="008779B3"/>
    <w:rsid w:val="008779DB"/>
    <w:rsid w:val="00877D02"/>
    <w:rsid w:val="00877D54"/>
    <w:rsid w:val="00877ED4"/>
    <w:rsid w:val="008802C9"/>
    <w:rsid w:val="008804ED"/>
    <w:rsid w:val="00880B5A"/>
    <w:rsid w:val="00880BA6"/>
    <w:rsid w:val="008810F1"/>
    <w:rsid w:val="0088116D"/>
    <w:rsid w:val="00881618"/>
    <w:rsid w:val="00881A2F"/>
    <w:rsid w:val="00881B7E"/>
    <w:rsid w:val="00881C51"/>
    <w:rsid w:val="00882378"/>
    <w:rsid w:val="008828BE"/>
    <w:rsid w:val="008832FC"/>
    <w:rsid w:val="008839C5"/>
    <w:rsid w:val="00883C7E"/>
    <w:rsid w:val="00883C9E"/>
    <w:rsid w:val="00883FDF"/>
    <w:rsid w:val="008846A5"/>
    <w:rsid w:val="008848D7"/>
    <w:rsid w:val="00884A4E"/>
    <w:rsid w:val="00884AB1"/>
    <w:rsid w:val="00884E8F"/>
    <w:rsid w:val="008850E0"/>
    <w:rsid w:val="00885336"/>
    <w:rsid w:val="0088537A"/>
    <w:rsid w:val="008854E2"/>
    <w:rsid w:val="00885625"/>
    <w:rsid w:val="0088575F"/>
    <w:rsid w:val="008862E8"/>
    <w:rsid w:val="0088697D"/>
    <w:rsid w:val="008869C9"/>
    <w:rsid w:val="008869F4"/>
    <w:rsid w:val="00886C7A"/>
    <w:rsid w:val="00887884"/>
    <w:rsid w:val="00887B0F"/>
    <w:rsid w:val="00887FD7"/>
    <w:rsid w:val="00890344"/>
    <w:rsid w:val="00890352"/>
    <w:rsid w:val="0089052E"/>
    <w:rsid w:val="0089064A"/>
    <w:rsid w:val="00890761"/>
    <w:rsid w:val="008910E2"/>
    <w:rsid w:val="0089124A"/>
    <w:rsid w:val="00891459"/>
    <w:rsid w:val="008915E6"/>
    <w:rsid w:val="00891658"/>
    <w:rsid w:val="00891A27"/>
    <w:rsid w:val="00891F86"/>
    <w:rsid w:val="008922C1"/>
    <w:rsid w:val="008924B9"/>
    <w:rsid w:val="00892DE0"/>
    <w:rsid w:val="00892E48"/>
    <w:rsid w:val="008936D4"/>
    <w:rsid w:val="0089386E"/>
    <w:rsid w:val="00893E9F"/>
    <w:rsid w:val="008947B9"/>
    <w:rsid w:val="00894941"/>
    <w:rsid w:val="008951E3"/>
    <w:rsid w:val="00895B5D"/>
    <w:rsid w:val="00895D6C"/>
    <w:rsid w:val="00896102"/>
    <w:rsid w:val="008961CB"/>
    <w:rsid w:val="00896B8B"/>
    <w:rsid w:val="00897462"/>
    <w:rsid w:val="0089753E"/>
    <w:rsid w:val="008975DB"/>
    <w:rsid w:val="00897B03"/>
    <w:rsid w:val="00897CE0"/>
    <w:rsid w:val="008A06AF"/>
    <w:rsid w:val="008A096B"/>
    <w:rsid w:val="008A096C"/>
    <w:rsid w:val="008A0E47"/>
    <w:rsid w:val="008A1393"/>
    <w:rsid w:val="008A14A2"/>
    <w:rsid w:val="008A19F3"/>
    <w:rsid w:val="008A1A24"/>
    <w:rsid w:val="008A1AF6"/>
    <w:rsid w:val="008A2064"/>
    <w:rsid w:val="008A22E0"/>
    <w:rsid w:val="008A269E"/>
    <w:rsid w:val="008A2866"/>
    <w:rsid w:val="008A2B64"/>
    <w:rsid w:val="008A332D"/>
    <w:rsid w:val="008A34D8"/>
    <w:rsid w:val="008A36AB"/>
    <w:rsid w:val="008A3B9D"/>
    <w:rsid w:val="008A3C01"/>
    <w:rsid w:val="008A3CEF"/>
    <w:rsid w:val="008A43AC"/>
    <w:rsid w:val="008A43C6"/>
    <w:rsid w:val="008A458C"/>
    <w:rsid w:val="008A4620"/>
    <w:rsid w:val="008A4B51"/>
    <w:rsid w:val="008A56E6"/>
    <w:rsid w:val="008A5E68"/>
    <w:rsid w:val="008A5F65"/>
    <w:rsid w:val="008A6255"/>
    <w:rsid w:val="008A62DD"/>
    <w:rsid w:val="008A6601"/>
    <w:rsid w:val="008A67E6"/>
    <w:rsid w:val="008A69F6"/>
    <w:rsid w:val="008A6C9D"/>
    <w:rsid w:val="008A7337"/>
    <w:rsid w:val="008A73FF"/>
    <w:rsid w:val="008A74E9"/>
    <w:rsid w:val="008B09DF"/>
    <w:rsid w:val="008B0BFE"/>
    <w:rsid w:val="008B1477"/>
    <w:rsid w:val="008B1624"/>
    <w:rsid w:val="008B1EF6"/>
    <w:rsid w:val="008B241A"/>
    <w:rsid w:val="008B24A2"/>
    <w:rsid w:val="008B2B40"/>
    <w:rsid w:val="008B3263"/>
    <w:rsid w:val="008B344F"/>
    <w:rsid w:val="008B3570"/>
    <w:rsid w:val="008B3871"/>
    <w:rsid w:val="008B3FC5"/>
    <w:rsid w:val="008B414F"/>
    <w:rsid w:val="008B42FA"/>
    <w:rsid w:val="008B4588"/>
    <w:rsid w:val="008B47B5"/>
    <w:rsid w:val="008B48BB"/>
    <w:rsid w:val="008B4C1E"/>
    <w:rsid w:val="008B4C2C"/>
    <w:rsid w:val="008B4C61"/>
    <w:rsid w:val="008B5232"/>
    <w:rsid w:val="008B58BD"/>
    <w:rsid w:val="008B5BD2"/>
    <w:rsid w:val="008B6B21"/>
    <w:rsid w:val="008B6D50"/>
    <w:rsid w:val="008B735C"/>
    <w:rsid w:val="008B73F4"/>
    <w:rsid w:val="008B74B4"/>
    <w:rsid w:val="008B7526"/>
    <w:rsid w:val="008B7B0A"/>
    <w:rsid w:val="008C0205"/>
    <w:rsid w:val="008C053A"/>
    <w:rsid w:val="008C0540"/>
    <w:rsid w:val="008C0B78"/>
    <w:rsid w:val="008C0C99"/>
    <w:rsid w:val="008C0CBF"/>
    <w:rsid w:val="008C1019"/>
    <w:rsid w:val="008C12DD"/>
    <w:rsid w:val="008C13B0"/>
    <w:rsid w:val="008C1403"/>
    <w:rsid w:val="008C15BD"/>
    <w:rsid w:val="008C1621"/>
    <w:rsid w:val="008C1646"/>
    <w:rsid w:val="008C1734"/>
    <w:rsid w:val="008C173B"/>
    <w:rsid w:val="008C1A22"/>
    <w:rsid w:val="008C1C57"/>
    <w:rsid w:val="008C1D77"/>
    <w:rsid w:val="008C2263"/>
    <w:rsid w:val="008C2A63"/>
    <w:rsid w:val="008C367B"/>
    <w:rsid w:val="008C3E68"/>
    <w:rsid w:val="008C419D"/>
    <w:rsid w:val="008C4888"/>
    <w:rsid w:val="008C4D44"/>
    <w:rsid w:val="008C4D7C"/>
    <w:rsid w:val="008C5218"/>
    <w:rsid w:val="008C53DE"/>
    <w:rsid w:val="008C5DD3"/>
    <w:rsid w:val="008C5E30"/>
    <w:rsid w:val="008C6489"/>
    <w:rsid w:val="008C65FA"/>
    <w:rsid w:val="008C665B"/>
    <w:rsid w:val="008C674A"/>
    <w:rsid w:val="008C72A6"/>
    <w:rsid w:val="008D0481"/>
    <w:rsid w:val="008D0659"/>
    <w:rsid w:val="008D0698"/>
    <w:rsid w:val="008D0709"/>
    <w:rsid w:val="008D0974"/>
    <w:rsid w:val="008D09B7"/>
    <w:rsid w:val="008D1363"/>
    <w:rsid w:val="008D17F8"/>
    <w:rsid w:val="008D1AE3"/>
    <w:rsid w:val="008D27CC"/>
    <w:rsid w:val="008D2805"/>
    <w:rsid w:val="008D282D"/>
    <w:rsid w:val="008D2899"/>
    <w:rsid w:val="008D2DF8"/>
    <w:rsid w:val="008D3B93"/>
    <w:rsid w:val="008D3F3A"/>
    <w:rsid w:val="008D5747"/>
    <w:rsid w:val="008D5A97"/>
    <w:rsid w:val="008D5E9F"/>
    <w:rsid w:val="008D60EE"/>
    <w:rsid w:val="008D63E0"/>
    <w:rsid w:val="008D7156"/>
    <w:rsid w:val="008D718C"/>
    <w:rsid w:val="008D73BF"/>
    <w:rsid w:val="008D7744"/>
    <w:rsid w:val="008D790D"/>
    <w:rsid w:val="008D7C02"/>
    <w:rsid w:val="008D7C35"/>
    <w:rsid w:val="008D7CE3"/>
    <w:rsid w:val="008E022A"/>
    <w:rsid w:val="008E02D6"/>
    <w:rsid w:val="008E051F"/>
    <w:rsid w:val="008E20B4"/>
    <w:rsid w:val="008E23ED"/>
    <w:rsid w:val="008E2816"/>
    <w:rsid w:val="008E2936"/>
    <w:rsid w:val="008E2A7C"/>
    <w:rsid w:val="008E2F84"/>
    <w:rsid w:val="008E3347"/>
    <w:rsid w:val="008E3667"/>
    <w:rsid w:val="008E3B0B"/>
    <w:rsid w:val="008E42D0"/>
    <w:rsid w:val="008E45F6"/>
    <w:rsid w:val="008E45F9"/>
    <w:rsid w:val="008E4968"/>
    <w:rsid w:val="008E4B44"/>
    <w:rsid w:val="008E5437"/>
    <w:rsid w:val="008E59D1"/>
    <w:rsid w:val="008E5C20"/>
    <w:rsid w:val="008E6459"/>
    <w:rsid w:val="008E65DA"/>
    <w:rsid w:val="008E697B"/>
    <w:rsid w:val="008E6EAE"/>
    <w:rsid w:val="008E716F"/>
    <w:rsid w:val="008E748A"/>
    <w:rsid w:val="008E7546"/>
    <w:rsid w:val="008E7EED"/>
    <w:rsid w:val="008F0137"/>
    <w:rsid w:val="008F01BB"/>
    <w:rsid w:val="008F02CB"/>
    <w:rsid w:val="008F03F2"/>
    <w:rsid w:val="008F0539"/>
    <w:rsid w:val="008F0A16"/>
    <w:rsid w:val="008F19B2"/>
    <w:rsid w:val="008F1A05"/>
    <w:rsid w:val="008F1B54"/>
    <w:rsid w:val="008F1CE8"/>
    <w:rsid w:val="008F1F61"/>
    <w:rsid w:val="008F1FDA"/>
    <w:rsid w:val="008F20C8"/>
    <w:rsid w:val="008F2A30"/>
    <w:rsid w:val="008F2AEB"/>
    <w:rsid w:val="008F2CF5"/>
    <w:rsid w:val="008F2D65"/>
    <w:rsid w:val="008F3294"/>
    <w:rsid w:val="008F3355"/>
    <w:rsid w:val="008F4023"/>
    <w:rsid w:val="008F408E"/>
    <w:rsid w:val="008F5067"/>
    <w:rsid w:val="008F53A0"/>
    <w:rsid w:val="008F567F"/>
    <w:rsid w:val="008F56EB"/>
    <w:rsid w:val="008F57AF"/>
    <w:rsid w:val="008F643B"/>
    <w:rsid w:val="008F6EF5"/>
    <w:rsid w:val="008F6F9A"/>
    <w:rsid w:val="008F6FC2"/>
    <w:rsid w:val="008F7341"/>
    <w:rsid w:val="008F7591"/>
    <w:rsid w:val="008F7676"/>
    <w:rsid w:val="00900178"/>
    <w:rsid w:val="009009AF"/>
    <w:rsid w:val="00900A4F"/>
    <w:rsid w:val="00900CA0"/>
    <w:rsid w:val="00900FEC"/>
    <w:rsid w:val="009016C0"/>
    <w:rsid w:val="00901C69"/>
    <w:rsid w:val="00901EDE"/>
    <w:rsid w:val="009023BC"/>
    <w:rsid w:val="009025B5"/>
    <w:rsid w:val="00902CF8"/>
    <w:rsid w:val="00902F09"/>
    <w:rsid w:val="0090315D"/>
    <w:rsid w:val="009031B9"/>
    <w:rsid w:val="00903562"/>
    <w:rsid w:val="009035F6"/>
    <w:rsid w:val="009044D3"/>
    <w:rsid w:val="00904663"/>
    <w:rsid w:val="00904C35"/>
    <w:rsid w:val="00904FC6"/>
    <w:rsid w:val="009057A7"/>
    <w:rsid w:val="0090587B"/>
    <w:rsid w:val="00905FC4"/>
    <w:rsid w:val="00906132"/>
    <w:rsid w:val="00907163"/>
    <w:rsid w:val="00907441"/>
    <w:rsid w:val="009075EC"/>
    <w:rsid w:val="009078F7"/>
    <w:rsid w:val="00907C26"/>
    <w:rsid w:val="00907D75"/>
    <w:rsid w:val="00907E6D"/>
    <w:rsid w:val="00910052"/>
    <w:rsid w:val="0091007F"/>
    <w:rsid w:val="00910740"/>
    <w:rsid w:val="00910F9B"/>
    <w:rsid w:val="0091132D"/>
    <w:rsid w:val="00911515"/>
    <w:rsid w:val="009116A9"/>
    <w:rsid w:val="00911B07"/>
    <w:rsid w:val="00911F0B"/>
    <w:rsid w:val="0091260A"/>
    <w:rsid w:val="00912B80"/>
    <w:rsid w:val="00912BCD"/>
    <w:rsid w:val="00912FAA"/>
    <w:rsid w:val="0091309B"/>
    <w:rsid w:val="00913A7C"/>
    <w:rsid w:val="00914109"/>
    <w:rsid w:val="00914727"/>
    <w:rsid w:val="00914810"/>
    <w:rsid w:val="00914913"/>
    <w:rsid w:val="0091507C"/>
    <w:rsid w:val="0091548B"/>
    <w:rsid w:val="00915B2D"/>
    <w:rsid w:val="00915E0C"/>
    <w:rsid w:val="00916AF4"/>
    <w:rsid w:val="00916C94"/>
    <w:rsid w:val="00916DD1"/>
    <w:rsid w:val="00917A4A"/>
    <w:rsid w:val="0092042B"/>
    <w:rsid w:val="00920CDA"/>
    <w:rsid w:val="0092103C"/>
    <w:rsid w:val="009210FD"/>
    <w:rsid w:val="009211E5"/>
    <w:rsid w:val="00921905"/>
    <w:rsid w:val="00921A00"/>
    <w:rsid w:val="00921A3D"/>
    <w:rsid w:val="00921C31"/>
    <w:rsid w:val="00922270"/>
    <w:rsid w:val="00922393"/>
    <w:rsid w:val="0092265E"/>
    <w:rsid w:val="00923555"/>
    <w:rsid w:val="00923743"/>
    <w:rsid w:val="009237E1"/>
    <w:rsid w:val="00923FCF"/>
    <w:rsid w:val="009241D4"/>
    <w:rsid w:val="00924432"/>
    <w:rsid w:val="00924755"/>
    <w:rsid w:val="00924AB0"/>
    <w:rsid w:val="00924AB1"/>
    <w:rsid w:val="00924AB9"/>
    <w:rsid w:val="0092564B"/>
    <w:rsid w:val="00925DA5"/>
    <w:rsid w:val="00926539"/>
    <w:rsid w:val="009269D5"/>
    <w:rsid w:val="00926B43"/>
    <w:rsid w:val="00926BDD"/>
    <w:rsid w:val="00927198"/>
    <w:rsid w:val="00927618"/>
    <w:rsid w:val="00927A09"/>
    <w:rsid w:val="00927BF0"/>
    <w:rsid w:val="00930294"/>
    <w:rsid w:val="00930ACA"/>
    <w:rsid w:val="00930FD2"/>
    <w:rsid w:val="009323CA"/>
    <w:rsid w:val="009336D4"/>
    <w:rsid w:val="0093388E"/>
    <w:rsid w:val="00933A4D"/>
    <w:rsid w:val="0093405B"/>
    <w:rsid w:val="0093408E"/>
    <w:rsid w:val="009343E8"/>
    <w:rsid w:val="0093450F"/>
    <w:rsid w:val="00934536"/>
    <w:rsid w:val="00934599"/>
    <w:rsid w:val="009348A5"/>
    <w:rsid w:val="009350CA"/>
    <w:rsid w:val="00935936"/>
    <w:rsid w:val="00935A2A"/>
    <w:rsid w:val="00935FF2"/>
    <w:rsid w:val="0093624E"/>
    <w:rsid w:val="00936535"/>
    <w:rsid w:val="00936731"/>
    <w:rsid w:val="0093684F"/>
    <w:rsid w:val="0093737F"/>
    <w:rsid w:val="009378C9"/>
    <w:rsid w:val="00937F26"/>
    <w:rsid w:val="00940462"/>
    <w:rsid w:val="00940681"/>
    <w:rsid w:val="009413A8"/>
    <w:rsid w:val="00941917"/>
    <w:rsid w:val="00941A1C"/>
    <w:rsid w:val="00941C61"/>
    <w:rsid w:val="00942056"/>
    <w:rsid w:val="00942A00"/>
    <w:rsid w:val="00943088"/>
    <w:rsid w:val="0094309B"/>
    <w:rsid w:val="00943518"/>
    <w:rsid w:val="00943545"/>
    <w:rsid w:val="00943B77"/>
    <w:rsid w:val="009442E0"/>
    <w:rsid w:val="009445CC"/>
    <w:rsid w:val="0094496E"/>
    <w:rsid w:val="00944B6D"/>
    <w:rsid w:val="0094531E"/>
    <w:rsid w:val="009454DE"/>
    <w:rsid w:val="00945C3E"/>
    <w:rsid w:val="009464AE"/>
    <w:rsid w:val="00946BD4"/>
    <w:rsid w:val="00946CD8"/>
    <w:rsid w:val="00946E1C"/>
    <w:rsid w:val="00946F8E"/>
    <w:rsid w:val="00946FA2"/>
    <w:rsid w:val="00947107"/>
    <w:rsid w:val="00947869"/>
    <w:rsid w:val="00947C46"/>
    <w:rsid w:val="0095025A"/>
    <w:rsid w:val="009503C4"/>
    <w:rsid w:val="0095089B"/>
    <w:rsid w:val="00950A90"/>
    <w:rsid w:val="00951001"/>
    <w:rsid w:val="0095124F"/>
    <w:rsid w:val="0095155E"/>
    <w:rsid w:val="009518CD"/>
    <w:rsid w:val="00951EE5"/>
    <w:rsid w:val="00951F24"/>
    <w:rsid w:val="00952069"/>
    <w:rsid w:val="00952347"/>
    <w:rsid w:val="0095235D"/>
    <w:rsid w:val="009524D2"/>
    <w:rsid w:val="00952944"/>
    <w:rsid w:val="009529EF"/>
    <w:rsid w:val="00952BA0"/>
    <w:rsid w:val="00952CDA"/>
    <w:rsid w:val="0095319D"/>
    <w:rsid w:val="00953960"/>
    <w:rsid w:val="00953EB6"/>
    <w:rsid w:val="0095404F"/>
    <w:rsid w:val="009545DF"/>
    <w:rsid w:val="00954D5C"/>
    <w:rsid w:val="00954E0A"/>
    <w:rsid w:val="00955083"/>
    <w:rsid w:val="00955098"/>
    <w:rsid w:val="00955648"/>
    <w:rsid w:val="009556D6"/>
    <w:rsid w:val="009557AA"/>
    <w:rsid w:val="009557E3"/>
    <w:rsid w:val="00955878"/>
    <w:rsid w:val="00955953"/>
    <w:rsid w:val="00956421"/>
    <w:rsid w:val="00956660"/>
    <w:rsid w:val="00956870"/>
    <w:rsid w:val="00956982"/>
    <w:rsid w:val="00957529"/>
    <w:rsid w:val="00957962"/>
    <w:rsid w:val="0096004F"/>
    <w:rsid w:val="009600F8"/>
    <w:rsid w:val="00960278"/>
    <w:rsid w:val="00960D44"/>
    <w:rsid w:val="00961833"/>
    <w:rsid w:val="009620C6"/>
    <w:rsid w:val="00962398"/>
    <w:rsid w:val="00962811"/>
    <w:rsid w:val="00962DD7"/>
    <w:rsid w:val="0096306D"/>
    <w:rsid w:val="00963351"/>
    <w:rsid w:val="0096357B"/>
    <w:rsid w:val="00963B9E"/>
    <w:rsid w:val="00963F9A"/>
    <w:rsid w:val="009645D7"/>
    <w:rsid w:val="00964884"/>
    <w:rsid w:val="009649EF"/>
    <w:rsid w:val="00964FC0"/>
    <w:rsid w:val="0096505D"/>
    <w:rsid w:val="0096520B"/>
    <w:rsid w:val="00965301"/>
    <w:rsid w:val="0096537E"/>
    <w:rsid w:val="00965684"/>
    <w:rsid w:val="00965808"/>
    <w:rsid w:val="00965C7B"/>
    <w:rsid w:val="00965DE9"/>
    <w:rsid w:val="00965E98"/>
    <w:rsid w:val="0096634E"/>
    <w:rsid w:val="0096658F"/>
    <w:rsid w:val="009668AE"/>
    <w:rsid w:val="00966968"/>
    <w:rsid w:val="00966B59"/>
    <w:rsid w:val="009676B8"/>
    <w:rsid w:val="009704D2"/>
    <w:rsid w:val="009705BC"/>
    <w:rsid w:val="009705E9"/>
    <w:rsid w:val="00970657"/>
    <w:rsid w:val="009706A9"/>
    <w:rsid w:val="009709CC"/>
    <w:rsid w:val="00970A3E"/>
    <w:rsid w:val="00970A74"/>
    <w:rsid w:val="00970EAE"/>
    <w:rsid w:val="00970F4F"/>
    <w:rsid w:val="00971129"/>
    <w:rsid w:val="0097127F"/>
    <w:rsid w:val="009712FA"/>
    <w:rsid w:val="009714EA"/>
    <w:rsid w:val="00971B2C"/>
    <w:rsid w:val="00971DA3"/>
    <w:rsid w:val="00971E94"/>
    <w:rsid w:val="00971EE0"/>
    <w:rsid w:val="00972467"/>
    <w:rsid w:val="00972A6E"/>
    <w:rsid w:val="00972F1A"/>
    <w:rsid w:val="009730D9"/>
    <w:rsid w:val="009734D1"/>
    <w:rsid w:val="009736DC"/>
    <w:rsid w:val="0097379C"/>
    <w:rsid w:val="00973DE6"/>
    <w:rsid w:val="009749CF"/>
    <w:rsid w:val="00974AD4"/>
    <w:rsid w:val="00974FE4"/>
    <w:rsid w:val="0097500F"/>
    <w:rsid w:val="0097540B"/>
    <w:rsid w:val="0097546A"/>
    <w:rsid w:val="009759EF"/>
    <w:rsid w:val="0097677F"/>
    <w:rsid w:val="00976AE6"/>
    <w:rsid w:val="00976B57"/>
    <w:rsid w:val="00977135"/>
    <w:rsid w:val="009773C2"/>
    <w:rsid w:val="009774BD"/>
    <w:rsid w:val="009774F2"/>
    <w:rsid w:val="0097769C"/>
    <w:rsid w:val="009779AE"/>
    <w:rsid w:val="00980629"/>
    <w:rsid w:val="00980C9D"/>
    <w:rsid w:val="00981BFB"/>
    <w:rsid w:val="00981CB2"/>
    <w:rsid w:val="00981D7C"/>
    <w:rsid w:val="00982315"/>
    <w:rsid w:val="00982369"/>
    <w:rsid w:val="0098292A"/>
    <w:rsid w:val="00982CC4"/>
    <w:rsid w:val="00982D48"/>
    <w:rsid w:val="00982EAD"/>
    <w:rsid w:val="00983D2A"/>
    <w:rsid w:val="00984238"/>
    <w:rsid w:val="00984323"/>
    <w:rsid w:val="009844A1"/>
    <w:rsid w:val="009844F0"/>
    <w:rsid w:val="00984627"/>
    <w:rsid w:val="0098492C"/>
    <w:rsid w:val="00984B16"/>
    <w:rsid w:val="00984F3B"/>
    <w:rsid w:val="009851F9"/>
    <w:rsid w:val="009852DA"/>
    <w:rsid w:val="00985BC6"/>
    <w:rsid w:val="00985E69"/>
    <w:rsid w:val="00986312"/>
    <w:rsid w:val="00986D3F"/>
    <w:rsid w:val="00986E43"/>
    <w:rsid w:val="0098708E"/>
    <w:rsid w:val="00987318"/>
    <w:rsid w:val="00987604"/>
    <w:rsid w:val="00987BB0"/>
    <w:rsid w:val="00987C72"/>
    <w:rsid w:val="00987DD3"/>
    <w:rsid w:val="00987E7F"/>
    <w:rsid w:val="00987FB6"/>
    <w:rsid w:val="00990069"/>
    <w:rsid w:val="00990115"/>
    <w:rsid w:val="0099076C"/>
    <w:rsid w:val="00990AAE"/>
    <w:rsid w:val="00991135"/>
    <w:rsid w:val="00991155"/>
    <w:rsid w:val="009913E8"/>
    <w:rsid w:val="009916A5"/>
    <w:rsid w:val="0099177F"/>
    <w:rsid w:val="00991A50"/>
    <w:rsid w:val="00991A6D"/>
    <w:rsid w:val="00991FDF"/>
    <w:rsid w:val="00992277"/>
    <w:rsid w:val="0099262C"/>
    <w:rsid w:val="00992F53"/>
    <w:rsid w:val="009931ED"/>
    <w:rsid w:val="00993637"/>
    <w:rsid w:val="009937C2"/>
    <w:rsid w:val="00994699"/>
    <w:rsid w:val="009947D7"/>
    <w:rsid w:val="009958BC"/>
    <w:rsid w:val="00995A4E"/>
    <w:rsid w:val="0099634E"/>
    <w:rsid w:val="0099674F"/>
    <w:rsid w:val="00996F67"/>
    <w:rsid w:val="00997E9A"/>
    <w:rsid w:val="009A030F"/>
    <w:rsid w:val="009A038D"/>
    <w:rsid w:val="009A06C8"/>
    <w:rsid w:val="009A0C22"/>
    <w:rsid w:val="009A0F3A"/>
    <w:rsid w:val="009A137F"/>
    <w:rsid w:val="009A1517"/>
    <w:rsid w:val="009A166D"/>
    <w:rsid w:val="009A18E0"/>
    <w:rsid w:val="009A1924"/>
    <w:rsid w:val="009A1BA2"/>
    <w:rsid w:val="009A1EC9"/>
    <w:rsid w:val="009A2207"/>
    <w:rsid w:val="009A2286"/>
    <w:rsid w:val="009A25AA"/>
    <w:rsid w:val="009A2C93"/>
    <w:rsid w:val="009A2FF9"/>
    <w:rsid w:val="009A301C"/>
    <w:rsid w:val="009A3307"/>
    <w:rsid w:val="009A361E"/>
    <w:rsid w:val="009A382A"/>
    <w:rsid w:val="009A3952"/>
    <w:rsid w:val="009A396D"/>
    <w:rsid w:val="009A3EE5"/>
    <w:rsid w:val="009A44ED"/>
    <w:rsid w:val="009A4650"/>
    <w:rsid w:val="009A4C9C"/>
    <w:rsid w:val="009A4D54"/>
    <w:rsid w:val="009A50A5"/>
    <w:rsid w:val="009A5278"/>
    <w:rsid w:val="009A5A0A"/>
    <w:rsid w:val="009A647D"/>
    <w:rsid w:val="009A65BD"/>
    <w:rsid w:val="009A691C"/>
    <w:rsid w:val="009A6C23"/>
    <w:rsid w:val="009A6E7D"/>
    <w:rsid w:val="009A6EB0"/>
    <w:rsid w:val="009A70F7"/>
    <w:rsid w:val="009A77A8"/>
    <w:rsid w:val="009A78F3"/>
    <w:rsid w:val="009B0326"/>
    <w:rsid w:val="009B09CC"/>
    <w:rsid w:val="009B0F1B"/>
    <w:rsid w:val="009B109D"/>
    <w:rsid w:val="009B12E1"/>
    <w:rsid w:val="009B1F59"/>
    <w:rsid w:val="009B2050"/>
    <w:rsid w:val="009B21F6"/>
    <w:rsid w:val="009B2319"/>
    <w:rsid w:val="009B25D7"/>
    <w:rsid w:val="009B26C6"/>
    <w:rsid w:val="009B274C"/>
    <w:rsid w:val="009B2DEB"/>
    <w:rsid w:val="009B2EA1"/>
    <w:rsid w:val="009B2EB8"/>
    <w:rsid w:val="009B2F66"/>
    <w:rsid w:val="009B39CC"/>
    <w:rsid w:val="009B3F70"/>
    <w:rsid w:val="009B47B2"/>
    <w:rsid w:val="009B4830"/>
    <w:rsid w:val="009B4D5F"/>
    <w:rsid w:val="009B53BA"/>
    <w:rsid w:val="009B57E3"/>
    <w:rsid w:val="009B5D89"/>
    <w:rsid w:val="009B619A"/>
    <w:rsid w:val="009B6206"/>
    <w:rsid w:val="009B63EC"/>
    <w:rsid w:val="009B648D"/>
    <w:rsid w:val="009B6A90"/>
    <w:rsid w:val="009B6ADB"/>
    <w:rsid w:val="009B6B35"/>
    <w:rsid w:val="009B73F5"/>
    <w:rsid w:val="009B7936"/>
    <w:rsid w:val="009B7BA3"/>
    <w:rsid w:val="009C12CF"/>
    <w:rsid w:val="009C1803"/>
    <w:rsid w:val="009C193F"/>
    <w:rsid w:val="009C1F9A"/>
    <w:rsid w:val="009C1FC4"/>
    <w:rsid w:val="009C23C2"/>
    <w:rsid w:val="009C2B95"/>
    <w:rsid w:val="009C2D76"/>
    <w:rsid w:val="009C2DA1"/>
    <w:rsid w:val="009C2E6E"/>
    <w:rsid w:val="009C30E1"/>
    <w:rsid w:val="009C32E3"/>
    <w:rsid w:val="009C35F6"/>
    <w:rsid w:val="009C3AB4"/>
    <w:rsid w:val="009C3CDD"/>
    <w:rsid w:val="009C4559"/>
    <w:rsid w:val="009C4764"/>
    <w:rsid w:val="009C4E0F"/>
    <w:rsid w:val="009C51B9"/>
    <w:rsid w:val="009C540E"/>
    <w:rsid w:val="009C56B0"/>
    <w:rsid w:val="009C5C4D"/>
    <w:rsid w:val="009C5C87"/>
    <w:rsid w:val="009C5E74"/>
    <w:rsid w:val="009C5F73"/>
    <w:rsid w:val="009C602A"/>
    <w:rsid w:val="009C6072"/>
    <w:rsid w:val="009C6104"/>
    <w:rsid w:val="009C6370"/>
    <w:rsid w:val="009C68D0"/>
    <w:rsid w:val="009C6D38"/>
    <w:rsid w:val="009C7987"/>
    <w:rsid w:val="009C7A2E"/>
    <w:rsid w:val="009C7CC0"/>
    <w:rsid w:val="009D0244"/>
    <w:rsid w:val="009D0356"/>
    <w:rsid w:val="009D050F"/>
    <w:rsid w:val="009D0534"/>
    <w:rsid w:val="009D057E"/>
    <w:rsid w:val="009D05DD"/>
    <w:rsid w:val="009D09B2"/>
    <w:rsid w:val="009D12BE"/>
    <w:rsid w:val="009D1655"/>
    <w:rsid w:val="009D1951"/>
    <w:rsid w:val="009D1C32"/>
    <w:rsid w:val="009D1FDB"/>
    <w:rsid w:val="009D28F8"/>
    <w:rsid w:val="009D2DE2"/>
    <w:rsid w:val="009D30AE"/>
    <w:rsid w:val="009D30F2"/>
    <w:rsid w:val="009D379D"/>
    <w:rsid w:val="009D3A85"/>
    <w:rsid w:val="009D3D8C"/>
    <w:rsid w:val="009D3E42"/>
    <w:rsid w:val="009D414B"/>
    <w:rsid w:val="009D445C"/>
    <w:rsid w:val="009D4979"/>
    <w:rsid w:val="009D5552"/>
    <w:rsid w:val="009D5CF4"/>
    <w:rsid w:val="009D5E6E"/>
    <w:rsid w:val="009D5E76"/>
    <w:rsid w:val="009D610C"/>
    <w:rsid w:val="009D62B4"/>
    <w:rsid w:val="009D6447"/>
    <w:rsid w:val="009D6A82"/>
    <w:rsid w:val="009D6E72"/>
    <w:rsid w:val="009D7940"/>
    <w:rsid w:val="009D7B7D"/>
    <w:rsid w:val="009E009C"/>
    <w:rsid w:val="009E0264"/>
    <w:rsid w:val="009E0572"/>
    <w:rsid w:val="009E05B7"/>
    <w:rsid w:val="009E11ED"/>
    <w:rsid w:val="009E129C"/>
    <w:rsid w:val="009E1B5A"/>
    <w:rsid w:val="009E1D24"/>
    <w:rsid w:val="009E22D9"/>
    <w:rsid w:val="009E2CCA"/>
    <w:rsid w:val="009E33CB"/>
    <w:rsid w:val="009E3978"/>
    <w:rsid w:val="009E3A9A"/>
    <w:rsid w:val="009E3AE8"/>
    <w:rsid w:val="009E4048"/>
    <w:rsid w:val="009E475E"/>
    <w:rsid w:val="009E52E4"/>
    <w:rsid w:val="009E548F"/>
    <w:rsid w:val="009E56F3"/>
    <w:rsid w:val="009E5B0F"/>
    <w:rsid w:val="009E5E25"/>
    <w:rsid w:val="009E650E"/>
    <w:rsid w:val="009E6691"/>
    <w:rsid w:val="009E68CB"/>
    <w:rsid w:val="009E6B28"/>
    <w:rsid w:val="009E6E7F"/>
    <w:rsid w:val="009E7657"/>
    <w:rsid w:val="009E7D78"/>
    <w:rsid w:val="009E7DE7"/>
    <w:rsid w:val="009F0172"/>
    <w:rsid w:val="009F049E"/>
    <w:rsid w:val="009F0693"/>
    <w:rsid w:val="009F09F2"/>
    <w:rsid w:val="009F1E97"/>
    <w:rsid w:val="009F27FE"/>
    <w:rsid w:val="009F289F"/>
    <w:rsid w:val="009F29A5"/>
    <w:rsid w:val="009F29C8"/>
    <w:rsid w:val="009F3423"/>
    <w:rsid w:val="009F357D"/>
    <w:rsid w:val="009F358D"/>
    <w:rsid w:val="009F3882"/>
    <w:rsid w:val="009F3BFE"/>
    <w:rsid w:val="009F3FDB"/>
    <w:rsid w:val="009F3FFE"/>
    <w:rsid w:val="009F529C"/>
    <w:rsid w:val="009F5916"/>
    <w:rsid w:val="009F59FB"/>
    <w:rsid w:val="009F5D4A"/>
    <w:rsid w:val="009F5FBA"/>
    <w:rsid w:val="009F6018"/>
    <w:rsid w:val="009F6309"/>
    <w:rsid w:val="009F6555"/>
    <w:rsid w:val="009F6724"/>
    <w:rsid w:val="009F699E"/>
    <w:rsid w:val="009F6A0B"/>
    <w:rsid w:val="009F6B40"/>
    <w:rsid w:val="009F6C62"/>
    <w:rsid w:val="009F6FBE"/>
    <w:rsid w:val="009F70D3"/>
    <w:rsid w:val="009F7428"/>
    <w:rsid w:val="00A003F7"/>
    <w:rsid w:val="00A00B48"/>
    <w:rsid w:val="00A00BD2"/>
    <w:rsid w:val="00A00E3C"/>
    <w:rsid w:val="00A01741"/>
    <w:rsid w:val="00A01989"/>
    <w:rsid w:val="00A01BA0"/>
    <w:rsid w:val="00A0287F"/>
    <w:rsid w:val="00A03795"/>
    <w:rsid w:val="00A0454A"/>
    <w:rsid w:val="00A0466E"/>
    <w:rsid w:val="00A04AE8"/>
    <w:rsid w:val="00A04BFB"/>
    <w:rsid w:val="00A0536F"/>
    <w:rsid w:val="00A053D9"/>
    <w:rsid w:val="00A058C3"/>
    <w:rsid w:val="00A05C75"/>
    <w:rsid w:val="00A05DA8"/>
    <w:rsid w:val="00A064CD"/>
    <w:rsid w:val="00A066A5"/>
    <w:rsid w:val="00A07C8A"/>
    <w:rsid w:val="00A07C95"/>
    <w:rsid w:val="00A07F78"/>
    <w:rsid w:val="00A10002"/>
    <w:rsid w:val="00A105DE"/>
    <w:rsid w:val="00A10618"/>
    <w:rsid w:val="00A108EA"/>
    <w:rsid w:val="00A10A42"/>
    <w:rsid w:val="00A11717"/>
    <w:rsid w:val="00A11B5B"/>
    <w:rsid w:val="00A129B4"/>
    <w:rsid w:val="00A12BE9"/>
    <w:rsid w:val="00A12CD3"/>
    <w:rsid w:val="00A12E36"/>
    <w:rsid w:val="00A13127"/>
    <w:rsid w:val="00A1349A"/>
    <w:rsid w:val="00A13539"/>
    <w:rsid w:val="00A13746"/>
    <w:rsid w:val="00A1460E"/>
    <w:rsid w:val="00A14AE2"/>
    <w:rsid w:val="00A14B5E"/>
    <w:rsid w:val="00A14F37"/>
    <w:rsid w:val="00A15C24"/>
    <w:rsid w:val="00A15F93"/>
    <w:rsid w:val="00A174D8"/>
    <w:rsid w:val="00A2010E"/>
    <w:rsid w:val="00A207F4"/>
    <w:rsid w:val="00A20D90"/>
    <w:rsid w:val="00A20F28"/>
    <w:rsid w:val="00A21390"/>
    <w:rsid w:val="00A213B7"/>
    <w:rsid w:val="00A215C4"/>
    <w:rsid w:val="00A21DB3"/>
    <w:rsid w:val="00A21DDA"/>
    <w:rsid w:val="00A22031"/>
    <w:rsid w:val="00A22622"/>
    <w:rsid w:val="00A22A16"/>
    <w:rsid w:val="00A22A8C"/>
    <w:rsid w:val="00A22DE6"/>
    <w:rsid w:val="00A22EB3"/>
    <w:rsid w:val="00A22F11"/>
    <w:rsid w:val="00A23329"/>
    <w:rsid w:val="00A23349"/>
    <w:rsid w:val="00A235D4"/>
    <w:rsid w:val="00A23857"/>
    <w:rsid w:val="00A2399C"/>
    <w:rsid w:val="00A23BB5"/>
    <w:rsid w:val="00A240CB"/>
    <w:rsid w:val="00A243A6"/>
    <w:rsid w:val="00A24661"/>
    <w:rsid w:val="00A24A19"/>
    <w:rsid w:val="00A24A68"/>
    <w:rsid w:val="00A257E8"/>
    <w:rsid w:val="00A2602C"/>
    <w:rsid w:val="00A2607E"/>
    <w:rsid w:val="00A26CBD"/>
    <w:rsid w:val="00A26D36"/>
    <w:rsid w:val="00A26FC2"/>
    <w:rsid w:val="00A26FE6"/>
    <w:rsid w:val="00A279D3"/>
    <w:rsid w:val="00A27B97"/>
    <w:rsid w:val="00A27F0C"/>
    <w:rsid w:val="00A30044"/>
    <w:rsid w:val="00A305CC"/>
    <w:rsid w:val="00A3072C"/>
    <w:rsid w:val="00A30829"/>
    <w:rsid w:val="00A3088A"/>
    <w:rsid w:val="00A31076"/>
    <w:rsid w:val="00A317DE"/>
    <w:rsid w:val="00A3211C"/>
    <w:rsid w:val="00A322BD"/>
    <w:rsid w:val="00A33645"/>
    <w:rsid w:val="00A338DF"/>
    <w:rsid w:val="00A33A39"/>
    <w:rsid w:val="00A33DF4"/>
    <w:rsid w:val="00A33FA2"/>
    <w:rsid w:val="00A341BE"/>
    <w:rsid w:val="00A3466F"/>
    <w:rsid w:val="00A3470A"/>
    <w:rsid w:val="00A34CD3"/>
    <w:rsid w:val="00A34D18"/>
    <w:rsid w:val="00A355B9"/>
    <w:rsid w:val="00A35742"/>
    <w:rsid w:val="00A357DB"/>
    <w:rsid w:val="00A35ECE"/>
    <w:rsid w:val="00A35F00"/>
    <w:rsid w:val="00A368E0"/>
    <w:rsid w:val="00A36F59"/>
    <w:rsid w:val="00A373FB"/>
    <w:rsid w:val="00A37660"/>
    <w:rsid w:val="00A37717"/>
    <w:rsid w:val="00A40090"/>
    <w:rsid w:val="00A40198"/>
    <w:rsid w:val="00A40513"/>
    <w:rsid w:val="00A405DF"/>
    <w:rsid w:val="00A40786"/>
    <w:rsid w:val="00A4078F"/>
    <w:rsid w:val="00A4120A"/>
    <w:rsid w:val="00A4154D"/>
    <w:rsid w:val="00A418A4"/>
    <w:rsid w:val="00A41E78"/>
    <w:rsid w:val="00A42DAF"/>
    <w:rsid w:val="00A43227"/>
    <w:rsid w:val="00A4360E"/>
    <w:rsid w:val="00A437BA"/>
    <w:rsid w:val="00A43EED"/>
    <w:rsid w:val="00A44252"/>
    <w:rsid w:val="00A44A94"/>
    <w:rsid w:val="00A44B31"/>
    <w:rsid w:val="00A4509D"/>
    <w:rsid w:val="00A45E5C"/>
    <w:rsid w:val="00A461A9"/>
    <w:rsid w:val="00A461CF"/>
    <w:rsid w:val="00A462C0"/>
    <w:rsid w:val="00A462D6"/>
    <w:rsid w:val="00A46607"/>
    <w:rsid w:val="00A46F0C"/>
    <w:rsid w:val="00A47403"/>
    <w:rsid w:val="00A4740D"/>
    <w:rsid w:val="00A47E34"/>
    <w:rsid w:val="00A50050"/>
    <w:rsid w:val="00A50213"/>
    <w:rsid w:val="00A505A3"/>
    <w:rsid w:val="00A507CD"/>
    <w:rsid w:val="00A51603"/>
    <w:rsid w:val="00A51EF2"/>
    <w:rsid w:val="00A521BE"/>
    <w:rsid w:val="00A52285"/>
    <w:rsid w:val="00A52D55"/>
    <w:rsid w:val="00A549C7"/>
    <w:rsid w:val="00A5521F"/>
    <w:rsid w:val="00A5546E"/>
    <w:rsid w:val="00A55602"/>
    <w:rsid w:val="00A55A12"/>
    <w:rsid w:val="00A55D4D"/>
    <w:rsid w:val="00A5614C"/>
    <w:rsid w:val="00A56297"/>
    <w:rsid w:val="00A5670B"/>
    <w:rsid w:val="00A56C4C"/>
    <w:rsid w:val="00A576A9"/>
    <w:rsid w:val="00A57E21"/>
    <w:rsid w:val="00A57FBA"/>
    <w:rsid w:val="00A60061"/>
    <w:rsid w:val="00A603BF"/>
    <w:rsid w:val="00A605EA"/>
    <w:rsid w:val="00A6061B"/>
    <w:rsid w:val="00A60728"/>
    <w:rsid w:val="00A60D3C"/>
    <w:rsid w:val="00A60DE5"/>
    <w:rsid w:val="00A60F1E"/>
    <w:rsid w:val="00A61136"/>
    <w:rsid w:val="00A6178F"/>
    <w:rsid w:val="00A617E7"/>
    <w:rsid w:val="00A62915"/>
    <w:rsid w:val="00A62D30"/>
    <w:rsid w:val="00A6319F"/>
    <w:rsid w:val="00A63411"/>
    <w:rsid w:val="00A637D3"/>
    <w:rsid w:val="00A639AB"/>
    <w:rsid w:val="00A63DCA"/>
    <w:rsid w:val="00A63E1F"/>
    <w:rsid w:val="00A64210"/>
    <w:rsid w:val="00A64332"/>
    <w:rsid w:val="00A6490A"/>
    <w:rsid w:val="00A65191"/>
    <w:rsid w:val="00A6530B"/>
    <w:rsid w:val="00A65394"/>
    <w:rsid w:val="00A658F8"/>
    <w:rsid w:val="00A65B93"/>
    <w:rsid w:val="00A65F69"/>
    <w:rsid w:val="00A66038"/>
    <w:rsid w:val="00A6646B"/>
    <w:rsid w:val="00A664C8"/>
    <w:rsid w:val="00A66813"/>
    <w:rsid w:val="00A668AA"/>
    <w:rsid w:val="00A66C22"/>
    <w:rsid w:val="00A670EA"/>
    <w:rsid w:val="00A67446"/>
    <w:rsid w:val="00A677ED"/>
    <w:rsid w:val="00A67BC3"/>
    <w:rsid w:val="00A67D37"/>
    <w:rsid w:val="00A7013A"/>
    <w:rsid w:val="00A70594"/>
    <w:rsid w:val="00A7065C"/>
    <w:rsid w:val="00A70960"/>
    <w:rsid w:val="00A70A3F"/>
    <w:rsid w:val="00A710A4"/>
    <w:rsid w:val="00A71377"/>
    <w:rsid w:val="00A7159A"/>
    <w:rsid w:val="00A71FE7"/>
    <w:rsid w:val="00A72204"/>
    <w:rsid w:val="00A7227F"/>
    <w:rsid w:val="00A72976"/>
    <w:rsid w:val="00A73018"/>
    <w:rsid w:val="00A73332"/>
    <w:rsid w:val="00A733A9"/>
    <w:rsid w:val="00A7373C"/>
    <w:rsid w:val="00A74074"/>
    <w:rsid w:val="00A745FE"/>
    <w:rsid w:val="00A7484C"/>
    <w:rsid w:val="00A74B0F"/>
    <w:rsid w:val="00A74CCA"/>
    <w:rsid w:val="00A7582C"/>
    <w:rsid w:val="00A75D7E"/>
    <w:rsid w:val="00A76201"/>
    <w:rsid w:val="00A7636F"/>
    <w:rsid w:val="00A764DF"/>
    <w:rsid w:val="00A770B8"/>
    <w:rsid w:val="00A7715D"/>
    <w:rsid w:val="00A775B7"/>
    <w:rsid w:val="00A777AD"/>
    <w:rsid w:val="00A77C52"/>
    <w:rsid w:val="00A77DF0"/>
    <w:rsid w:val="00A77FCE"/>
    <w:rsid w:val="00A80232"/>
    <w:rsid w:val="00A805CE"/>
    <w:rsid w:val="00A806CD"/>
    <w:rsid w:val="00A80C0D"/>
    <w:rsid w:val="00A80E69"/>
    <w:rsid w:val="00A80E89"/>
    <w:rsid w:val="00A81169"/>
    <w:rsid w:val="00A81170"/>
    <w:rsid w:val="00A81655"/>
    <w:rsid w:val="00A81B65"/>
    <w:rsid w:val="00A81BE2"/>
    <w:rsid w:val="00A81E2A"/>
    <w:rsid w:val="00A82046"/>
    <w:rsid w:val="00A82370"/>
    <w:rsid w:val="00A82914"/>
    <w:rsid w:val="00A82A44"/>
    <w:rsid w:val="00A8302C"/>
    <w:rsid w:val="00A833FB"/>
    <w:rsid w:val="00A836F7"/>
    <w:rsid w:val="00A83D65"/>
    <w:rsid w:val="00A83E10"/>
    <w:rsid w:val="00A84365"/>
    <w:rsid w:val="00A8455D"/>
    <w:rsid w:val="00A848FF"/>
    <w:rsid w:val="00A8530A"/>
    <w:rsid w:val="00A85883"/>
    <w:rsid w:val="00A85DEE"/>
    <w:rsid w:val="00A86157"/>
    <w:rsid w:val="00A8630A"/>
    <w:rsid w:val="00A86419"/>
    <w:rsid w:val="00A864BE"/>
    <w:rsid w:val="00A86975"/>
    <w:rsid w:val="00A86D68"/>
    <w:rsid w:val="00A86DA1"/>
    <w:rsid w:val="00A870B3"/>
    <w:rsid w:val="00A87485"/>
    <w:rsid w:val="00A87D00"/>
    <w:rsid w:val="00A90000"/>
    <w:rsid w:val="00A90050"/>
    <w:rsid w:val="00A901D7"/>
    <w:rsid w:val="00A90207"/>
    <w:rsid w:val="00A90302"/>
    <w:rsid w:val="00A90638"/>
    <w:rsid w:val="00A90C15"/>
    <w:rsid w:val="00A90D24"/>
    <w:rsid w:val="00A90F17"/>
    <w:rsid w:val="00A91122"/>
    <w:rsid w:val="00A911E1"/>
    <w:rsid w:val="00A91374"/>
    <w:rsid w:val="00A91EC8"/>
    <w:rsid w:val="00A91F30"/>
    <w:rsid w:val="00A92133"/>
    <w:rsid w:val="00A922FE"/>
    <w:rsid w:val="00A92411"/>
    <w:rsid w:val="00A92D47"/>
    <w:rsid w:val="00A933D7"/>
    <w:rsid w:val="00A93D55"/>
    <w:rsid w:val="00A945AB"/>
    <w:rsid w:val="00A94C81"/>
    <w:rsid w:val="00A9528C"/>
    <w:rsid w:val="00A95470"/>
    <w:rsid w:val="00A95B46"/>
    <w:rsid w:val="00A96A74"/>
    <w:rsid w:val="00A96DC0"/>
    <w:rsid w:val="00A97879"/>
    <w:rsid w:val="00A97C00"/>
    <w:rsid w:val="00A97DD3"/>
    <w:rsid w:val="00AA00FA"/>
    <w:rsid w:val="00AA04AA"/>
    <w:rsid w:val="00AA04CF"/>
    <w:rsid w:val="00AA0803"/>
    <w:rsid w:val="00AA0BE8"/>
    <w:rsid w:val="00AA1603"/>
    <w:rsid w:val="00AA17AD"/>
    <w:rsid w:val="00AA21E4"/>
    <w:rsid w:val="00AA2436"/>
    <w:rsid w:val="00AA2B3E"/>
    <w:rsid w:val="00AA2D00"/>
    <w:rsid w:val="00AA2D10"/>
    <w:rsid w:val="00AA2E73"/>
    <w:rsid w:val="00AA2F1B"/>
    <w:rsid w:val="00AA4B79"/>
    <w:rsid w:val="00AA4ECD"/>
    <w:rsid w:val="00AA4F0C"/>
    <w:rsid w:val="00AA509F"/>
    <w:rsid w:val="00AA50AE"/>
    <w:rsid w:val="00AA55C1"/>
    <w:rsid w:val="00AA582D"/>
    <w:rsid w:val="00AA62D6"/>
    <w:rsid w:val="00AA632F"/>
    <w:rsid w:val="00AA69EF"/>
    <w:rsid w:val="00AA6EFE"/>
    <w:rsid w:val="00AA6F83"/>
    <w:rsid w:val="00AA7071"/>
    <w:rsid w:val="00AA71D9"/>
    <w:rsid w:val="00AA73D2"/>
    <w:rsid w:val="00AA748D"/>
    <w:rsid w:val="00AA78F8"/>
    <w:rsid w:val="00AA7A05"/>
    <w:rsid w:val="00AA7C50"/>
    <w:rsid w:val="00AA7E20"/>
    <w:rsid w:val="00AB0978"/>
    <w:rsid w:val="00AB0CB2"/>
    <w:rsid w:val="00AB11D3"/>
    <w:rsid w:val="00AB13BC"/>
    <w:rsid w:val="00AB196E"/>
    <w:rsid w:val="00AB19E5"/>
    <w:rsid w:val="00AB1A56"/>
    <w:rsid w:val="00AB1C9A"/>
    <w:rsid w:val="00AB1E85"/>
    <w:rsid w:val="00AB2825"/>
    <w:rsid w:val="00AB297D"/>
    <w:rsid w:val="00AB2E86"/>
    <w:rsid w:val="00AB2FD1"/>
    <w:rsid w:val="00AB3989"/>
    <w:rsid w:val="00AB3F32"/>
    <w:rsid w:val="00AB3F5E"/>
    <w:rsid w:val="00AB41CA"/>
    <w:rsid w:val="00AB424B"/>
    <w:rsid w:val="00AB43D2"/>
    <w:rsid w:val="00AB445F"/>
    <w:rsid w:val="00AB4A2F"/>
    <w:rsid w:val="00AB4AE4"/>
    <w:rsid w:val="00AB4FB5"/>
    <w:rsid w:val="00AB53C3"/>
    <w:rsid w:val="00AB53F1"/>
    <w:rsid w:val="00AB5AAC"/>
    <w:rsid w:val="00AB6C04"/>
    <w:rsid w:val="00AB6D43"/>
    <w:rsid w:val="00AB705A"/>
    <w:rsid w:val="00AB7AE2"/>
    <w:rsid w:val="00AC00EF"/>
    <w:rsid w:val="00AC081A"/>
    <w:rsid w:val="00AC09D6"/>
    <w:rsid w:val="00AC184D"/>
    <w:rsid w:val="00AC187B"/>
    <w:rsid w:val="00AC2606"/>
    <w:rsid w:val="00AC282F"/>
    <w:rsid w:val="00AC3187"/>
    <w:rsid w:val="00AC3200"/>
    <w:rsid w:val="00AC3378"/>
    <w:rsid w:val="00AC33CD"/>
    <w:rsid w:val="00AC367B"/>
    <w:rsid w:val="00AC3B54"/>
    <w:rsid w:val="00AC3F9D"/>
    <w:rsid w:val="00AC3FD3"/>
    <w:rsid w:val="00AC42FE"/>
    <w:rsid w:val="00AC4578"/>
    <w:rsid w:val="00AC475D"/>
    <w:rsid w:val="00AC4B32"/>
    <w:rsid w:val="00AC5488"/>
    <w:rsid w:val="00AC552E"/>
    <w:rsid w:val="00AC5B00"/>
    <w:rsid w:val="00AC6023"/>
    <w:rsid w:val="00AC632E"/>
    <w:rsid w:val="00AC63CC"/>
    <w:rsid w:val="00AC6EB0"/>
    <w:rsid w:val="00AC7027"/>
    <w:rsid w:val="00AC7153"/>
    <w:rsid w:val="00AC71CB"/>
    <w:rsid w:val="00AC7A14"/>
    <w:rsid w:val="00AC7C25"/>
    <w:rsid w:val="00AC7DA5"/>
    <w:rsid w:val="00AC7F63"/>
    <w:rsid w:val="00AD012B"/>
    <w:rsid w:val="00AD02E2"/>
    <w:rsid w:val="00AD09BC"/>
    <w:rsid w:val="00AD113E"/>
    <w:rsid w:val="00AD1194"/>
    <w:rsid w:val="00AD1E2E"/>
    <w:rsid w:val="00AD226F"/>
    <w:rsid w:val="00AD275B"/>
    <w:rsid w:val="00AD2D40"/>
    <w:rsid w:val="00AD3288"/>
    <w:rsid w:val="00AD3582"/>
    <w:rsid w:val="00AD3FBD"/>
    <w:rsid w:val="00AD44FA"/>
    <w:rsid w:val="00AD451C"/>
    <w:rsid w:val="00AD4631"/>
    <w:rsid w:val="00AD4ACB"/>
    <w:rsid w:val="00AD4E41"/>
    <w:rsid w:val="00AD5462"/>
    <w:rsid w:val="00AD54E1"/>
    <w:rsid w:val="00AD5510"/>
    <w:rsid w:val="00AD5E72"/>
    <w:rsid w:val="00AD5EE9"/>
    <w:rsid w:val="00AD64D8"/>
    <w:rsid w:val="00AD66EA"/>
    <w:rsid w:val="00AD69E7"/>
    <w:rsid w:val="00AD6EC4"/>
    <w:rsid w:val="00AD73F6"/>
    <w:rsid w:val="00AD74F7"/>
    <w:rsid w:val="00AD783D"/>
    <w:rsid w:val="00AD7A70"/>
    <w:rsid w:val="00AD7BD1"/>
    <w:rsid w:val="00AE0777"/>
    <w:rsid w:val="00AE08D1"/>
    <w:rsid w:val="00AE0A19"/>
    <w:rsid w:val="00AE0EA6"/>
    <w:rsid w:val="00AE1857"/>
    <w:rsid w:val="00AE1B30"/>
    <w:rsid w:val="00AE1C5F"/>
    <w:rsid w:val="00AE1D3E"/>
    <w:rsid w:val="00AE1F1F"/>
    <w:rsid w:val="00AE2333"/>
    <w:rsid w:val="00AE2484"/>
    <w:rsid w:val="00AE25EC"/>
    <w:rsid w:val="00AE296A"/>
    <w:rsid w:val="00AE3440"/>
    <w:rsid w:val="00AE37E1"/>
    <w:rsid w:val="00AE396C"/>
    <w:rsid w:val="00AE3C0E"/>
    <w:rsid w:val="00AE3EDC"/>
    <w:rsid w:val="00AE3F0D"/>
    <w:rsid w:val="00AE406C"/>
    <w:rsid w:val="00AE42F6"/>
    <w:rsid w:val="00AE4509"/>
    <w:rsid w:val="00AE45F7"/>
    <w:rsid w:val="00AE4B78"/>
    <w:rsid w:val="00AE4B85"/>
    <w:rsid w:val="00AE4D14"/>
    <w:rsid w:val="00AE4E5A"/>
    <w:rsid w:val="00AE56DC"/>
    <w:rsid w:val="00AE581B"/>
    <w:rsid w:val="00AE58D5"/>
    <w:rsid w:val="00AE5E48"/>
    <w:rsid w:val="00AE6D63"/>
    <w:rsid w:val="00AE7955"/>
    <w:rsid w:val="00AE7A6C"/>
    <w:rsid w:val="00AE7FAF"/>
    <w:rsid w:val="00AE7FE7"/>
    <w:rsid w:val="00AF0545"/>
    <w:rsid w:val="00AF0C3E"/>
    <w:rsid w:val="00AF0EE9"/>
    <w:rsid w:val="00AF1755"/>
    <w:rsid w:val="00AF179B"/>
    <w:rsid w:val="00AF207A"/>
    <w:rsid w:val="00AF23F8"/>
    <w:rsid w:val="00AF26B9"/>
    <w:rsid w:val="00AF2CA0"/>
    <w:rsid w:val="00AF39B7"/>
    <w:rsid w:val="00AF3B97"/>
    <w:rsid w:val="00AF3D87"/>
    <w:rsid w:val="00AF4119"/>
    <w:rsid w:val="00AF4D8E"/>
    <w:rsid w:val="00AF5094"/>
    <w:rsid w:val="00AF54B0"/>
    <w:rsid w:val="00AF5B93"/>
    <w:rsid w:val="00AF65B0"/>
    <w:rsid w:val="00AF6995"/>
    <w:rsid w:val="00AF7062"/>
    <w:rsid w:val="00AF708A"/>
    <w:rsid w:val="00AF741F"/>
    <w:rsid w:val="00AF7911"/>
    <w:rsid w:val="00AF7AD9"/>
    <w:rsid w:val="00AF7D0E"/>
    <w:rsid w:val="00AF7E55"/>
    <w:rsid w:val="00AF7E9B"/>
    <w:rsid w:val="00B00396"/>
    <w:rsid w:val="00B00BB4"/>
    <w:rsid w:val="00B01A1A"/>
    <w:rsid w:val="00B01C37"/>
    <w:rsid w:val="00B02167"/>
    <w:rsid w:val="00B02559"/>
    <w:rsid w:val="00B027DB"/>
    <w:rsid w:val="00B02870"/>
    <w:rsid w:val="00B02A58"/>
    <w:rsid w:val="00B033A3"/>
    <w:rsid w:val="00B036A7"/>
    <w:rsid w:val="00B03ADE"/>
    <w:rsid w:val="00B0430D"/>
    <w:rsid w:val="00B04859"/>
    <w:rsid w:val="00B04BE5"/>
    <w:rsid w:val="00B04DF5"/>
    <w:rsid w:val="00B04F37"/>
    <w:rsid w:val="00B04FAC"/>
    <w:rsid w:val="00B0502C"/>
    <w:rsid w:val="00B050BB"/>
    <w:rsid w:val="00B05275"/>
    <w:rsid w:val="00B0552D"/>
    <w:rsid w:val="00B05760"/>
    <w:rsid w:val="00B058E4"/>
    <w:rsid w:val="00B05C32"/>
    <w:rsid w:val="00B05CC6"/>
    <w:rsid w:val="00B05D47"/>
    <w:rsid w:val="00B05E54"/>
    <w:rsid w:val="00B05EB1"/>
    <w:rsid w:val="00B06006"/>
    <w:rsid w:val="00B0646C"/>
    <w:rsid w:val="00B06470"/>
    <w:rsid w:val="00B067D5"/>
    <w:rsid w:val="00B06C88"/>
    <w:rsid w:val="00B0722C"/>
    <w:rsid w:val="00B076F6"/>
    <w:rsid w:val="00B10527"/>
    <w:rsid w:val="00B10532"/>
    <w:rsid w:val="00B106E1"/>
    <w:rsid w:val="00B10D05"/>
    <w:rsid w:val="00B1170A"/>
    <w:rsid w:val="00B119D3"/>
    <w:rsid w:val="00B11E0E"/>
    <w:rsid w:val="00B11E1F"/>
    <w:rsid w:val="00B11EAE"/>
    <w:rsid w:val="00B11EB8"/>
    <w:rsid w:val="00B12646"/>
    <w:rsid w:val="00B12833"/>
    <w:rsid w:val="00B12CF0"/>
    <w:rsid w:val="00B1385B"/>
    <w:rsid w:val="00B13878"/>
    <w:rsid w:val="00B13A90"/>
    <w:rsid w:val="00B13DFC"/>
    <w:rsid w:val="00B14D73"/>
    <w:rsid w:val="00B14EF4"/>
    <w:rsid w:val="00B14F71"/>
    <w:rsid w:val="00B150D5"/>
    <w:rsid w:val="00B1521E"/>
    <w:rsid w:val="00B152C9"/>
    <w:rsid w:val="00B1556F"/>
    <w:rsid w:val="00B15A16"/>
    <w:rsid w:val="00B15BDA"/>
    <w:rsid w:val="00B16639"/>
    <w:rsid w:val="00B16EAC"/>
    <w:rsid w:val="00B16FAD"/>
    <w:rsid w:val="00B1706F"/>
    <w:rsid w:val="00B172FF"/>
    <w:rsid w:val="00B17351"/>
    <w:rsid w:val="00B178AD"/>
    <w:rsid w:val="00B17A32"/>
    <w:rsid w:val="00B2008A"/>
    <w:rsid w:val="00B202DB"/>
    <w:rsid w:val="00B206B5"/>
    <w:rsid w:val="00B20987"/>
    <w:rsid w:val="00B20A7B"/>
    <w:rsid w:val="00B20B20"/>
    <w:rsid w:val="00B20E6A"/>
    <w:rsid w:val="00B20FE5"/>
    <w:rsid w:val="00B21641"/>
    <w:rsid w:val="00B21756"/>
    <w:rsid w:val="00B2200C"/>
    <w:rsid w:val="00B22035"/>
    <w:rsid w:val="00B226D5"/>
    <w:rsid w:val="00B22807"/>
    <w:rsid w:val="00B22DFA"/>
    <w:rsid w:val="00B23102"/>
    <w:rsid w:val="00B233D9"/>
    <w:rsid w:val="00B2396F"/>
    <w:rsid w:val="00B2411A"/>
    <w:rsid w:val="00B2426D"/>
    <w:rsid w:val="00B243EA"/>
    <w:rsid w:val="00B244A5"/>
    <w:rsid w:val="00B2495A"/>
    <w:rsid w:val="00B24D83"/>
    <w:rsid w:val="00B24E01"/>
    <w:rsid w:val="00B2500E"/>
    <w:rsid w:val="00B2554E"/>
    <w:rsid w:val="00B25E22"/>
    <w:rsid w:val="00B2625B"/>
    <w:rsid w:val="00B26475"/>
    <w:rsid w:val="00B264E9"/>
    <w:rsid w:val="00B269E8"/>
    <w:rsid w:val="00B26A8B"/>
    <w:rsid w:val="00B26AA7"/>
    <w:rsid w:val="00B26B5C"/>
    <w:rsid w:val="00B30553"/>
    <w:rsid w:val="00B310A3"/>
    <w:rsid w:val="00B312E8"/>
    <w:rsid w:val="00B314AB"/>
    <w:rsid w:val="00B32857"/>
    <w:rsid w:val="00B32866"/>
    <w:rsid w:val="00B328F0"/>
    <w:rsid w:val="00B329AB"/>
    <w:rsid w:val="00B333AC"/>
    <w:rsid w:val="00B337AA"/>
    <w:rsid w:val="00B33A81"/>
    <w:rsid w:val="00B33E64"/>
    <w:rsid w:val="00B34372"/>
    <w:rsid w:val="00B354FD"/>
    <w:rsid w:val="00B357CD"/>
    <w:rsid w:val="00B35900"/>
    <w:rsid w:val="00B35917"/>
    <w:rsid w:val="00B35A1D"/>
    <w:rsid w:val="00B3668D"/>
    <w:rsid w:val="00B366D1"/>
    <w:rsid w:val="00B36BDB"/>
    <w:rsid w:val="00B37A1A"/>
    <w:rsid w:val="00B400B0"/>
    <w:rsid w:val="00B40343"/>
    <w:rsid w:val="00B403C5"/>
    <w:rsid w:val="00B403FE"/>
    <w:rsid w:val="00B404CA"/>
    <w:rsid w:val="00B409A7"/>
    <w:rsid w:val="00B409BF"/>
    <w:rsid w:val="00B41151"/>
    <w:rsid w:val="00B412F3"/>
    <w:rsid w:val="00B41AD2"/>
    <w:rsid w:val="00B41C29"/>
    <w:rsid w:val="00B425D5"/>
    <w:rsid w:val="00B4337B"/>
    <w:rsid w:val="00B43544"/>
    <w:rsid w:val="00B43967"/>
    <w:rsid w:val="00B43B0E"/>
    <w:rsid w:val="00B43B83"/>
    <w:rsid w:val="00B43FBA"/>
    <w:rsid w:val="00B44FDE"/>
    <w:rsid w:val="00B45506"/>
    <w:rsid w:val="00B456C9"/>
    <w:rsid w:val="00B459E7"/>
    <w:rsid w:val="00B45C6B"/>
    <w:rsid w:val="00B46A69"/>
    <w:rsid w:val="00B46C83"/>
    <w:rsid w:val="00B46E09"/>
    <w:rsid w:val="00B46FA4"/>
    <w:rsid w:val="00B47007"/>
    <w:rsid w:val="00B470DE"/>
    <w:rsid w:val="00B47104"/>
    <w:rsid w:val="00B47567"/>
    <w:rsid w:val="00B47659"/>
    <w:rsid w:val="00B47834"/>
    <w:rsid w:val="00B5020C"/>
    <w:rsid w:val="00B50643"/>
    <w:rsid w:val="00B50876"/>
    <w:rsid w:val="00B50F62"/>
    <w:rsid w:val="00B51203"/>
    <w:rsid w:val="00B51210"/>
    <w:rsid w:val="00B52022"/>
    <w:rsid w:val="00B520FD"/>
    <w:rsid w:val="00B528D1"/>
    <w:rsid w:val="00B52BD0"/>
    <w:rsid w:val="00B52CD6"/>
    <w:rsid w:val="00B5343B"/>
    <w:rsid w:val="00B535E4"/>
    <w:rsid w:val="00B53734"/>
    <w:rsid w:val="00B537EC"/>
    <w:rsid w:val="00B53B05"/>
    <w:rsid w:val="00B54BB3"/>
    <w:rsid w:val="00B556C8"/>
    <w:rsid w:val="00B55CBC"/>
    <w:rsid w:val="00B55FA2"/>
    <w:rsid w:val="00B55FEB"/>
    <w:rsid w:val="00B5602D"/>
    <w:rsid w:val="00B569C9"/>
    <w:rsid w:val="00B56B58"/>
    <w:rsid w:val="00B575A8"/>
    <w:rsid w:val="00B57B88"/>
    <w:rsid w:val="00B57BE4"/>
    <w:rsid w:val="00B57FAB"/>
    <w:rsid w:val="00B603AF"/>
    <w:rsid w:val="00B603E2"/>
    <w:rsid w:val="00B610A6"/>
    <w:rsid w:val="00B615BA"/>
    <w:rsid w:val="00B61954"/>
    <w:rsid w:val="00B61F0B"/>
    <w:rsid w:val="00B62323"/>
    <w:rsid w:val="00B62430"/>
    <w:rsid w:val="00B62697"/>
    <w:rsid w:val="00B62AE4"/>
    <w:rsid w:val="00B62B0D"/>
    <w:rsid w:val="00B62B63"/>
    <w:rsid w:val="00B62B72"/>
    <w:rsid w:val="00B62C1D"/>
    <w:rsid w:val="00B631CF"/>
    <w:rsid w:val="00B63567"/>
    <w:rsid w:val="00B6427E"/>
    <w:rsid w:val="00B649E7"/>
    <w:rsid w:val="00B6506F"/>
    <w:rsid w:val="00B650A6"/>
    <w:rsid w:val="00B6511F"/>
    <w:rsid w:val="00B6524D"/>
    <w:rsid w:val="00B65AB9"/>
    <w:rsid w:val="00B65C8D"/>
    <w:rsid w:val="00B6650C"/>
    <w:rsid w:val="00B668C4"/>
    <w:rsid w:val="00B66AFC"/>
    <w:rsid w:val="00B66C7A"/>
    <w:rsid w:val="00B66CD5"/>
    <w:rsid w:val="00B67048"/>
    <w:rsid w:val="00B67455"/>
    <w:rsid w:val="00B6747D"/>
    <w:rsid w:val="00B67A7D"/>
    <w:rsid w:val="00B67F03"/>
    <w:rsid w:val="00B7004B"/>
    <w:rsid w:val="00B7036F"/>
    <w:rsid w:val="00B705AE"/>
    <w:rsid w:val="00B70A79"/>
    <w:rsid w:val="00B70ACF"/>
    <w:rsid w:val="00B70F76"/>
    <w:rsid w:val="00B712D2"/>
    <w:rsid w:val="00B712D3"/>
    <w:rsid w:val="00B71FF8"/>
    <w:rsid w:val="00B7242D"/>
    <w:rsid w:val="00B7261B"/>
    <w:rsid w:val="00B72815"/>
    <w:rsid w:val="00B72D0A"/>
    <w:rsid w:val="00B72F68"/>
    <w:rsid w:val="00B73471"/>
    <w:rsid w:val="00B73785"/>
    <w:rsid w:val="00B74071"/>
    <w:rsid w:val="00B743FF"/>
    <w:rsid w:val="00B748D2"/>
    <w:rsid w:val="00B74E8F"/>
    <w:rsid w:val="00B75544"/>
    <w:rsid w:val="00B75B29"/>
    <w:rsid w:val="00B75E80"/>
    <w:rsid w:val="00B7656B"/>
    <w:rsid w:val="00B76800"/>
    <w:rsid w:val="00B76897"/>
    <w:rsid w:val="00B7692D"/>
    <w:rsid w:val="00B77123"/>
    <w:rsid w:val="00B77448"/>
    <w:rsid w:val="00B774AC"/>
    <w:rsid w:val="00B7796B"/>
    <w:rsid w:val="00B77DAC"/>
    <w:rsid w:val="00B77E80"/>
    <w:rsid w:val="00B8056D"/>
    <w:rsid w:val="00B80776"/>
    <w:rsid w:val="00B80AD5"/>
    <w:rsid w:val="00B80E15"/>
    <w:rsid w:val="00B80F4B"/>
    <w:rsid w:val="00B812FC"/>
    <w:rsid w:val="00B81499"/>
    <w:rsid w:val="00B81509"/>
    <w:rsid w:val="00B816EA"/>
    <w:rsid w:val="00B81732"/>
    <w:rsid w:val="00B82776"/>
    <w:rsid w:val="00B82A45"/>
    <w:rsid w:val="00B83296"/>
    <w:rsid w:val="00B835B7"/>
    <w:rsid w:val="00B8379A"/>
    <w:rsid w:val="00B838E2"/>
    <w:rsid w:val="00B83937"/>
    <w:rsid w:val="00B83B5C"/>
    <w:rsid w:val="00B83C94"/>
    <w:rsid w:val="00B848B2"/>
    <w:rsid w:val="00B84D69"/>
    <w:rsid w:val="00B85366"/>
    <w:rsid w:val="00B85560"/>
    <w:rsid w:val="00B85911"/>
    <w:rsid w:val="00B85EB2"/>
    <w:rsid w:val="00B860A0"/>
    <w:rsid w:val="00B862E3"/>
    <w:rsid w:val="00B8630A"/>
    <w:rsid w:val="00B86570"/>
    <w:rsid w:val="00B865B0"/>
    <w:rsid w:val="00B869DB"/>
    <w:rsid w:val="00B8714E"/>
    <w:rsid w:val="00B876DA"/>
    <w:rsid w:val="00B90558"/>
    <w:rsid w:val="00B90706"/>
    <w:rsid w:val="00B90B2E"/>
    <w:rsid w:val="00B90BDF"/>
    <w:rsid w:val="00B90C48"/>
    <w:rsid w:val="00B9124C"/>
    <w:rsid w:val="00B91498"/>
    <w:rsid w:val="00B92540"/>
    <w:rsid w:val="00B9259C"/>
    <w:rsid w:val="00B92C31"/>
    <w:rsid w:val="00B92FA2"/>
    <w:rsid w:val="00B9301F"/>
    <w:rsid w:val="00B93237"/>
    <w:rsid w:val="00B9332A"/>
    <w:rsid w:val="00B9356F"/>
    <w:rsid w:val="00B935D5"/>
    <w:rsid w:val="00B936BC"/>
    <w:rsid w:val="00B93857"/>
    <w:rsid w:val="00B9392E"/>
    <w:rsid w:val="00B94702"/>
    <w:rsid w:val="00B94EFD"/>
    <w:rsid w:val="00B95830"/>
    <w:rsid w:val="00B95A88"/>
    <w:rsid w:val="00B95B54"/>
    <w:rsid w:val="00B95BC1"/>
    <w:rsid w:val="00B95E6C"/>
    <w:rsid w:val="00B9628E"/>
    <w:rsid w:val="00B969BE"/>
    <w:rsid w:val="00B96D67"/>
    <w:rsid w:val="00B97291"/>
    <w:rsid w:val="00B9745D"/>
    <w:rsid w:val="00B97D5A"/>
    <w:rsid w:val="00BA013B"/>
    <w:rsid w:val="00BA0202"/>
    <w:rsid w:val="00BA0528"/>
    <w:rsid w:val="00BA073E"/>
    <w:rsid w:val="00BA1291"/>
    <w:rsid w:val="00BA13DD"/>
    <w:rsid w:val="00BA19BA"/>
    <w:rsid w:val="00BA1F94"/>
    <w:rsid w:val="00BA23AC"/>
    <w:rsid w:val="00BA2CFE"/>
    <w:rsid w:val="00BA2F2A"/>
    <w:rsid w:val="00BA31C9"/>
    <w:rsid w:val="00BA363F"/>
    <w:rsid w:val="00BA3712"/>
    <w:rsid w:val="00BA3735"/>
    <w:rsid w:val="00BA3781"/>
    <w:rsid w:val="00BA4172"/>
    <w:rsid w:val="00BA424A"/>
    <w:rsid w:val="00BA46E1"/>
    <w:rsid w:val="00BA46E4"/>
    <w:rsid w:val="00BA4B65"/>
    <w:rsid w:val="00BA4CDE"/>
    <w:rsid w:val="00BA5779"/>
    <w:rsid w:val="00BA6B2A"/>
    <w:rsid w:val="00BA6DA7"/>
    <w:rsid w:val="00BA6E0F"/>
    <w:rsid w:val="00BA7215"/>
    <w:rsid w:val="00BA72F3"/>
    <w:rsid w:val="00BA76F7"/>
    <w:rsid w:val="00BA76FC"/>
    <w:rsid w:val="00BA77CA"/>
    <w:rsid w:val="00BA7D0C"/>
    <w:rsid w:val="00BA7D4A"/>
    <w:rsid w:val="00BB0203"/>
    <w:rsid w:val="00BB1421"/>
    <w:rsid w:val="00BB1441"/>
    <w:rsid w:val="00BB19DA"/>
    <w:rsid w:val="00BB1D59"/>
    <w:rsid w:val="00BB20D4"/>
    <w:rsid w:val="00BB24FD"/>
    <w:rsid w:val="00BB2C3D"/>
    <w:rsid w:val="00BB3242"/>
    <w:rsid w:val="00BB37D2"/>
    <w:rsid w:val="00BB3911"/>
    <w:rsid w:val="00BB39D7"/>
    <w:rsid w:val="00BB3ACF"/>
    <w:rsid w:val="00BB41AC"/>
    <w:rsid w:val="00BB424B"/>
    <w:rsid w:val="00BB4572"/>
    <w:rsid w:val="00BB46E6"/>
    <w:rsid w:val="00BB4836"/>
    <w:rsid w:val="00BB4ABD"/>
    <w:rsid w:val="00BB4D57"/>
    <w:rsid w:val="00BB522B"/>
    <w:rsid w:val="00BB560A"/>
    <w:rsid w:val="00BB5ABA"/>
    <w:rsid w:val="00BB6363"/>
    <w:rsid w:val="00BB6388"/>
    <w:rsid w:val="00BB64D6"/>
    <w:rsid w:val="00BB6D89"/>
    <w:rsid w:val="00BB6F1D"/>
    <w:rsid w:val="00BB6F53"/>
    <w:rsid w:val="00BB70CE"/>
    <w:rsid w:val="00BB7119"/>
    <w:rsid w:val="00BB7361"/>
    <w:rsid w:val="00BB7373"/>
    <w:rsid w:val="00BB7882"/>
    <w:rsid w:val="00BB7C30"/>
    <w:rsid w:val="00BB7EFC"/>
    <w:rsid w:val="00BC01AA"/>
    <w:rsid w:val="00BC06D3"/>
    <w:rsid w:val="00BC0BE6"/>
    <w:rsid w:val="00BC0F12"/>
    <w:rsid w:val="00BC1206"/>
    <w:rsid w:val="00BC1210"/>
    <w:rsid w:val="00BC14FF"/>
    <w:rsid w:val="00BC1595"/>
    <w:rsid w:val="00BC15D5"/>
    <w:rsid w:val="00BC19FF"/>
    <w:rsid w:val="00BC26C0"/>
    <w:rsid w:val="00BC27FC"/>
    <w:rsid w:val="00BC2BE5"/>
    <w:rsid w:val="00BC2CFB"/>
    <w:rsid w:val="00BC30AC"/>
    <w:rsid w:val="00BC3450"/>
    <w:rsid w:val="00BC348C"/>
    <w:rsid w:val="00BC39A2"/>
    <w:rsid w:val="00BC3A50"/>
    <w:rsid w:val="00BC3AC5"/>
    <w:rsid w:val="00BC3B9D"/>
    <w:rsid w:val="00BC4554"/>
    <w:rsid w:val="00BC4596"/>
    <w:rsid w:val="00BC45C9"/>
    <w:rsid w:val="00BC4BE5"/>
    <w:rsid w:val="00BC56F9"/>
    <w:rsid w:val="00BC58C2"/>
    <w:rsid w:val="00BC593D"/>
    <w:rsid w:val="00BC59BE"/>
    <w:rsid w:val="00BC59E5"/>
    <w:rsid w:val="00BC6242"/>
    <w:rsid w:val="00BC6354"/>
    <w:rsid w:val="00BC653E"/>
    <w:rsid w:val="00BC6B4E"/>
    <w:rsid w:val="00BC6E83"/>
    <w:rsid w:val="00BC7465"/>
    <w:rsid w:val="00BC748E"/>
    <w:rsid w:val="00BC7929"/>
    <w:rsid w:val="00BC7BA0"/>
    <w:rsid w:val="00BD0200"/>
    <w:rsid w:val="00BD03AB"/>
    <w:rsid w:val="00BD055E"/>
    <w:rsid w:val="00BD190D"/>
    <w:rsid w:val="00BD1942"/>
    <w:rsid w:val="00BD258C"/>
    <w:rsid w:val="00BD2C95"/>
    <w:rsid w:val="00BD36B4"/>
    <w:rsid w:val="00BD381F"/>
    <w:rsid w:val="00BD42E0"/>
    <w:rsid w:val="00BD475E"/>
    <w:rsid w:val="00BD481A"/>
    <w:rsid w:val="00BD4EC0"/>
    <w:rsid w:val="00BD5076"/>
    <w:rsid w:val="00BD52F5"/>
    <w:rsid w:val="00BD55B5"/>
    <w:rsid w:val="00BD5D17"/>
    <w:rsid w:val="00BD5DD2"/>
    <w:rsid w:val="00BD6428"/>
    <w:rsid w:val="00BD69F8"/>
    <w:rsid w:val="00BD71C9"/>
    <w:rsid w:val="00BD722F"/>
    <w:rsid w:val="00BD7403"/>
    <w:rsid w:val="00BD7DD6"/>
    <w:rsid w:val="00BE0189"/>
    <w:rsid w:val="00BE0552"/>
    <w:rsid w:val="00BE0AE6"/>
    <w:rsid w:val="00BE0CF9"/>
    <w:rsid w:val="00BE0DBC"/>
    <w:rsid w:val="00BE0DEE"/>
    <w:rsid w:val="00BE101E"/>
    <w:rsid w:val="00BE136F"/>
    <w:rsid w:val="00BE146F"/>
    <w:rsid w:val="00BE197D"/>
    <w:rsid w:val="00BE1E0B"/>
    <w:rsid w:val="00BE273C"/>
    <w:rsid w:val="00BE2C34"/>
    <w:rsid w:val="00BE2D40"/>
    <w:rsid w:val="00BE3114"/>
    <w:rsid w:val="00BE325C"/>
    <w:rsid w:val="00BE3263"/>
    <w:rsid w:val="00BE3752"/>
    <w:rsid w:val="00BE3825"/>
    <w:rsid w:val="00BE3B28"/>
    <w:rsid w:val="00BE3EB3"/>
    <w:rsid w:val="00BE3FDD"/>
    <w:rsid w:val="00BE44B2"/>
    <w:rsid w:val="00BE44B9"/>
    <w:rsid w:val="00BE455E"/>
    <w:rsid w:val="00BE4AE3"/>
    <w:rsid w:val="00BE4E01"/>
    <w:rsid w:val="00BE514D"/>
    <w:rsid w:val="00BE598F"/>
    <w:rsid w:val="00BE5A7F"/>
    <w:rsid w:val="00BE5D9D"/>
    <w:rsid w:val="00BE633E"/>
    <w:rsid w:val="00BE6441"/>
    <w:rsid w:val="00BE64B2"/>
    <w:rsid w:val="00BE6715"/>
    <w:rsid w:val="00BE69FF"/>
    <w:rsid w:val="00BE6B12"/>
    <w:rsid w:val="00BE7568"/>
    <w:rsid w:val="00BE78A7"/>
    <w:rsid w:val="00BE7960"/>
    <w:rsid w:val="00BE7E1D"/>
    <w:rsid w:val="00BF03EA"/>
    <w:rsid w:val="00BF054A"/>
    <w:rsid w:val="00BF0672"/>
    <w:rsid w:val="00BF0A2F"/>
    <w:rsid w:val="00BF0B72"/>
    <w:rsid w:val="00BF0E50"/>
    <w:rsid w:val="00BF11BB"/>
    <w:rsid w:val="00BF12B6"/>
    <w:rsid w:val="00BF1738"/>
    <w:rsid w:val="00BF174F"/>
    <w:rsid w:val="00BF2563"/>
    <w:rsid w:val="00BF2747"/>
    <w:rsid w:val="00BF37F6"/>
    <w:rsid w:val="00BF386B"/>
    <w:rsid w:val="00BF3D43"/>
    <w:rsid w:val="00BF3FD7"/>
    <w:rsid w:val="00BF4505"/>
    <w:rsid w:val="00BF5A08"/>
    <w:rsid w:val="00BF5AF1"/>
    <w:rsid w:val="00BF6684"/>
    <w:rsid w:val="00BF67DF"/>
    <w:rsid w:val="00BF69D4"/>
    <w:rsid w:val="00BF6BB1"/>
    <w:rsid w:val="00BF7226"/>
    <w:rsid w:val="00BF751E"/>
    <w:rsid w:val="00BF7A8D"/>
    <w:rsid w:val="00BF7C6E"/>
    <w:rsid w:val="00BF7FA1"/>
    <w:rsid w:val="00C00B05"/>
    <w:rsid w:val="00C00CEA"/>
    <w:rsid w:val="00C010C5"/>
    <w:rsid w:val="00C01F34"/>
    <w:rsid w:val="00C01F43"/>
    <w:rsid w:val="00C020BF"/>
    <w:rsid w:val="00C025FA"/>
    <w:rsid w:val="00C02633"/>
    <w:rsid w:val="00C02F3A"/>
    <w:rsid w:val="00C0320B"/>
    <w:rsid w:val="00C03601"/>
    <w:rsid w:val="00C0394A"/>
    <w:rsid w:val="00C03AC7"/>
    <w:rsid w:val="00C03B20"/>
    <w:rsid w:val="00C0430F"/>
    <w:rsid w:val="00C046B0"/>
    <w:rsid w:val="00C049C2"/>
    <w:rsid w:val="00C04E57"/>
    <w:rsid w:val="00C04FEF"/>
    <w:rsid w:val="00C05135"/>
    <w:rsid w:val="00C05166"/>
    <w:rsid w:val="00C0535F"/>
    <w:rsid w:val="00C05674"/>
    <w:rsid w:val="00C05842"/>
    <w:rsid w:val="00C0594B"/>
    <w:rsid w:val="00C05A5A"/>
    <w:rsid w:val="00C06166"/>
    <w:rsid w:val="00C064EF"/>
    <w:rsid w:val="00C06D5F"/>
    <w:rsid w:val="00C06D85"/>
    <w:rsid w:val="00C07112"/>
    <w:rsid w:val="00C071F8"/>
    <w:rsid w:val="00C07227"/>
    <w:rsid w:val="00C07309"/>
    <w:rsid w:val="00C074F6"/>
    <w:rsid w:val="00C07787"/>
    <w:rsid w:val="00C07BB2"/>
    <w:rsid w:val="00C07DD0"/>
    <w:rsid w:val="00C10429"/>
    <w:rsid w:val="00C105C3"/>
    <w:rsid w:val="00C108E3"/>
    <w:rsid w:val="00C109FA"/>
    <w:rsid w:val="00C10CFE"/>
    <w:rsid w:val="00C10D7D"/>
    <w:rsid w:val="00C112F9"/>
    <w:rsid w:val="00C11693"/>
    <w:rsid w:val="00C11EC2"/>
    <w:rsid w:val="00C1221C"/>
    <w:rsid w:val="00C123A1"/>
    <w:rsid w:val="00C123A6"/>
    <w:rsid w:val="00C12988"/>
    <w:rsid w:val="00C1320C"/>
    <w:rsid w:val="00C132C1"/>
    <w:rsid w:val="00C133D3"/>
    <w:rsid w:val="00C1432A"/>
    <w:rsid w:val="00C14534"/>
    <w:rsid w:val="00C146BB"/>
    <w:rsid w:val="00C14872"/>
    <w:rsid w:val="00C14C0B"/>
    <w:rsid w:val="00C14E44"/>
    <w:rsid w:val="00C14F95"/>
    <w:rsid w:val="00C1578D"/>
    <w:rsid w:val="00C15835"/>
    <w:rsid w:val="00C158A7"/>
    <w:rsid w:val="00C158D9"/>
    <w:rsid w:val="00C160AF"/>
    <w:rsid w:val="00C160E1"/>
    <w:rsid w:val="00C1643E"/>
    <w:rsid w:val="00C16694"/>
    <w:rsid w:val="00C16AC5"/>
    <w:rsid w:val="00C172CE"/>
    <w:rsid w:val="00C176F8"/>
    <w:rsid w:val="00C17AD2"/>
    <w:rsid w:val="00C17B5F"/>
    <w:rsid w:val="00C17D49"/>
    <w:rsid w:val="00C17EC5"/>
    <w:rsid w:val="00C20198"/>
    <w:rsid w:val="00C2042B"/>
    <w:rsid w:val="00C20620"/>
    <w:rsid w:val="00C207B0"/>
    <w:rsid w:val="00C20B8B"/>
    <w:rsid w:val="00C20C82"/>
    <w:rsid w:val="00C20DD8"/>
    <w:rsid w:val="00C20E25"/>
    <w:rsid w:val="00C21009"/>
    <w:rsid w:val="00C2148E"/>
    <w:rsid w:val="00C21F9B"/>
    <w:rsid w:val="00C22207"/>
    <w:rsid w:val="00C2226B"/>
    <w:rsid w:val="00C222E5"/>
    <w:rsid w:val="00C22AC3"/>
    <w:rsid w:val="00C22CB6"/>
    <w:rsid w:val="00C22CC4"/>
    <w:rsid w:val="00C232AC"/>
    <w:rsid w:val="00C23911"/>
    <w:rsid w:val="00C23960"/>
    <w:rsid w:val="00C23ED4"/>
    <w:rsid w:val="00C241C6"/>
    <w:rsid w:val="00C24208"/>
    <w:rsid w:val="00C243E2"/>
    <w:rsid w:val="00C24930"/>
    <w:rsid w:val="00C24F83"/>
    <w:rsid w:val="00C25FDB"/>
    <w:rsid w:val="00C26426"/>
    <w:rsid w:val="00C26597"/>
    <w:rsid w:val="00C2684E"/>
    <w:rsid w:val="00C271F9"/>
    <w:rsid w:val="00C272E1"/>
    <w:rsid w:val="00C27A89"/>
    <w:rsid w:val="00C27E7F"/>
    <w:rsid w:val="00C3018F"/>
    <w:rsid w:val="00C305D3"/>
    <w:rsid w:val="00C308C5"/>
    <w:rsid w:val="00C30BD5"/>
    <w:rsid w:val="00C30FBC"/>
    <w:rsid w:val="00C313ED"/>
    <w:rsid w:val="00C313F1"/>
    <w:rsid w:val="00C31557"/>
    <w:rsid w:val="00C31998"/>
    <w:rsid w:val="00C32400"/>
    <w:rsid w:val="00C32579"/>
    <w:rsid w:val="00C32BE2"/>
    <w:rsid w:val="00C32F0D"/>
    <w:rsid w:val="00C33A07"/>
    <w:rsid w:val="00C345E7"/>
    <w:rsid w:val="00C34B59"/>
    <w:rsid w:val="00C34BEA"/>
    <w:rsid w:val="00C35033"/>
    <w:rsid w:val="00C35183"/>
    <w:rsid w:val="00C351C9"/>
    <w:rsid w:val="00C3524D"/>
    <w:rsid w:val="00C35268"/>
    <w:rsid w:val="00C35856"/>
    <w:rsid w:val="00C35A9E"/>
    <w:rsid w:val="00C35CFF"/>
    <w:rsid w:val="00C3614A"/>
    <w:rsid w:val="00C362F7"/>
    <w:rsid w:val="00C36720"/>
    <w:rsid w:val="00C3672A"/>
    <w:rsid w:val="00C367DF"/>
    <w:rsid w:val="00C3699F"/>
    <w:rsid w:val="00C36B8E"/>
    <w:rsid w:val="00C36D19"/>
    <w:rsid w:val="00C36F70"/>
    <w:rsid w:val="00C37032"/>
    <w:rsid w:val="00C37AC1"/>
    <w:rsid w:val="00C37C56"/>
    <w:rsid w:val="00C4001E"/>
    <w:rsid w:val="00C40566"/>
    <w:rsid w:val="00C40A97"/>
    <w:rsid w:val="00C40DCA"/>
    <w:rsid w:val="00C41404"/>
    <w:rsid w:val="00C415FE"/>
    <w:rsid w:val="00C417AF"/>
    <w:rsid w:val="00C41A96"/>
    <w:rsid w:val="00C41B2C"/>
    <w:rsid w:val="00C41DDE"/>
    <w:rsid w:val="00C4234B"/>
    <w:rsid w:val="00C426B3"/>
    <w:rsid w:val="00C42798"/>
    <w:rsid w:val="00C4289C"/>
    <w:rsid w:val="00C428BE"/>
    <w:rsid w:val="00C432A9"/>
    <w:rsid w:val="00C43AF7"/>
    <w:rsid w:val="00C43B14"/>
    <w:rsid w:val="00C43B6C"/>
    <w:rsid w:val="00C43E7E"/>
    <w:rsid w:val="00C4420F"/>
    <w:rsid w:val="00C44264"/>
    <w:rsid w:val="00C445CC"/>
    <w:rsid w:val="00C4468F"/>
    <w:rsid w:val="00C447FB"/>
    <w:rsid w:val="00C44F34"/>
    <w:rsid w:val="00C4571A"/>
    <w:rsid w:val="00C45D59"/>
    <w:rsid w:val="00C45F28"/>
    <w:rsid w:val="00C467D0"/>
    <w:rsid w:val="00C467EF"/>
    <w:rsid w:val="00C46AC3"/>
    <w:rsid w:val="00C46C21"/>
    <w:rsid w:val="00C47765"/>
    <w:rsid w:val="00C4787A"/>
    <w:rsid w:val="00C47942"/>
    <w:rsid w:val="00C47976"/>
    <w:rsid w:val="00C47B35"/>
    <w:rsid w:val="00C47D12"/>
    <w:rsid w:val="00C47E99"/>
    <w:rsid w:val="00C50059"/>
    <w:rsid w:val="00C502C2"/>
    <w:rsid w:val="00C502F5"/>
    <w:rsid w:val="00C5032A"/>
    <w:rsid w:val="00C519A3"/>
    <w:rsid w:val="00C51AF1"/>
    <w:rsid w:val="00C51B3B"/>
    <w:rsid w:val="00C51B9B"/>
    <w:rsid w:val="00C51C15"/>
    <w:rsid w:val="00C525FC"/>
    <w:rsid w:val="00C529B3"/>
    <w:rsid w:val="00C52AFA"/>
    <w:rsid w:val="00C52CAD"/>
    <w:rsid w:val="00C52E07"/>
    <w:rsid w:val="00C542C5"/>
    <w:rsid w:val="00C5432E"/>
    <w:rsid w:val="00C54639"/>
    <w:rsid w:val="00C547F0"/>
    <w:rsid w:val="00C54985"/>
    <w:rsid w:val="00C54D78"/>
    <w:rsid w:val="00C54DC7"/>
    <w:rsid w:val="00C55002"/>
    <w:rsid w:val="00C551E9"/>
    <w:rsid w:val="00C552C1"/>
    <w:rsid w:val="00C55651"/>
    <w:rsid w:val="00C55961"/>
    <w:rsid w:val="00C55D58"/>
    <w:rsid w:val="00C55F7D"/>
    <w:rsid w:val="00C5613E"/>
    <w:rsid w:val="00C5658B"/>
    <w:rsid w:val="00C5685A"/>
    <w:rsid w:val="00C569DB"/>
    <w:rsid w:val="00C56A86"/>
    <w:rsid w:val="00C56EA9"/>
    <w:rsid w:val="00C57A2B"/>
    <w:rsid w:val="00C57BC5"/>
    <w:rsid w:val="00C57D3B"/>
    <w:rsid w:val="00C57DB3"/>
    <w:rsid w:val="00C6027F"/>
    <w:rsid w:val="00C60490"/>
    <w:rsid w:val="00C60500"/>
    <w:rsid w:val="00C60B48"/>
    <w:rsid w:val="00C60FE8"/>
    <w:rsid w:val="00C61065"/>
    <w:rsid w:val="00C6119B"/>
    <w:rsid w:val="00C61442"/>
    <w:rsid w:val="00C61755"/>
    <w:rsid w:val="00C625E4"/>
    <w:rsid w:val="00C6344D"/>
    <w:rsid w:val="00C63BF5"/>
    <w:rsid w:val="00C64372"/>
    <w:rsid w:val="00C64943"/>
    <w:rsid w:val="00C64A56"/>
    <w:rsid w:val="00C64C40"/>
    <w:rsid w:val="00C64F4C"/>
    <w:rsid w:val="00C65694"/>
    <w:rsid w:val="00C65A80"/>
    <w:rsid w:val="00C65ABC"/>
    <w:rsid w:val="00C6647A"/>
    <w:rsid w:val="00C664CA"/>
    <w:rsid w:val="00C664EB"/>
    <w:rsid w:val="00C66520"/>
    <w:rsid w:val="00C66605"/>
    <w:rsid w:val="00C66A26"/>
    <w:rsid w:val="00C66AB3"/>
    <w:rsid w:val="00C66D65"/>
    <w:rsid w:val="00C66DE7"/>
    <w:rsid w:val="00C672F7"/>
    <w:rsid w:val="00C70660"/>
    <w:rsid w:val="00C708D3"/>
    <w:rsid w:val="00C70936"/>
    <w:rsid w:val="00C710CD"/>
    <w:rsid w:val="00C71191"/>
    <w:rsid w:val="00C71751"/>
    <w:rsid w:val="00C71C5A"/>
    <w:rsid w:val="00C71E98"/>
    <w:rsid w:val="00C7200C"/>
    <w:rsid w:val="00C72142"/>
    <w:rsid w:val="00C72146"/>
    <w:rsid w:val="00C72306"/>
    <w:rsid w:val="00C729B6"/>
    <w:rsid w:val="00C73408"/>
    <w:rsid w:val="00C7379F"/>
    <w:rsid w:val="00C73830"/>
    <w:rsid w:val="00C73ED5"/>
    <w:rsid w:val="00C74034"/>
    <w:rsid w:val="00C74113"/>
    <w:rsid w:val="00C74610"/>
    <w:rsid w:val="00C74639"/>
    <w:rsid w:val="00C74929"/>
    <w:rsid w:val="00C74FF1"/>
    <w:rsid w:val="00C753F5"/>
    <w:rsid w:val="00C7566C"/>
    <w:rsid w:val="00C756E8"/>
    <w:rsid w:val="00C75731"/>
    <w:rsid w:val="00C761C4"/>
    <w:rsid w:val="00C761FC"/>
    <w:rsid w:val="00C7631B"/>
    <w:rsid w:val="00C76586"/>
    <w:rsid w:val="00C770D0"/>
    <w:rsid w:val="00C77334"/>
    <w:rsid w:val="00C7737F"/>
    <w:rsid w:val="00C776C6"/>
    <w:rsid w:val="00C778D8"/>
    <w:rsid w:val="00C77D2E"/>
    <w:rsid w:val="00C77DC1"/>
    <w:rsid w:val="00C8021D"/>
    <w:rsid w:val="00C80271"/>
    <w:rsid w:val="00C80334"/>
    <w:rsid w:val="00C808EF"/>
    <w:rsid w:val="00C80DD9"/>
    <w:rsid w:val="00C8123D"/>
    <w:rsid w:val="00C81ADA"/>
    <w:rsid w:val="00C81BCF"/>
    <w:rsid w:val="00C81CF3"/>
    <w:rsid w:val="00C81D6E"/>
    <w:rsid w:val="00C821ED"/>
    <w:rsid w:val="00C82D71"/>
    <w:rsid w:val="00C82EE6"/>
    <w:rsid w:val="00C83198"/>
    <w:rsid w:val="00C834B7"/>
    <w:rsid w:val="00C835BD"/>
    <w:rsid w:val="00C83682"/>
    <w:rsid w:val="00C83ADD"/>
    <w:rsid w:val="00C83D71"/>
    <w:rsid w:val="00C83DCF"/>
    <w:rsid w:val="00C8446A"/>
    <w:rsid w:val="00C8480B"/>
    <w:rsid w:val="00C85450"/>
    <w:rsid w:val="00C85486"/>
    <w:rsid w:val="00C85707"/>
    <w:rsid w:val="00C85CEE"/>
    <w:rsid w:val="00C8627B"/>
    <w:rsid w:val="00C86720"/>
    <w:rsid w:val="00C867C9"/>
    <w:rsid w:val="00C8698E"/>
    <w:rsid w:val="00C86A08"/>
    <w:rsid w:val="00C86BB1"/>
    <w:rsid w:val="00C8715D"/>
    <w:rsid w:val="00C8752F"/>
    <w:rsid w:val="00C878D0"/>
    <w:rsid w:val="00C87BD0"/>
    <w:rsid w:val="00C90198"/>
    <w:rsid w:val="00C905CF"/>
    <w:rsid w:val="00C9064A"/>
    <w:rsid w:val="00C90D6A"/>
    <w:rsid w:val="00C90F8B"/>
    <w:rsid w:val="00C90F96"/>
    <w:rsid w:val="00C91103"/>
    <w:rsid w:val="00C91137"/>
    <w:rsid w:val="00C91301"/>
    <w:rsid w:val="00C914B2"/>
    <w:rsid w:val="00C9186E"/>
    <w:rsid w:val="00C91C3D"/>
    <w:rsid w:val="00C92761"/>
    <w:rsid w:val="00C9282C"/>
    <w:rsid w:val="00C92BC8"/>
    <w:rsid w:val="00C9343A"/>
    <w:rsid w:val="00C93B15"/>
    <w:rsid w:val="00C9444E"/>
    <w:rsid w:val="00C944D7"/>
    <w:rsid w:val="00C945AF"/>
    <w:rsid w:val="00C94E2B"/>
    <w:rsid w:val="00C956C8"/>
    <w:rsid w:val="00C956EA"/>
    <w:rsid w:val="00C95A41"/>
    <w:rsid w:val="00C95D43"/>
    <w:rsid w:val="00C95F16"/>
    <w:rsid w:val="00C96145"/>
    <w:rsid w:val="00C96EED"/>
    <w:rsid w:val="00C974C3"/>
    <w:rsid w:val="00C9781D"/>
    <w:rsid w:val="00CA037E"/>
    <w:rsid w:val="00CA0626"/>
    <w:rsid w:val="00CA07F3"/>
    <w:rsid w:val="00CA0A09"/>
    <w:rsid w:val="00CA0A83"/>
    <w:rsid w:val="00CA10E5"/>
    <w:rsid w:val="00CA10E8"/>
    <w:rsid w:val="00CA162C"/>
    <w:rsid w:val="00CA18FB"/>
    <w:rsid w:val="00CA1E74"/>
    <w:rsid w:val="00CA225C"/>
    <w:rsid w:val="00CA444D"/>
    <w:rsid w:val="00CA4651"/>
    <w:rsid w:val="00CA4766"/>
    <w:rsid w:val="00CA47F1"/>
    <w:rsid w:val="00CA4CC2"/>
    <w:rsid w:val="00CA53A8"/>
    <w:rsid w:val="00CA5D79"/>
    <w:rsid w:val="00CA6092"/>
    <w:rsid w:val="00CA60CC"/>
    <w:rsid w:val="00CA6110"/>
    <w:rsid w:val="00CA66C0"/>
    <w:rsid w:val="00CA6AC1"/>
    <w:rsid w:val="00CA6DDB"/>
    <w:rsid w:val="00CA6DF2"/>
    <w:rsid w:val="00CA6E1D"/>
    <w:rsid w:val="00CA6E70"/>
    <w:rsid w:val="00CA7529"/>
    <w:rsid w:val="00CA7923"/>
    <w:rsid w:val="00CA7975"/>
    <w:rsid w:val="00CA7C69"/>
    <w:rsid w:val="00CA7E2E"/>
    <w:rsid w:val="00CB00DC"/>
    <w:rsid w:val="00CB152A"/>
    <w:rsid w:val="00CB152E"/>
    <w:rsid w:val="00CB1628"/>
    <w:rsid w:val="00CB1EEA"/>
    <w:rsid w:val="00CB26A5"/>
    <w:rsid w:val="00CB294C"/>
    <w:rsid w:val="00CB2963"/>
    <w:rsid w:val="00CB2DD2"/>
    <w:rsid w:val="00CB4B71"/>
    <w:rsid w:val="00CB4B75"/>
    <w:rsid w:val="00CB4D92"/>
    <w:rsid w:val="00CB5365"/>
    <w:rsid w:val="00CB543B"/>
    <w:rsid w:val="00CB581F"/>
    <w:rsid w:val="00CB5825"/>
    <w:rsid w:val="00CB5DAD"/>
    <w:rsid w:val="00CB5E5C"/>
    <w:rsid w:val="00CB5EDA"/>
    <w:rsid w:val="00CB62AD"/>
    <w:rsid w:val="00CB656A"/>
    <w:rsid w:val="00CB65E8"/>
    <w:rsid w:val="00CB71A7"/>
    <w:rsid w:val="00CB734A"/>
    <w:rsid w:val="00CC0021"/>
    <w:rsid w:val="00CC15E7"/>
    <w:rsid w:val="00CC1670"/>
    <w:rsid w:val="00CC183B"/>
    <w:rsid w:val="00CC1A91"/>
    <w:rsid w:val="00CC1DB0"/>
    <w:rsid w:val="00CC1E47"/>
    <w:rsid w:val="00CC2359"/>
    <w:rsid w:val="00CC2A05"/>
    <w:rsid w:val="00CC2FB8"/>
    <w:rsid w:val="00CC322D"/>
    <w:rsid w:val="00CC36E8"/>
    <w:rsid w:val="00CC3947"/>
    <w:rsid w:val="00CC4499"/>
    <w:rsid w:val="00CC452C"/>
    <w:rsid w:val="00CC4764"/>
    <w:rsid w:val="00CC4B42"/>
    <w:rsid w:val="00CC4C94"/>
    <w:rsid w:val="00CC4DB6"/>
    <w:rsid w:val="00CC4E79"/>
    <w:rsid w:val="00CC50E4"/>
    <w:rsid w:val="00CC5489"/>
    <w:rsid w:val="00CC55E2"/>
    <w:rsid w:val="00CC575A"/>
    <w:rsid w:val="00CC5D1B"/>
    <w:rsid w:val="00CC5F83"/>
    <w:rsid w:val="00CC5FC4"/>
    <w:rsid w:val="00CC692B"/>
    <w:rsid w:val="00CC6CF4"/>
    <w:rsid w:val="00CC6DF1"/>
    <w:rsid w:val="00CC71A4"/>
    <w:rsid w:val="00CC74D8"/>
    <w:rsid w:val="00CC7794"/>
    <w:rsid w:val="00CC7883"/>
    <w:rsid w:val="00CC7B92"/>
    <w:rsid w:val="00CC7FC3"/>
    <w:rsid w:val="00CD020D"/>
    <w:rsid w:val="00CD0219"/>
    <w:rsid w:val="00CD0AA7"/>
    <w:rsid w:val="00CD0B5D"/>
    <w:rsid w:val="00CD0EDE"/>
    <w:rsid w:val="00CD114A"/>
    <w:rsid w:val="00CD1170"/>
    <w:rsid w:val="00CD1201"/>
    <w:rsid w:val="00CD16A4"/>
    <w:rsid w:val="00CD1784"/>
    <w:rsid w:val="00CD18DF"/>
    <w:rsid w:val="00CD190F"/>
    <w:rsid w:val="00CD194D"/>
    <w:rsid w:val="00CD1B09"/>
    <w:rsid w:val="00CD1D8D"/>
    <w:rsid w:val="00CD2073"/>
    <w:rsid w:val="00CD20C4"/>
    <w:rsid w:val="00CD2406"/>
    <w:rsid w:val="00CD2812"/>
    <w:rsid w:val="00CD2ABF"/>
    <w:rsid w:val="00CD35EE"/>
    <w:rsid w:val="00CD3A70"/>
    <w:rsid w:val="00CD3D6C"/>
    <w:rsid w:val="00CD3F2B"/>
    <w:rsid w:val="00CD3F90"/>
    <w:rsid w:val="00CD3FB4"/>
    <w:rsid w:val="00CD4243"/>
    <w:rsid w:val="00CD43C5"/>
    <w:rsid w:val="00CD45ED"/>
    <w:rsid w:val="00CD4A4B"/>
    <w:rsid w:val="00CD4DB4"/>
    <w:rsid w:val="00CD4FEE"/>
    <w:rsid w:val="00CD5241"/>
    <w:rsid w:val="00CD5359"/>
    <w:rsid w:val="00CD5778"/>
    <w:rsid w:val="00CD5874"/>
    <w:rsid w:val="00CD5C30"/>
    <w:rsid w:val="00CD5D1F"/>
    <w:rsid w:val="00CD5E96"/>
    <w:rsid w:val="00CD654C"/>
    <w:rsid w:val="00CD6A3B"/>
    <w:rsid w:val="00CD6ABB"/>
    <w:rsid w:val="00CD6C93"/>
    <w:rsid w:val="00CD6FB9"/>
    <w:rsid w:val="00CD6FEB"/>
    <w:rsid w:val="00CD7562"/>
    <w:rsid w:val="00CD761E"/>
    <w:rsid w:val="00CD7B4A"/>
    <w:rsid w:val="00CD7EF6"/>
    <w:rsid w:val="00CE0557"/>
    <w:rsid w:val="00CE08B8"/>
    <w:rsid w:val="00CE0E52"/>
    <w:rsid w:val="00CE1247"/>
    <w:rsid w:val="00CE12A1"/>
    <w:rsid w:val="00CE144C"/>
    <w:rsid w:val="00CE145E"/>
    <w:rsid w:val="00CE1593"/>
    <w:rsid w:val="00CE1971"/>
    <w:rsid w:val="00CE1DE4"/>
    <w:rsid w:val="00CE1F6B"/>
    <w:rsid w:val="00CE25C7"/>
    <w:rsid w:val="00CE2813"/>
    <w:rsid w:val="00CE291D"/>
    <w:rsid w:val="00CE2B0F"/>
    <w:rsid w:val="00CE2C05"/>
    <w:rsid w:val="00CE2C1F"/>
    <w:rsid w:val="00CE2DAC"/>
    <w:rsid w:val="00CE2DB7"/>
    <w:rsid w:val="00CE3309"/>
    <w:rsid w:val="00CE3FCE"/>
    <w:rsid w:val="00CE426B"/>
    <w:rsid w:val="00CE43AD"/>
    <w:rsid w:val="00CE446D"/>
    <w:rsid w:val="00CE49CC"/>
    <w:rsid w:val="00CE4C92"/>
    <w:rsid w:val="00CE4D0F"/>
    <w:rsid w:val="00CE52F0"/>
    <w:rsid w:val="00CE5315"/>
    <w:rsid w:val="00CE5587"/>
    <w:rsid w:val="00CE5FD6"/>
    <w:rsid w:val="00CE6055"/>
    <w:rsid w:val="00CE6384"/>
    <w:rsid w:val="00CE63BF"/>
    <w:rsid w:val="00CE66F5"/>
    <w:rsid w:val="00CE6B78"/>
    <w:rsid w:val="00CE6BC8"/>
    <w:rsid w:val="00CE7BD5"/>
    <w:rsid w:val="00CE7D07"/>
    <w:rsid w:val="00CE7F6A"/>
    <w:rsid w:val="00CE7F71"/>
    <w:rsid w:val="00CF031E"/>
    <w:rsid w:val="00CF054C"/>
    <w:rsid w:val="00CF0AE5"/>
    <w:rsid w:val="00CF0BBB"/>
    <w:rsid w:val="00CF0D36"/>
    <w:rsid w:val="00CF1618"/>
    <w:rsid w:val="00CF17EE"/>
    <w:rsid w:val="00CF211D"/>
    <w:rsid w:val="00CF277E"/>
    <w:rsid w:val="00CF2A5F"/>
    <w:rsid w:val="00CF368A"/>
    <w:rsid w:val="00CF3901"/>
    <w:rsid w:val="00CF3AAD"/>
    <w:rsid w:val="00CF3B01"/>
    <w:rsid w:val="00CF3E75"/>
    <w:rsid w:val="00CF4536"/>
    <w:rsid w:val="00CF48A5"/>
    <w:rsid w:val="00CF5218"/>
    <w:rsid w:val="00CF5681"/>
    <w:rsid w:val="00CF5EBA"/>
    <w:rsid w:val="00CF5EFE"/>
    <w:rsid w:val="00CF6755"/>
    <w:rsid w:val="00CF6AC9"/>
    <w:rsid w:val="00CF6DE0"/>
    <w:rsid w:val="00CF711B"/>
    <w:rsid w:val="00CF76C9"/>
    <w:rsid w:val="00CF7FCA"/>
    <w:rsid w:val="00D00071"/>
    <w:rsid w:val="00D00078"/>
    <w:rsid w:val="00D003DA"/>
    <w:rsid w:val="00D00C6E"/>
    <w:rsid w:val="00D0170F"/>
    <w:rsid w:val="00D01F91"/>
    <w:rsid w:val="00D01FB4"/>
    <w:rsid w:val="00D022DC"/>
    <w:rsid w:val="00D02849"/>
    <w:rsid w:val="00D0299A"/>
    <w:rsid w:val="00D031D0"/>
    <w:rsid w:val="00D03402"/>
    <w:rsid w:val="00D034E6"/>
    <w:rsid w:val="00D03947"/>
    <w:rsid w:val="00D03D23"/>
    <w:rsid w:val="00D03D7A"/>
    <w:rsid w:val="00D03ECF"/>
    <w:rsid w:val="00D0452E"/>
    <w:rsid w:val="00D04707"/>
    <w:rsid w:val="00D04CCA"/>
    <w:rsid w:val="00D050E3"/>
    <w:rsid w:val="00D05C2C"/>
    <w:rsid w:val="00D0649C"/>
    <w:rsid w:val="00D067E0"/>
    <w:rsid w:val="00D06889"/>
    <w:rsid w:val="00D068D9"/>
    <w:rsid w:val="00D0692B"/>
    <w:rsid w:val="00D06B4F"/>
    <w:rsid w:val="00D06CC0"/>
    <w:rsid w:val="00D073A7"/>
    <w:rsid w:val="00D0759E"/>
    <w:rsid w:val="00D077DC"/>
    <w:rsid w:val="00D07CD1"/>
    <w:rsid w:val="00D07E68"/>
    <w:rsid w:val="00D1007F"/>
    <w:rsid w:val="00D100D7"/>
    <w:rsid w:val="00D102BA"/>
    <w:rsid w:val="00D10400"/>
    <w:rsid w:val="00D1044B"/>
    <w:rsid w:val="00D10549"/>
    <w:rsid w:val="00D105B5"/>
    <w:rsid w:val="00D105F6"/>
    <w:rsid w:val="00D10856"/>
    <w:rsid w:val="00D10B6A"/>
    <w:rsid w:val="00D10BAF"/>
    <w:rsid w:val="00D11235"/>
    <w:rsid w:val="00D116F9"/>
    <w:rsid w:val="00D11D5C"/>
    <w:rsid w:val="00D12535"/>
    <w:rsid w:val="00D12580"/>
    <w:rsid w:val="00D1284E"/>
    <w:rsid w:val="00D128B9"/>
    <w:rsid w:val="00D1327F"/>
    <w:rsid w:val="00D13446"/>
    <w:rsid w:val="00D13586"/>
    <w:rsid w:val="00D13A96"/>
    <w:rsid w:val="00D13C3A"/>
    <w:rsid w:val="00D13C50"/>
    <w:rsid w:val="00D13DF2"/>
    <w:rsid w:val="00D1410E"/>
    <w:rsid w:val="00D14341"/>
    <w:rsid w:val="00D14653"/>
    <w:rsid w:val="00D1467A"/>
    <w:rsid w:val="00D1495F"/>
    <w:rsid w:val="00D15007"/>
    <w:rsid w:val="00D1507F"/>
    <w:rsid w:val="00D15123"/>
    <w:rsid w:val="00D153CD"/>
    <w:rsid w:val="00D15472"/>
    <w:rsid w:val="00D15638"/>
    <w:rsid w:val="00D1576C"/>
    <w:rsid w:val="00D15F8B"/>
    <w:rsid w:val="00D160FF"/>
    <w:rsid w:val="00D16367"/>
    <w:rsid w:val="00D16493"/>
    <w:rsid w:val="00D165A6"/>
    <w:rsid w:val="00D1662E"/>
    <w:rsid w:val="00D169C8"/>
    <w:rsid w:val="00D16A2D"/>
    <w:rsid w:val="00D16B33"/>
    <w:rsid w:val="00D16E1C"/>
    <w:rsid w:val="00D1753B"/>
    <w:rsid w:val="00D175F9"/>
    <w:rsid w:val="00D17AD2"/>
    <w:rsid w:val="00D17D7F"/>
    <w:rsid w:val="00D17DF2"/>
    <w:rsid w:val="00D17FA5"/>
    <w:rsid w:val="00D203A0"/>
    <w:rsid w:val="00D20494"/>
    <w:rsid w:val="00D213A5"/>
    <w:rsid w:val="00D2171B"/>
    <w:rsid w:val="00D21A0A"/>
    <w:rsid w:val="00D228DD"/>
    <w:rsid w:val="00D22A65"/>
    <w:rsid w:val="00D230CA"/>
    <w:rsid w:val="00D23168"/>
    <w:rsid w:val="00D2317C"/>
    <w:rsid w:val="00D2379F"/>
    <w:rsid w:val="00D23923"/>
    <w:rsid w:val="00D239DC"/>
    <w:rsid w:val="00D23EF7"/>
    <w:rsid w:val="00D240F0"/>
    <w:rsid w:val="00D2442E"/>
    <w:rsid w:val="00D2534E"/>
    <w:rsid w:val="00D253A0"/>
    <w:rsid w:val="00D25683"/>
    <w:rsid w:val="00D258AE"/>
    <w:rsid w:val="00D260FF"/>
    <w:rsid w:val="00D265F7"/>
    <w:rsid w:val="00D26780"/>
    <w:rsid w:val="00D267F8"/>
    <w:rsid w:val="00D26B96"/>
    <w:rsid w:val="00D26D1B"/>
    <w:rsid w:val="00D2735E"/>
    <w:rsid w:val="00D27A8C"/>
    <w:rsid w:val="00D27BC9"/>
    <w:rsid w:val="00D27CE4"/>
    <w:rsid w:val="00D27DC6"/>
    <w:rsid w:val="00D27F0F"/>
    <w:rsid w:val="00D302B1"/>
    <w:rsid w:val="00D30723"/>
    <w:rsid w:val="00D308B8"/>
    <w:rsid w:val="00D30C1B"/>
    <w:rsid w:val="00D31246"/>
    <w:rsid w:val="00D317FE"/>
    <w:rsid w:val="00D3187D"/>
    <w:rsid w:val="00D31888"/>
    <w:rsid w:val="00D31AE1"/>
    <w:rsid w:val="00D31BCA"/>
    <w:rsid w:val="00D31F7B"/>
    <w:rsid w:val="00D3206A"/>
    <w:rsid w:val="00D32077"/>
    <w:rsid w:val="00D3241B"/>
    <w:rsid w:val="00D324DE"/>
    <w:rsid w:val="00D32DC8"/>
    <w:rsid w:val="00D33FD9"/>
    <w:rsid w:val="00D344EA"/>
    <w:rsid w:val="00D34954"/>
    <w:rsid w:val="00D34A30"/>
    <w:rsid w:val="00D34A71"/>
    <w:rsid w:val="00D34AE7"/>
    <w:rsid w:val="00D35082"/>
    <w:rsid w:val="00D350FB"/>
    <w:rsid w:val="00D35857"/>
    <w:rsid w:val="00D35A39"/>
    <w:rsid w:val="00D35F5D"/>
    <w:rsid w:val="00D3627F"/>
    <w:rsid w:val="00D362DC"/>
    <w:rsid w:val="00D36472"/>
    <w:rsid w:val="00D36622"/>
    <w:rsid w:val="00D367B6"/>
    <w:rsid w:val="00D36D78"/>
    <w:rsid w:val="00D374CF"/>
    <w:rsid w:val="00D374F6"/>
    <w:rsid w:val="00D375F5"/>
    <w:rsid w:val="00D37632"/>
    <w:rsid w:val="00D3771B"/>
    <w:rsid w:val="00D37C6B"/>
    <w:rsid w:val="00D4028D"/>
    <w:rsid w:val="00D40528"/>
    <w:rsid w:val="00D40856"/>
    <w:rsid w:val="00D40941"/>
    <w:rsid w:val="00D41959"/>
    <w:rsid w:val="00D41FAF"/>
    <w:rsid w:val="00D42187"/>
    <w:rsid w:val="00D4262C"/>
    <w:rsid w:val="00D4278E"/>
    <w:rsid w:val="00D42C78"/>
    <w:rsid w:val="00D42EC3"/>
    <w:rsid w:val="00D4307C"/>
    <w:rsid w:val="00D43148"/>
    <w:rsid w:val="00D4349A"/>
    <w:rsid w:val="00D4353B"/>
    <w:rsid w:val="00D43A71"/>
    <w:rsid w:val="00D43AA2"/>
    <w:rsid w:val="00D4470A"/>
    <w:rsid w:val="00D448CE"/>
    <w:rsid w:val="00D450D6"/>
    <w:rsid w:val="00D454DC"/>
    <w:rsid w:val="00D4571F"/>
    <w:rsid w:val="00D45D43"/>
    <w:rsid w:val="00D45E80"/>
    <w:rsid w:val="00D45F0B"/>
    <w:rsid w:val="00D46693"/>
    <w:rsid w:val="00D46746"/>
    <w:rsid w:val="00D46982"/>
    <w:rsid w:val="00D46998"/>
    <w:rsid w:val="00D46C99"/>
    <w:rsid w:val="00D46EAF"/>
    <w:rsid w:val="00D47054"/>
    <w:rsid w:val="00D472C1"/>
    <w:rsid w:val="00D47396"/>
    <w:rsid w:val="00D47768"/>
    <w:rsid w:val="00D47913"/>
    <w:rsid w:val="00D47E04"/>
    <w:rsid w:val="00D47F42"/>
    <w:rsid w:val="00D501BD"/>
    <w:rsid w:val="00D505EB"/>
    <w:rsid w:val="00D507C5"/>
    <w:rsid w:val="00D5080E"/>
    <w:rsid w:val="00D50DD9"/>
    <w:rsid w:val="00D51733"/>
    <w:rsid w:val="00D5191C"/>
    <w:rsid w:val="00D51D97"/>
    <w:rsid w:val="00D51E13"/>
    <w:rsid w:val="00D52091"/>
    <w:rsid w:val="00D52169"/>
    <w:rsid w:val="00D524B3"/>
    <w:rsid w:val="00D524C4"/>
    <w:rsid w:val="00D52A48"/>
    <w:rsid w:val="00D52FFE"/>
    <w:rsid w:val="00D53BED"/>
    <w:rsid w:val="00D53F78"/>
    <w:rsid w:val="00D541AA"/>
    <w:rsid w:val="00D542C3"/>
    <w:rsid w:val="00D545FB"/>
    <w:rsid w:val="00D54613"/>
    <w:rsid w:val="00D54854"/>
    <w:rsid w:val="00D548A3"/>
    <w:rsid w:val="00D55019"/>
    <w:rsid w:val="00D5537B"/>
    <w:rsid w:val="00D55830"/>
    <w:rsid w:val="00D55A4B"/>
    <w:rsid w:val="00D55D48"/>
    <w:rsid w:val="00D56022"/>
    <w:rsid w:val="00D5643C"/>
    <w:rsid w:val="00D567FF"/>
    <w:rsid w:val="00D56B57"/>
    <w:rsid w:val="00D5718A"/>
    <w:rsid w:val="00D5740F"/>
    <w:rsid w:val="00D5756F"/>
    <w:rsid w:val="00D575D0"/>
    <w:rsid w:val="00D5761F"/>
    <w:rsid w:val="00D57639"/>
    <w:rsid w:val="00D577BA"/>
    <w:rsid w:val="00D5789D"/>
    <w:rsid w:val="00D578F5"/>
    <w:rsid w:val="00D57CC3"/>
    <w:rsid w:val="00D57D91"/>
    <w:rsid w:val="00D57F99"/>
    <w:rsid w:val="00D601E6"/>
    <w:rsid w:val="00D608F1"/>
    <w:rsid w:val="00D60A05"/>
    <w:rsid w:val="00D60B47"/>
    <w:rsid w:val="00D60E14"/>
    <w:rsid w:val="00D60F79"/>
    <w:rsid w:val="00D612F4"/>
    <w:rsid w:val="00D61341"/>
    <w:rsid w:val="00D6149C"/>
    <w:rsid w:val="00D614B4"/>
    <w:rsid w:val="00D61790"/>
    <w:rsid w:val="00D617D1"/>
    <w:rsid w:val="00D619EF"/>
    <w:rsid w:val="00D61F3B"/>
    <w:rsid w:val="00D6210C"/>
    <w:rsid w:val="00D6249C"/>
    <w:rsid w:val="00D628A7"/>
    <w:rsid w:val="00D62C06"/>
    <w:rsid w:val="00D6319C"/>
    <w:rsid w:val="00D63A05"/>
    <w:rsid w:val="00D63AB1"/>
    <w:rsid w:val="00D63D04"/>
    <w:rsid w:val="00D63DAC"/>
    <w:rsid w:val="00D63DE7"/>
    <w:rsid w:val="00D63F8D"/>
    <w:rsid w:val="00D6469A"/>
    <w:rsid w:val="00D65158"/>
    <w:rsid w:val="00D65258"/>
    <w:rsid w:val="00D65786"/>
    <w:rsid w:val="00D65959"/>
    <w:rsid w:val="00D6595C"/>
    <w:rsid w:val="00D662FC"/>
    <w:rsid w:val="00D665AC"/>
    <w:rsid w:val="00D66B29"/>
    <w:rsid w:val="00D66C5E"/>
    <w:rsid w:val="00D66D9B"/>
    <w:rsid w:val="00D6747D"/>
    <w:rsid w:val="00D67E48"/>
    <w:rsid w:val="00D70166"/>
    <w:rsid w:val="00D70CB5"/>
    <w:rsid w:val="00D70D61"/>
    <w:rsid w:val="00D71189"/>
    <w:rsid w:val="00D714A5"/>
    <w:rsid w:val="00D7177F"/>
    <w:rsid w:val="00D71A12"/>
    <w:rsid w:val="00D71A60"/>
    <w:rsid w:val="00D71AF4"/>
    <w:rsid w:val="00D71B23"/>
    <w:rsid w:val="00D71E4F"/>
    <w:rsid w:val="00D7212B"/>
    <w:rsid w:val="00D722C5"/>
    <w:rsid w:val="00D7289A"/>
    <w:rsid w:val="00D72A98"/>
    <w:rsid w:val="00D732C5"/>
    <w:rsid w:val="00D73447"/>
    <w:rsid w:val="00D73DC6"/>
    <w:rsid w:val="00D744FA"/>
    <w:rsid w:val="00D74531"/>
    <w:rsid w:val="00D746BA"/>
    <w:rsid w:val="00D7492E"/>
    <w:rsid w:val="00D7523D"/>
    <w:rsid w:val="00D752E9"/>
    <w:rsid w:val="00D758EF"/>
    <w:rsid w:val="00D75EDA"/>
    <w:rsid w:val="00D763BC"/>
    <w:rsid w:val="00D767FD"/>
    <w:rsid w:val="00D76895"/>
    <w:rsid w:val="00D76BB3"/>
    <w:rsid w:val="00D76E0C"/>
    <w:rsid w:val="00D77171"/>
    <w:rsid w:val="00D778DF"/>
    <w:rsid w:val="00D8010D"/>
    <w:rsid w:val="00D801AB"/>
    <w:rsid w:val="00D804A7"/>
    <w:rsid w:val="00D80823"/>
    <w:rsid w:val="00D80865"/>
    <w:rsid w:val="00D808BE"/>
    <w:rsid w:val="00D80907"/>
    <w:rsid w:val="00D80B91"/>
    <w:rsid w:val="00D81571"/>
    <w:rsid w:val="00D817E9"/>
    <w:rsid w:val="00D8186D"/>
    <w:rsid w:val="00D8231B"/>
    <w:rsid w:val="00D82427"/>
    <w:rsid w:val="00D825BA"/>
    <w:rsid w:val="00D825E0"/>
    <w:rsid w:val="00D82888"/>
    <w:rsid w:val="00D829A4"/>
    <w:rsid w:val="00D82DA0"/>
    <w:rsid w:val="00D82E8E"/>
    <w:rsid w:val="00D82FC9"/>
    <w:rsid w:val="00D83438"/>
    <w:rsid w:val="00D835B2"/>
    <w:rsid w:val="00D83B1D"/>
    <w:rsid w:val="00D83E59"/>
    <w:rsid w:val="00D83FC6"/>
    <w:rsid w:val="00D84071"/>
    <w:rsid w:val="00D84199"/>
    <w:rsid w:val="00D843D5"/>
    <w:rsid w:val="00D84667"/>
    <w:rsid w:val="00D84E68"/>
    <w:rsid w:val="00D85569"/>
    <w:rsid w:val="00D85A05"/>
    <w:rsid w:val="00D85B75"/>
    <w:rsid w:val="00D8631A"/>
    <w:rsid w:val="00D866FC"/>
    <w:rsid w:val="00D86B6C"/>
    <w:rsid w:val="00D86D6B"/>
    <w:rsid w:val="00D87064"/>
    <w:rsid w:val="00D87502"/>
    <w:rsid w:val="00D87586"/>
    <w:rsid w:val="00D87C17"/>
    <w:rsid w:val="00D90087"/>
    <w:rsid w:val="00D900A4"/>
    <w:rsid w:val="00D901D7"/>
    <w:rsid w:val="00D9045B"/>
    <w:rsid w:val="00D904D1"/>
    <w:rsid w:val="00D904D2"/>
    <w:rsid w:val="00D904FD"/>
    <w:rsid w:val="00D90B8A"/>
    <w:rsid w:val="00D90B9D"/>
    <w:rsid w:val="00D90C46"/>
    <w:rsid w:val="00D91105"/>
    <w:rsid w:val="00D9117A"/>
    <w:rsid w:val="00D913E4"/>
    <w:rsid w:val="00D915A2"/>
    <w:rsid w:val="00D91990"/>
    <w:rsid w:val="00D91AD9"/>
    <w:rsid w:val="00D91B54"/>
    <w:rsid w:val="00D91B9D"/>
    <w:rsid w:val="00D9246A"/>
    <w:rsid w:val="00D925FB"/>
    <w:rsid w:val="00D928F2"/>
    <w:rsid w:val="00D92A65"/>
    <w:rsid w:val="00D92C8B"/>
    <w:rsid w:val="00D92EA7"/>
    <w:rsid w:val="00D934F3"/>
    <w:rsid w:val="00D93599"/>
    <w:rsid w:val="00D93990"/>
    <w:rsid w:val="00D93B21"/>
    <w:rsid w:val="00D942C0"/>
    <w:rsid w:val="00D94529"/>
    <w:rsid w:val="00D946F1"/>
    <w:rsid w:val="00D949C2"/>
    <w:rsid w:val="00D94D86"/>
    <w:rsid w:val="00D94E9F"/>
    <w:rsid w:val="00D94F6A"/>
    <w:rsid w:val="00D951B4"/>
    <w:rsid w:val="00D95411"/>
    <w:rsid w:val="00D958C4"/>
    <w:rsid w:val="00D95901"/>
    <w:rsid w:val="00D9598E"/>
    <w:rsid w:val="00D95D93"/>
    <w:rsid w:val="00D95EDB"/>
    <w:rsid w:val="00D96441"/>
    <w:rsid w:val="00D97A30"/>
    <w:rsid w:val="00D97DAC"/>
    <w:rsid w:val="00DA053B"/>
    <w:rsid w:val="00DA065C"/>
    <w:rsid w:val="00DA07FC"/>
    <w:rsid w:val="00DA0F3A"/>
    <w:rsid w:val="00DA1413"/>
    <w:rsid w:val="00DA1773"/>
    <w:rsid w:val="00DA1A8B"/>
    <w:rsid w:val="00DA1B56"/>
    <w:rsid w:val="00DA1DA8"/>
    <w:rsid w:val="00DA1DDB"/>
    <w:rsid w:val="00DA1F2E"/>
    <w:rsid w:val="00DA20AA"/>
    <w:rsid w:val="00DA28E9"/>
    <w:rsid w:val="00DA2AA9"/>
    <w:rsid w:val="00DA3483"/>
    <w:rsid w:val="00DA3577"/>
    <w:rsid w:val="00DA408D"/>
    <w:rsid w:val="00DA40DA"/>
    <w:rsid w:val="00DA4525"/>
    <w:rsid w:val="00DA4B8B"/>
    <w:rsid w:val="00DA4DD5"/>
    <w:rsid w:val="00DA4F94"/>
    <w:rsid w:val="00DA5857"/>
    <w:rsid w:val="00DA5FC5"/>
    <w:rsid w:val="00DA6478"/>
    <w:rsid w:val="00DA651B"/>
    <w:rsid w:val="00DA660F"/>
    <w:rsid w:val="00DA7019"/>
    <w:rsid w:val="00DA72F0"/>
    <w:rsid w:val="00DA7659"/>
    <w:rsid w:val="00DA765D"/>
    <w:rsid w:val="00DA780B"/>
    <w:rsid w:val="00DA78EA"/>
    <w:rsid w:val="00DB01DD"/>
    <w:rsid w:val="00DB03E8"/>
    <w:rsid w:val="00DB08C1"/>
    <w:rsid w:val="00DB0D21"/>
    <w:rsid w:val="00DB11A9"/>
    <w:rsid w:val="00DB1308"/>
    <w:rsid w:val="00DB1628"/>
    <w:rsid w:val="00DB18DE"/>
    <w:rsid w:val="00DB19C5"/>
    <w:rsid w:val="00DB1B42"/>
    <w:rsid w:val="00DB22CE"/>
    <w:rsid w:val="00DB24BE"/>
    <w:rsid w:val="00DB3274"/>
    <w:rsid w:val="00DB3407"/>
    <w:rsid w:val="00DB35CB"/>
    <w:rsid w:val="00DB36E5"/>
    <w:rsid w:val="00DB3E31"/>
    <w:rsid w:val="00DB410C"/>
    <w:rsid w:val="00DB4246"/>
    <w:rsid w:val="00DB4305"/>
    <w:rsid w:val="00DB479D"/>
    <w:rsid w:val="00DB4A55"/>
    <w:rsid w:val="00DB5491"/>
    <w:rsid w:val="00DB5615"/>
    <w:rsid w:val="00DB5944"/>
    <w:rsid w:val="00DB5B84"/>
    <w:rsid w:val="00DB5B8C"/>
    <w:rsid w:val="00DB5C01"/>
    <w:rsid w:val="00DB5FC9"/>
    <w:rsid w:val="00DB5FD7"/>
    <w:rsid w:val="00DB6DBA"/>
    <w:rsid w:val="00DB6F00"/>
    <w:rsid w:val="00DB7476"/>
    <w:rsid w:val="00DB7DF9"/>
    <w:rsid w:val="00DC0219"/>
    <w:rsid w:val="00DC04A3"/>
    <w:rsid w:val="00DC0BD4"/>
    <w:rsid w:val="00DC0EC7"/>
    <w:rsid w:val="00DC12F4"/>
    <w:rsid w:val="00DC1BDA"/>
    <w:rsid w:val="00DC1D0C"/>
    <w:rsid w:val="00DC1EAD"/>
    <w:rsid w:val="00DC21A9"/>
    <w:rsid w:val="00DC23C9"/>
    <w:rsid w:val="00DC29EB"/>
    <w:rsid w:val="00DC2EBB"/>
    <w:rsid w:val="00DC3541"/>
    <w:rsid w:val="00DC38FE"/>
    <w:rsid w:val="00DC393E"/>
    <w:rsid w:val="00DC39A5"/>
    <w:rsid w:val="00DC3E54"/>
    <w:rsid w:val="00DC4164"/>
    <w:rsid w:val="00DC464D"/>
    <w:rsid w:val="00DC4AF6"/>
    <w:rsid w:val="00DC50C7"/>
    <w:rsid w:val="00DC56EA"/>
    <w:rsid w:val="00DC5D27"/>
    <w:rsid w:val="00DC6311"/>
    <w:rsid w:val="00DC6495"/>
    <w:rsid w:val="00DC67B0"/>
    <w:rsid w:val="00DC6CFC"/>
    <w:rsid w:val="00DC6D04"/>
    <w:rsid w:val="00DC784C"/>
    <w:rsid w:val="00DC7FD1"/>
    <w:rsid w:val="00DD0007"/>
    <w:rsid w:val="00DD03E5"/>
    <w:rsid w:val="00DD0638"/>
    <w:rsid w:val="00DD0C8F"/>
    <w:rsid w:val="00DD0FF9"/>
    <w:rsid w:val="00DD125B"/>
    <w:rsid w:val="00DD126A"/>
    <w:rsid w:val="00DD1B2E"/>
    <w:rsid w:val="00DD20C0"/>
    <w:rsid w:val="00DD2287"/>
    <w:rsid w:val="00DD28A0"/>
    <w:rsid w:val="00DD2F9A"/>
    <w:rsid w:val="00DD35B5"/>
    <w:rsid w:val="00DD36E0"/>
    <w:rsid w:val="00DD3BA2"/>
    <w:rsid w:val="00DD3D09"/>
    <w:rsid w:val="00DD42D5"/>
    <w:rsid w:val="00DD42F6"/>
    <w:rsid w:val="00DD4A16"/>
    <w:rsid w:val="00DD4AD7"/>
    <w:rsid w:val="00DD4BE8"/>
    <w:rsid w:val="00DD4C8E"/>
    <w:rsid w:val="00DD4C94"/>
    <w:rsid w:val="00DD4E18"/>
    <w:rsid w:val="00DD4E92"/>
    <w:rsid w:val="00DD52CA"/>
    <w:rsid w:val="00DD52EE"/>
    <w:rsid w:val="00DD57CC"/>
    <w:rsid w:val="00DD5D11"/>
    <w:rsid w:val="00DD5FA6"/>
    <w:rsid w:val="00DD60FB"/>
    <w:rsid w:val="00DD65CD"/>
    <w:rsid w:val="00DD6B26"/>
    <w:rsid w:val="00DD737D"/>
    <w:rsid w:val="00DD7859"/>
    <w:rsid w:val="00DE0443"/>
    <w:rsid w:val="00DE04A8"/>
    <w:rsid w:val="00DE079B"/>
    <w:rsid w:val="00DE0905"/>
    <w:rsid w:val="00DE092F"/>
    <w:rsid w:val="00DE0DEC"/>
    <w:rsid w:val="00DE1008"/>
    <w:rsid w:val="00DE11CF"/>
    <w:rsid w:val="00DE1984"/>
    <w:rsid w:val="00DE1CFC"/>
    <w:rsid w:val="00DE2524"/>
    <w:rsid w:val="00DE2E49"/>
    <w:rsid w:val="00DE2F47"/>
    <w:rsid w:val="00DE302C"/>
    <w:rsid w:val="00DE31DB"/>
    <w:rsid w:val="00DE359B"/>
    <w:rsid w:val="00DE36EB"/>
    <w:rsid w:val="00DE3770"/>
    <w:rsid w:val="00DE38FD"/>
    <w:rsid w:val="00DE3BC3"/>
    <w:rsid w:val="00DE42D8"/>
    <w:rsid w:val="00DE4D3D"/>
    <w:rsid w:val="00DE5471"/>
    <w:rsid w:val="00DE5689"/>
    <w:rsid w:val="00DE58CA"/>
    <w:rsid w:val="00DE5EBA"/>
    <w:rsid w:val="00DE63FA"/>
    <w:rsid w:val="00DE65AA"/>
    <w:rsid w:val="00DE674D"/>
    <w:rsid w:val="00DE6B56"/>
    <w:rsid w:val="00DE6BC9"/>
    <w:rsid w:val="00DE7159"/>
    <w:rsid w:val="00DE74FA"/>
    <w:rsid w:val="00DE76FC"/>
    <w:rsid w:val="00DE772D"/>
    <w:rsid w:val="00DF021B"/>
    <w:rsid w:val="00DF0383"/>
    <w:rsid w:val="00DF0655"/>
    <w:rsid w:val="00DF08DE"/>
    <w:rsid w:val="00DF0C7B"/>
    <w:rsid w:val="00DF109E"/>
    <w:rsid w:val="00DF1601"/>
    <w:rsid w:val="00DF19BB"/>
    <w:rsid w:val="00DF26FC"/>
    <w:rsid w:val="00DF336E"/>
    <w:rsid w:val="00DF435D"/>
    <w:rsid w:val="00DF44B4"/>
    <w:rsid w:val="00DF44BD"/>
    <w:rsid w:val="00DF4AD7"/>
    <w:rsid w:val="00DF4E48"/>
    <w:rsid w:val="00DF523E"/>
    <w:rsid w:val="00DF549B"/>
    <w:rsid w:val="00DF5618"/>
    <w:rsid w:val="00DF5789"/>
    <w:rsid w:val="00DF5801"/>
    <w:rsid w:val="00DF5CC5"/>
    <w:rsid w:val="00DF5DDD"/>
    <w:rsid w:val="00DF5F5C"/>
    <w:rsid w:val="00DF602B"/>
    <w:rsid w:val="00DF65EE"/>
    <w:rsid w:val="00DF70AF"/>
    <w:rsid w:val="00DF7374"/>
    <w:rsid w:val="00DF7D72"/>
    <w:rsid w:val="00DF7E24"/>
    <w:rsid w:val="00DF7F47"/>
    <w:rsid w:val="00E000BA"/>
    <w:rsid w:val="00E00138"/>
    <w:rsid w:val="00E0013B"/>
    <w:rsid w:val="00E00211"/>
    <w:rsid w:val="00E00A8F"/>
    <w:rsid w:val="00E018EB"/>
    <w:rsid w:val="00E023A9"/>
    <w:rsid w:val="00E02AB8"/>
    <w:rsid w:val="00E02C25"/>
    <w:rsid w:val="00E02EB6"/>
    <w:rsid w:val="00E02F58"/>
    <w:rsid w:val="00E031AF"/>
    <w:rsid w:val="00E0325E"/>
    <w:rsid w:val="00E034F1"/>
    <w:rsid w:val="00E038B2"/>
    <w:rsid w:val="00E03A71"/>
    <w:rsid w:val="00E03EB9"/>
    <w:rsid w:val="00E041E2"/>
    <w:rsid w:val="00E04383"/>
    <w:rsid w:val="00E0493E"/>
    <w:rsid w:val="00E04CC3"/>
    <w:rsid w:val="00E04D34"/>
    <w:rsid w:val="00E04F9A"/>
    <w:rsid w:val="00E054DA"/>
    <w:rsid w:val="00E05DFC"/>
    <w:rsid w:val="00E062AA"/>
    <w:rsid w:val="00E06367"/>
    <w:rsid w:val="00E0650A"/>
    <w:rsid w:val="00E06DC8"/>
    <w:rsid w:val="00E0795E"/>
    <w:rsid w:val="00E07AB4"/>
    <w:rsid w:val="00E07C7D"/>
    <w:rsid w:val="00E07CBE"/>
    <w:rsid w:val="00E07DCB"/>
    <w:rsid w:val="00E101EF"/>
    <w:rsid w:val="00E104A9"/>
    <w:rsid w:val="00E1125A"/>
    <w:rsid w:val="00E11416"/>
    <w:rsid w:val="00E1176E"/>
    <w:rsid w:val="00E117E0"/>
    <w:rsid w:val="00E119EA"/>
    <w:rsid w:val="00E11AAB"/>
    <w:rsid w:val="00E11E09"/>
    <w:rsid w:val="00E11F4A"/>
    <w:rsid w:val="00E123A4"/>
    <w:rsid w:val="00E123A9"/>
    <w:rsid w:val="00E127E3"/>
    <w:rsid w:val="00E12D6E"/>
    <w:rsid w:val="00E1304F"/>
    <w:rsid w:val="00E13D39"/>
    <w:rsid w:val="00E13FA2"/>
    <w:rsid w:val="00E14BBE"/>
    <w:rsid w:val="00E14FBF"/>
    <w:rsid w:val="00E1556B"/>
    <w:rsid w:val="00E158ED"/>
    <w:rsid w:val="00E15D4C"/>
    <w:rsid w:val="00E165BC"/>
    <w:rsid w:val="00E16679"/>
    <w:rsid w:val="00E16E9A"/>
    <w:rsid w:val="00E16EBD"/>
    <w:rsid w:val="00E16F86"/>
    <w:rsid w:val="00E171B0"/>
    <w:rsid w:val="00E172AC"/>
    <w:rsid w:val="00E173B2"/>
    <w:rsid w:val="00E17578"/>
    <w:rsid w:val="00E20950"/>
    <w:rsid w:val="00E20BF1"/>
    <w:rsid w:val="00E215B9"/>
    <w:rsid w:val="00E215DC"/>
    <w:rsid w:val="00E2190F"/>
    <w:rsid w:val="00E21DCD"/>
    <w:rsid w:val="00E21FB4"/>
    <w:rsid w:val="00E2243A"/>
    <w:rsid w:val="00E22900"/>
    <w:rsid w:val="00E229F2"/>
    <w:rsid w:val="00E22AEA"/>
    <w:rsid w:val="00E22E36"/>
    <w:rsid w:val="00E22F47"/>
    <w:rsid w:val="00E22FDB"/>
    <w:rsid w:val="00E2398A"/>
    <w:rsid w:val="00E23CC6"/>
    <w:rsid w:val="00E23E36"/>
    <w:rsid w:val="00E23ED2"/>
    <w:rsid w:val="00E24050"/>
    <w:rsid w:val="00E2442D"/>
    <w:rsid w:val="00E24A8B"/>
    <w:rsid w:val="00E25086"/>
    <w:rsid w:val="00E25808"/>
    <w:rsid w:val="00E259DA"/>
    <w:rsid w:val="00E25B9F"/>
    <w:rsid w:val="00E263BC"/>
    <w:rsid w:val="00E26FCD"/>
    <w:rsid w:val="00E27E3A"/>
    <w:rsid w:val="00E27F28"/>
    <w:rsid w:val="00E30218"/>
    <w:rsid w:val="00E307EC"/>
    <w:rsid w:val="00E30AE8"/>
    <w:rsid w:val="00E3148F"/>
    <w:rsid w:val="00E314B8"/>
    <w:rsid w:val="00E3158C"/>
    <w:rsid w:val="00E326F0"/>
    <w:rsid w:val="00E3291C"/>
    <w:rsid w:val="00E32FE4"/>
    <w:rsid w:val="00E3389F"/>
    <w:rsid w:val="00E33C5C"/>
    <w:rsid w:val="00E33D43"/>
    <w:rsid w:val="00E34463"/>
    <w:rsid w:val="00E34ABA"/>
    <w:rsid w:val="00E34FE7"/>
    <w:rsid w:val="00E35436"/>
    <w:rsid w:val="00E35460"/>
    <w:rsid w:val="00E35FA4"/>
    <w:rsid w:val="00E36187"/>
    <w:rsid w:val="00E365BD"/>
    <w:rsid w:val="00E36660"/>
    <w:rsid w:val="00E36823"/>
    <w:rsid w:val="00E36A15"/>
    <w:rsid w:val="00E36F14"/>
    <w:rsid w:val="00E3709D"/>
    <w:rsid w:val="00E376B6"/>
    <w:rsid w:val="00E37941"/>
    <w:rsid w:val="00E37CAB"/>
    <w:rsid w:val="00E37CE5"/>
    <w:rsid w:val="00E40537"/>
    <w:rsid w:val="00E40548"/>
    <w:rsid w:val="00E40D83"/>
    <w:rsid w:val="00E40F10"/>
    <w:rsid w:val="00E414CF"/>
    <w:rsid w:val="00E41510"/>
    <w:rsid w:val="00E41B47"/>
    <w:rsid w:val="00E42105"/>
    <w:rsid w:val="00E42257"/>
    <w:rsid w:val="00E42F33"/>
    <w:rsid w:val="00E43244"/>
    <w:rsid w:val="00E43366"/>
    <w:rsid w:val="00E43536"/>
    <w:rsid w:val="00E44448"/>
    <w:rsid w:val="00E4477F"/>
    <w:rsid w:val="00E448B8"/>
    <w:rsid w:val="00E44EB1"/>
    <w:rsid w:val="00E450A8"/>
    <w:rsid w:val="00E45272"/>
    <w:rsid w:val="00E45B5C"/>
    <w:rsid w:val="00E460F5"/>
    <w:rsid w:val="00E46130"/>
    <w:rsid w:val="00E4617B"/>
    <w:rsid w:val="00E466BF"/>
    <w:rsid w:val="00E46741"/>
    <w:rsid w:val="00E470CE"/>
    <w:rsid w:val="00E47633"/>
    <w:rsid w:val="00E4764E"/>
    <w:rsid w:val="00E47FBC"/>
    <w:rsid w:val="00E50012"/>
    <w:rsid w:val="00E50078"/>
    <w:rsid w:val="00E500B9"/>
    <w:rsid w:val="00E500DD"/>
    <w:rsid w:val="00E5018F"/>
    <w:rsid w:val="00E508DF"/>
    <w:rsid w:val="00E5093A"/>
    <w:rsid w:val="00E5098B"/>
    <w:rsid w:val="00E50A20"/>
    <w:rsid w:val="00E50BAB"/>
    <w:rsid w:val="00E5106B"/>
    <w:rsid w:val="00E513D5"/>
    <w:rsid w:val="00E5186B"/>
    <w:rsid w:val="00E519F0"/>
    <w:rsid w:val="00E51A6A"/>
    <w:rsid w:val="00E51C73"/>
    <w:rsid w:val="00E522B9"/>
    <w:rsid w:val="00E524D0"/>
    <w:rsid w:val="00E52709"/>
    <w:rsid w:val="00E52A09"/>
    <w:rsid w:val="00E53175"/>
    <w:rsid w:val="00E534F5"/>
    <w:rsid w:val="00E53CAB"/>
    <w:rsid w:val="00E54561"/>
    <w:rsid w:val="00E54611"/>
    <w:rsid w:val="00E54D56"/>
    <w:rsid w:val="00E54F1A"/>
    <w:rsid w:val="00E54F48"/>
    <w:rsid w:val="00E54FCB"/>
    <w:rsid w:val="00E55451"/>
    <w:rsid w:val="00E55515"/>
    <w:rsid w:val="00E55B2B"/>
    <w:rsid w:val="00E55CAC"/>
    <w:rsid w:val="00E5691B"/>
    <w:rsid w:val="00E56F31"/>
    <w:rsid w:val="00E56F54"/>
    <w:rsid w:val="00E57233"/>
    <w:rsid w:val="00E574EB"/>
    <w:rsid w:val="00E60005"/>
    <w:rsid w:val="00E60791"/>
    <w:rsid w:val="00E60E6A"/>
    <w:rsid w:val="00E6131B"/>
    <w:rsid w:val="00E6134E"/>
    <w:rsid w:val="00E6173E"/>
    <w:rsid w:val="00E617DA"/>
    <w:rsid w:val="00E618E5"/>
    <w:rsid w:val="00E61AC4"/>
    <w:rsid w:val="00E61CA7"/>
    <w:rsid w:val="00E61DAC"/>
    <w:rsid w:val="00E621E9"/>
    <w:rsid w:val="00E62242"/>
    <w:rsid w:val="00E62453"/>
    <w:rsid w:val="00E625BB"/>
    <w:rsid w:val="00E625CD"/>
    <w:rsid w:val="00E627C1"/>
    <w:rsid w:val="00E62A91"/>
    <w:rsid w:val="00E62B8E"/>
    <w:rsid w:val="00E630AB"/>
    <w:rsid w:val="00E6328D"/>
    <w:rsid w:val="00E63367"/>
    <w:rsid w:val="00E634FC"/>
    <w:rsid w:val="00E63A53"/>
    <w:rsid w:val="00E63BD8"/>
    <w:rsid w:val="00E63E1F"/>
    <w:rsid w:val="00E63F87"/>
    <w:rsid w:val="00E640A6"/>
    <w:rsid w:val="00E6483D"/>
    <w:rsid w:val="00E64B70"/>
    <w:rsid w:val="00E64BE0"/>
    <w:rsid w:val="00E64D23"/>
    <w:rsid w:val="00E64D7B"/>
    <w:rsid w:val="00E64DCC"/>
    <w:rsid w:val="00E65767"/>
    <w:rsid w:val="00E65873"/>
    <w:rsid w:val="00E662EE"/>
    <w:rsid w:val="00E6637F"/>
    <w:rsid w:val="00E66391"/>
    <w:rsid w:val="00E6642C"/>
    <w:rsid w:val="00E66D44"/>
    <w:rsid w:val="00E66D7F"/>
    <w:rsid w:val="00E67088"/>
    <w:rsid w:val="00E674E1"/>
    <w:rsid w:val="00E67C6B"/>
    <w:rsid w:val="00E67D64"/>
    <w:rsid w:val="00E67EEA"/>
    <w:rsid w:val="00E702BB"/>
    <w:rsid w:val="00E7040E"/>
    <w:rsid w:val="00E70559"/>
    <w:rsid w:val="00E706BF"/>
    <w:rsid w:val="00E7073A"/>
    <w:rsid w:val="00E708CD"/>
    <w:rsid w:val="00E70910"/>
    <w:rsid w:val="00E71002"/>
    <w:rsid w:val="00E71AE9"/>
    <w:rsid w:val="00E71FDE"/>
    <w:rsid w:val="00E721A1"/>
    <w:rsid w:val="00E72911"/>
    <w:rsid w:val="00E72A5E"/>
    <w:rsid w:val="00E72AE2"/>
    <w:rsid w:val="00E72AFE"/>
    <w:rsid w:val="00E730C8"/>
    <w:rsid w:val="00E730E5"/>
    <w:rsid w:val="00E73DED"/>
    <w:rsid w:val="00E74110"/>
    <w:rsid w:val="00E74645"/>
    <w:rsid w:val="00E7488C"/>
    <w:rsid w:val="00E74C28"/>
    <w:rsid w:val="00E75207"/>
    <w:rsid w:val="00E753A7"/>
    <w:rsid w:val="00E7574A"/>
    <w:rsid w:val="00E7574F"/>
    <w:rsid w:val="00E75B34"/>
    <w:rsid w:val="00E75E7A"/>
    <w:rsid w:val="00E76595"/>
    <w:rsid w:val="00E76975"/>
    <w:rsid w:val="00E76B55"/>
    <w:rsid w:val="00E770CC"/>
    <w:rsid w:val="00E770FD"/>
    <w:rsid w:val="00E772B8"/>
    <w:rsid w:val="00E773A2"/>
    <w:rsid w:val="00E77761"/>
    <w:rsid w:val="00E77E1E"/>
    <w:rsid w:val="00E77E6E"/>
    <w:rsid w:val="00E8010A"/>
    <w:rsid w:val="00E807F4"/>
    <w:rsid w:val="00E80D85"/>
    <w:rsid w:val="00E80DCA"/>
    <w:rsid w:val="00E814D5"/>
    <w:rsid w:val="00E818E8"/>
    <w:rsid w:val="00E81C11"/>
    <w:rsid w:val="00E81E16"/>
    <w:rsid w:val="00E82ABC"/>
    <w:rsid w:val="00E82B49"/>
    <w:rsid w:val="00E82F44"/>
    <w:rsid w:val="00E83632"/>
    <w:rsid w:val="00E83C93"/>
    <w:rsid w:val="00E840C7"/>
    <w:rsid w:val="00E84BDF"/>
    <w:rsid w:val="00E85095"/>
    <w:rsid w:val="00E851E2"/>
    <w:rsid w:val="00E85D3C"/>
    <w:rsid w:val="00E86508"/>
    <w:rsid w:val="00E86675"/>
    <w:rsid w:val="00E8667E"/>
    <w:rsid w:val="00E86C5D"/>
    <w:rsid w:val="00E86F35"/>
    <w:rsid w:val="00E875CF"/>
    <w:rsid w:val="00E875F8"/>
    <w:rsid w:val="00E9029A"/>
    <w:rsid w:val="00E9047F"/>
    <w:rsid w:val="00E904B7"/>
    <w:rsid w:val="00E909CB"/>
    <w:rsid w:val="00E90DEC"/>
    <w:rsid w:val="00E91643"/>
    <w:rsid w:val="00E929CA"/>
    <w:rsid w:val="00E92A59"/>
    <w:rsid w:val="00E92BAC"/>
    <w:rsid w:val="00E92FBB"/>
    <w:rsid w:val="00E930BB"/>
    <w:rsid w:val="00E935DB"/>
    <w:rsid w:val="00E936C1"/>
    <w:rsid w:val="00E93730"/>
    <w:rsid w:val="00E93970"/>
    <w:rsid w:val="00E939E5"/>
    <w:rsid w:val="00E93E64"/>
    <w:rsid w:val="00E94496"/>
    <w:rsid w:val="00E94851"/>
    <w:rsid w:val="00E94B5C"/>
    <w:rsid w:val="00E94C95"/>
    <w:rsid w:val="00E94DD4"/>
    <w:rsid w:val="00E95084"/>
    <w:rsid w:val="00E9510B"/>
    <w:rsid w:val="00E95FAA"/>
    <w:rsid w:val="00E9601D"/>
    <w:rsid w:val="00E9609A"/>
    <w:rsid w:val="00E96AB3"/>
    <w:rsid w:val="00E96CDA"/>
    <w:rsid w:val="00E96D26"/>
    <w:rsid w:val="00E9744B"/>
    <w:rsid w:val="00E975DB"/>
    <w:rsid w:val="00E97773"/>
    <w:rsid w:val="00E97888"/>
    <w:rsid w:val="00E97F47"/>
    <w:rsid w:val="00E97FF9"/>
    <w:rsid w:val="00EA0210"/>
    <w:rsid w:val="00EA0439"/>
    <w:rsid w:val="00EA0D31"/>
    <w:rsid w:val="00EA11BA"/>
    <w:rsid w:val="00EA136F"/>
    <w:rsid w:val="00EA15E7"/>
    <w:rsid w:val="00EA29C5"/>
    <w:rsid w:val="00EA2A39"/>
    <w:rsid w:val="00EA2AD1"/>
    <w:rsid w:val="00EA2C7C"/>
    <w:rsid w:val="00EA2D32"/>
    <w:rsid w:val="00EA2F5C"/>
    <w:rsid w:val="00EA2FAF"/>
    <w:rsid w:val="00EA323E"/>
    <w:rsid w:val="00EA32D9"/>
    <w:rsid w:val="00EA40BF"/>
    <w:rsid w:val="00EA4499"/>
    <w:rsid w:val="00EA4758"/>
    <w:rsid w:val="00EA476B"/>
    <w:rsid w:val="00EA4884"/>
    <w:rsid w:val="00EA4D66"/>
    <w:rsid w:val="00EA5FB1"/>
    <w:rsid w:val="00EA6057"/>
    <w:rsid w:val="00EA628A"/>
    <w:rsid w:val="00EA62D0"/>
    <w:rsid w:val="00EA6577"/>
    <w:rsid w:val="00EA6F2F"/>
    <w:rsid w:val="00EA776B"/>
    <w:rsid w:val="00EA7BE0"/>
    <w:rsid w:val="00EA7D27"/>
    <w:rsid w:val="00EB06E9"/>
    <w:rsid w:val="00EB0969"/>
    <w:rsid w:val="00EB09C6"/>
    <w:rsid w:val="00EB0CFB"/>
    <w:rsid w:val="00EB0F86"/>
    <w:rsid w:val="00EB13BE"/>
    <w:rsid w:val="00EB28A4"/>
    <w:rsid w:val="00EB2AF9"/>
    <w:rsid w:val="00EB2BD0"/>
    <w:rsid w:val="00EB2C15"/>
    <w:rsid w:val="00EB2DFB"/>
    <w:rsid w:val="00EB3805"/>
    <w:rsid w:val="00EB3A45"/>
    <w:rsid w:val="00EB3A6A"/>
    <w:rsid w:val="00EB3F94"/>
    <w:rsid w:val="00EB436B"/>
    <w:rsid w:val="00EB445F"/>
    <w:rsid w:val="00EB481C"/>
    <w:rsid w:val="00EB4988"/>
    <w:rsid w:val="00EB4C20"/>
    <w:rsid w:val="00EB519A"/>
    <w:rsid w:val="00EB5206"/>
    <w:rsid w:val="00EB5A4F"/>
    <w:rsid w:val="00EB5A54"/>
    <w:rsid w:val="00EB5AD5"/>
    <w:rsid w:val="00EB5B1A"/>
    <w:rsid w:val="00EB6430"/>
    <w:rsid w:val="00EB67C9"/>
    <w:rsid w:val="00EB6813"/>
    <w:rsid w:val="00EB69F6"/>
    <w:rsid w:val="00EB6CF9"/>
    <w:rsid w:val="00EB6D1D"/>
    <w:rsid w:val="00EB7219"/>
    <w:rsid w:val="00EB7CDA"/>
    <w:rsid w:val="00EC00AC"/>
    <w:rsid w:val="00EC0341"/>
    <w:rsid w:val="00EC132C"/>
    <w:rsid w:val="00EC2881"/>
    <w:rsid w:val="00EC2CD7"/>
    <w:rsid w:val="00EC304B"/>
    <w:rsid w:val="00EC3231"/>
    <w:rsid w:val="00EC350F"/>
    <w:rsid w:val="00EC437B"/>
    <w:rsid w:val="00EC43C9"/>
    <w:rsid w:val="00EC4D2C"/>
    <w:rsid w:val="00EC4F89"/>
    <w:rsid w:val="00EC57AC"/>
    <w:rsid w:val="00EC5EA5"/>
    <w:rsid w:val="00EC6A3D"/>
    <w:rsid w:val="00EC70DB"/>
    <w:rsid w:val="00EC78A8"/>
    <w:rsid w:val="00EC79CB"/>
    <w:rsid w:val="00EC88D6"/>
    <w:rsid w:val="00ED09BF"/>
    <w:rsid w:val="00ED0CE4"/>
    <w:rsid w:val="00ED1302"/>
    <w:rsid w:val="00ED18C0"/>
    <w:rsid w:val="00ED1A59"/>
    <w:rsid w:val="00ED1BC3"/>
    <w:rsid w:val="00ED1D56"/>
    <w:rsid w:val="00ED1F97"/>
    <w:rsid w:val="00ED21FD"/>
    <w:rsid w:val="00ED22B4"/>
    <w:rsid w:val="00ED22EC"/>
    <w:rsid w:val="00ED27BD"/>
    <w:rsid w:val="00ED2961"/>
    <w:rsid w:val="00ED2982"/>
    <w:rsid w:val="00ED298B"/>
    <w:rsid w:val="00ED3237"/>
    <w:rsid w:val="00ED33AE"/>
    <w:rsid w:val="00ED35DA"/>
    <w:rsid w:val="00ED3DB0"/>
    <w:rsid w:val="00ED4897"/>
    <w:rsid w:val="00ED4FA5"/>
    <w:rsid w:val="00ED518B"/>
    <w:rsid w:val="00ED51A3"/>
    <w:rsid w:val="00ED5216"/>
    <w:rsid w:val="00ED539A"/>
    <w:rsid w:val="00ED58D1"/>
    <w:rsid w:val="00ED5D84"/>
    <w:rsid w:val="00ED6040"/>
    <w:rsid w:val="00ED61C2"/>
    <w:rsid w:val="00ED6723"/>
    <w:rsid w:val="00ED69CF"/>
    <w:rsid w:val="00ED6AE1"/>
    <w:rsid w:val="00ED776A"/>
    <w:rsid w:val="00EE011F"/>
    <w:rsid w:val="00EE0170"/>
    <w:rsid w:val="00EE017B"/>
    <w:rsid w:val="00EE0776"/>
    <w:rsid w:val="00EE16D1"/>
    <w:rsid w:val="00EE1B8A"/>
    <w:rsid w:val="00EE2038"/>
    <w:rsid w:val="00EE27DC"/>
    <w:rsid w:val="00EE3A97"/>
    <w:rsid w:val="00EE3C96"/>
    <w:rsid w:val="00EE4D85"/>
    <w:rsid w:val="00EE5086"/>
    <w:rsid w:val="00EE5156"/>
    <w:rsid w:val="00EE5375"/>
    <w:rsid w:val="00EE5CFC"/>
    <w:rsid w:val="00EE611F"/>
    <w:rsid w:val="00EE620A"/>
    <w:rsid w:val="00EE65AF"/>
    <w:rsid w:val="00EE6E81"/>
    <w:rsid w:val="00EE7076"/>
    <w:rsid w:val="00EE7331"/>
    <w:rsid w:val="00EE73BD"/>
    <w:rsid w:val="00EE768A"/>
    <w:rsid w:val="00EE7AE2"/>
    <w:rsid w:val="00EF046F"/>
    <w:rsid w:val="00EF04B7"/>
    <w:rsid w:val="00EF06D6"/>
    <w:rsid w:val="00EF0E64"/>
    <w:rsid w:val="00EF0F65"/>
    <w:rsid w:val="00EF100E"/>
    <w:rsid w:val="00EF1493"/>
    <w:rsid w:val="00EF1932"/>
    <w:rsid w:val="00EF1C18"/>
    <w:rsid w:val="00EF1FF4"/>
    <w:rsid w:val="00EF2089"/>
    <w:rsid w:val="00EF2576"/>
    <w:rsid w:val="00EF270A"/>
    <w:rsid w:val="00EF2A07"/>
    <w:rsid w:val="00EF2C7B"/>
    <w:rsid w:val="00EF2F19"/>
    <w:rsid w:val="00EF403E"/>
    <w:rsid w:val="00EF4512"/>
    <w:rsid w:val="00EF46D7"/>
    <w:rsid w:val="00EF4733"/>
    <w:rsid w:val="00EF4947"/>
    <w:rsid w:val="00EF52F8"/>
    <w:rsid w:val="00EF5A7E"/>
    <w:rsid w:val="00EF5B34"/>
    <w:rsid w:val="00EF614C"/>
    <w:rsid w:val="00EF63C4"/>
    <w:rsid w:val="00EF659B"/>
    <w:rsid w:val="00EF66FF"/>
    <w:rsid w:val="00EF69A2"/>
    <w:rsid w:val="00EF74E5"/>
    <w:rsid w:val="00EF7F4E"/>
    <w:rsid w:val="00F003E4"/>
    <w:rsid w:val="00F0046F"/>
    <w:rsid w:val="00F00808"/>
    <w:rsid w:val="00F00BDE"/>
    <w:rsid w:val="00F01D56"/>
    <w:rsid w:val="00F0212F"/>
    <w:rsid w:val="00F02338"/>
    <w:rsid w:val="00F026C6"/>
    <w:rsid w:val="00F02AA3"/>
    <w:rsid w:val="00F02B5A"/>
    <w:rsid w:val="00F02C5C"/>
    <w:rsid w:val="00F02E25"/>
    <w:rsid w:val="00F0378C"/>
    <w:rsid w:val="00F03EDD"/>
    <w:rsid w:val="00F0466F"/>
    <w:rsid w:val="00F04AE7"/>
    <w:rsid w:val="00F05D59"/>
    <w:rsid w:val="00F06728"/>
    <w:rsid w:val="00F067CA"/>
    <w:rsid w:val="00F06FBD"/>
    <w:rsid w:val="00F06FD1"/>
    <w:rsid w:val="00F070F3"/>
    <w:rsid w:val="00F07193"/>
    <w:rsid w:val="00F07791"/>
    <w:rsid w:val="00F07C1F"/>
    <w:rsid w:val="00F07C83"/>
    <w:rsid w:val="00F10263"/>
    <w:rsid w:val="00F10635"/>
    <w:rsid w:val="00F107E6"/>
    <w:rsid w:val="00F10948"/>
    <w:rsid w:val="00F10A8F"/>
    <w:rsid w:val="00F10B0E"/>
    <w:rsid w:val="00F10B49"/>
    <w:rsid w:val="00F10F2A"/>
    <w:rsid w:val="00F111E4"/>
    <w:rsid w:val="00F11CFC"/>
    <w:rsid w:val="00F1282C"/>
    <w:rsid w:val="00F128A4"/>
    <w:rsid w:val="00F13BE2"/>
    <w:rsid w:val="00F13D9C"/>
    <w:rsid w:val="00F140BB"/>
    <w:rsid w:val="00F14100"/>
    <w:rsid w:val="00F14AF7"/>
    <w:rsid w:val="00F15369"/>
    <w:rsid w:val="00F1554E"/>
    <w:rsid w:val="00F157A0"/>
    <w:rsid w:val="00F157C6"/>
    <w:rsid w:val="00F16570"/>
    <w:rsid w:val="00F165B4"/>
    <w:rsid w:val="00F1675E"/>
    <w:rsid w:val="00F16A21"/>
    <w:rsid w:val="00F16E27"/>
    <w:rsid w:val="00F17045"/>
    <w:rsid w:val="00F1725E"/>
    <w:rsid w:val="00F20070"/>
    <w:rsid w:val="00F20171"/>
    <w:rsid w:val="00F20427"/>
    <w:rsid w:val="00F206D5"/>
    <w:rsid w:val="00F20971"/>
    <w:rsid w:val="00F20CFD"/>
    <w:rsid w:val="00F20F73"/>
    <w:rsid w:val="00F214E5"/>
    <w:rsid w:val="00F2174A"/>
    <w:rsid w:val="00F21A06"/>
    <w:rsid w:val="00F221AF"/>
    <w:rsid w:val="00F22356"/>
    <w:rsid w:val="00F22527"/>
    <w:rsid w:val="00F229E5"/>
    <w:rsid w:val="00F23757"/>
    <w:rsid w:val="00F23850"/>
    <w:rsid w:val="00F23AF9"/>
    <w:rsid w:val="00F23B50"/>
    <w:rsid w:val="00F23CEA"/>
    <w:rsid w:val="00F2466B"/>
    <w:rsid w:val="00F24E4D"/>
    <w:rsid w:val="00F24F4E"/>
    <w:rsid w:val="00F2516B"/>
    <w:rsid w:val="00F251B8"/>
    <w:rsid w:val="00F25D46"/>
    <w:rsid w:val="00F25DBF"/>
    <w:rsid w:val="00F2637F"/>
    <w:rsid w:val="00F265B9"/>
    <w:rsid w:val="00F270CE"/>
    <w:rsid w:val="00F272F5"/>
    <w:rsid w:val="00F276A4"/>
    <w:rsid w:val="00F27AA7"/>
    <w:rsid w:val="00F27AFB"/>
    <w:rsid w:val="00F27E53"/>
    <w:rsid w:val="00F30173"/>
    <w:rsid w:val="00F3030E"/>
    <w:rsid w:val="00F30819"/>
    <w:rsid w:val="00F30EB5"/>
    <w:rsid w:val="00F310AA"/>
    <w:rsid w:val="00F313B3"/>
    <w:rsid w:val="00F3165A"/>
    <w:rsid w:val="00F31A1F"/>
    <w:rsid w:val="00F31BBB"/>
    <w:rsid w:val="00F31F38"/>
    <w:rsid w:val="00F31F9E"/>
    <w:rsid w:val="00F3208D"/>
    <w:rsid w:val="00F3262A"/>
    <w:rsid w:val="00F32635"/>
    <w:rsid w:val="00F32ABC"/>
    <w:rsid w:val="00F32B66"/>
    <w:rsid w:val="00F32B77"/>
    <w:rsid w:val="00F32CF6"/>
    <w:rsid w:val="00F3365C"/>
    <w:rsid w:val="00F33859"/>
    <w:rsid w:val="00F338CA"/>
    <w:rsid w:val="00F33E29"/>
    <w:rsid w:val="00F34778"/>
    <w:rsid w:val="00F34866"/>
    <w:rsid w:val="00F348F2"/>
    <w:rsid w:val="00F34B2A"/>
    <w:rsid w:val="00F34D9A"/>
    <w:rsid w:val="00F352BF"/>
    <w:rsid w:val="00F35416"/>
    <w:rsid w:val="00F35858"/>
    <w:rsid w:val="00F359DA"/>
    <w:rsid w:val="00F35D8A"/>
    <w:rsid w:val="00F36737"/>
    <w:rsid w:val="00F36E6E"/>
    <w:rsid w:val="00F36E99"/>
    <w:rsid w:val="00F373B9"/>
    <w:rsid w:val="00F378A8"/>
    <w:rsid w:val="00F378F7"/>
    <w:rsid w:val="00F37B86"/>
    <w:rsid w:val="00F37BAF"/>
    <w:rsid w:val="00F40481"/>
    <w:rsid w:val="00F40656"/>
    <w:rsid w:val="00F406FB"/>
    <w:rsid w:val="00F40E1A"/>
    <w:rsid w:val="00F4117C"/>
    <w:rsid w:val="00F412E7"/>
    <w:rsid w:val="00F416D8"/>
    <w:rsid w:val="00F41A7D"/>
    <w:rsid w:val="00F41C55"/>
    <w:rsid w:val="00F42BF8"/>
    <w:rsid w:val="00F432BE"/>
    <w:rsid w:val="00F433FF"/>
    <w:rsid w:val="00F434B2"/>
    <w:rsid w:val="00F438BB"/>
    <w:rsid w:val="00F438FF"/>
    <w:rsid w:val="00F4398B"/>
    <w:rsid w:val="00F43A0D"/>
    <w:rsid w:val="00F43AF6"/>
    <w:rsid w:val="00F43B07"/>
    <w:rsid w:val="00F441D7"/>
    <w:rsid w:val="00F44331"/>
    <w:rsid w:val="00F443C1"/>
    <w:rsid w:val="00F444B0"/>
    <w:rsid w:val="00F44C8B"/>
    <w:rsid w:val="00F44F8B"/>
    <w:rsid w:val="00F458DC"/>
    <w:rsid w:val="00F45E89"/>
    <w:rsid w:val="00F460D2"/>
    <w:rsid w:val="00F46357"/>
    <w:rsid w:val="00F46531"/>
    <w:rsid w:val="00F46926"/>
    <w:rsid w:val="00F46BE9"/>
    <w:rsid w:val="00F4788F"/>
    <w:rsid w:val="00F47A07"/>
    <w:rsid w:val="00F47BEB"/>
    <w:rsid w:val="00F47CCA"/>
    <w:rsid w:val="00F47CE1"/>
    <w:rsid w:val="00F47E85"/>
    <w:rsid w:val="00F50325"/>
    <w:rsid w:val="00F50345"/>
    <w:rsid w:val="00F504E0"/>
    <w:rsid w:val="00F5094B"/>
    <w:rsid w:val="00F50BD6"/>
    <w:rsid w:val="00F50BF5"/>
    <w:rsid w:val="00F50FAF"/>
    <w:rsid w:val="00F51F32"/>
    <w:rsid w:val="00F51F96"/>
    <w:rsid w:val="00F52464"/>
    <w:rsid w:val="00F52EC6"/>
    <w:rsid w:val="00F5352B"/>
    <w:rsid w:val="00F539E0"/>
    <w:rsid w:val="00F5497D"/>
    <w:rsid w:val="00F54B17"/>
    <w:rsid w:val="00F54DFD"/>
    <w:rsid w:val="00F55BC1"/>
    <w:rsid w:val="00F55C84"/>
    <w:rsid w:val="00F56470"/>
    <w:rsid w:val="00F566FC"/>
    <w:rsid w:val="00F5674A"/>
    <w:rsid w:val="00F56CF3"/>
    <w:rsid w:val="00F56DE8"/>
    <w:rsid w:val="00F56F22"/>
    <w:rsid w:val="00F57446"/>
    <w:rsid w:val="00F57CA5"/>
    <w:rsid w:val="00F57CE0"/>
    <w:rsid w:val="00F6013E"/>
    <w:rsid w:val="00F60183"/>
    <w:rsid w:val="00F604C0"/>
    <w:rsid w:val="00F6051E"/>
    <w:rsid w:val="00F6074F"/>
    <w:rsid w:val="00F6091F"/>
    <w:rsid w:val="00F613C5"/>
    <w:rsid w:val="00F6149F"/>
    <w:rsid w:val="00F61891"/>
    <w:rsid w:val="00F62921"/>
    <w:rsid w:val="00F6303F"/>
    <w:rsid w:val="00F6322A"/>
    <w:rsid w:val="00F63836"/>
    <w:rsid w:val="00F63A6A"/>
    <w:rsid w:val="00F640E1"/>
    <w:rsid w:val="00F642AC"/>
    <w:rsid w:val="00F643EC"/>
    <w:rsid w:val="00F6442B"/>
    <w:rsid w:val="00F64473"/>
    <w:rsid w:val="00F6465B"/>
    <w:rsid w:val="00F64807"/>
    <w:rsid w:val="00F64C90"/>
    <w:rsid w:val="00F65275"/>
    <w:rsid w:val="00F6535A"/>
    <w:rsid w:val="00F65D45"/>
    <w:rsid w:val="00F6642D"/>
    <w:rsid w:val="00F66BCE"/>
    <w:rsid w:val="00F66E35"/>
    <w:rsid w:val="00F66E92"/>
    <w:rsid w:val="00F66E95"/>
    <w:rsid w:val="00F6776C"/>
    <w:rsid w:val="00F67BD3"/>
    <w:rsid w:val="00F70415"/>
    <w:rsid w:val="00F7068A"/>
    <w:rsid w:val="00F706D4"/>
    <w:rsid w:val="00F707E8"/>
    <w:rsid w:val="00F709EC"/>
    <w:rsid w:val="00F717B9"/>
    <w:rsid w:val="00F719D2"/>
    <w:rsid w:val="00F72155"/>
    <w:rsid w:val="00F7242F"/>
    <w:rsid w:val="00F7248E"/>
    <w:rsid w:val="00F72F92"/>
    <w:rsid w:val="00F7314D"/>
    <w:rsid w:val="00F731A6"/>
    <w:rsid w:val="00F73880"/>
    <w:rsid w:val="00F73C00"/>
    <w:rsid w:val="00F73E35"/>
    <w:rsid w:val="00F7445A"/>
    <w:rsid w:val="00F747F4"/>
    <w:rsid w:val="00F748CE"/>
    <w:rsid w:val="00F74AE9"/>
    <w:rsid w:val="00F74D36"/>
    <w:rsid w:val="00F74DCA"/>
    <w:rsid w:val="00F74F6D"/>
    <w:rsid w:val="00F75273"/>
    <w:rsid w:val="00F7554E"/>
    <w:rsid w:val="00F755CA"/>
    <w:rsid w:val="00F75821"/>
    <w:rsid w:val="00F758F7"/>
    <w:rsid w:val="00F759F9"/>
    <w:rsid w:val="00F75F58"/>
    <w:rsid w:val="00F75FDE"/>
    <w:rsid w:val="00F7637F"/>
    <w:rsid w:val="00F76800"/>
    <w:rsid w:val="00F77599"/>
    <w:rsid w:val="00F77782"/>
    <w:rsid w:val="00F77CE7"/>
    <w:rsid w:val="00F77D05"/>
    <w:rsid w:val="00F77E75"/>
    <w:rsid w:val="00F80092"/>
    <w:rsid w:val="00F800E7"/>
    <w:rsid w:val="00F802FE"/>
    <w:rsid w:val="00F804AE"/>
    <w:rsid w:val="00F80522"/>
    <w:rsid w:val="00F80541"/>
    <w:rsid w:val="00F8079F"/>
    <w:rsid w:val="00F80C52"/>
    <w:rsid w:val="00F80CDB"/>
    <w:rsid w:val="00F80E98"/>
    <w:rsid w:val="00F8115F"/>
    <w:rsid w:val="00F8126E"/>
    <w:rsid w:val="00F815C9"/>
    <w:rsid w:val="00F81965"/>
    <w:rsid w:val="00F81AD7"/>
    <w:rsid w:val="00F81B22"/>
    <w:rsid w:val="00F81B65"/>
    <w:rsid w:val="00F81CFF"/>
    <w:rsid w:val="00F81E41"/>
    <w:rsid w:val="00F8203A"/>
    <w:rsid w:val="00F82080"/>
    <w:rsid w:val="00F82115"/>
    <w:rsid w:val="00F8230B"/>
    <w:rsid w:val="00F8249B"/>
    <w:rsid w:val="00F82B8B"/>
    <w:rsid w:val="00F82BF6"/>
    <w:rsid w:val="00F833B4"/>
    <w:rsid w:val="00F8349F"/>
    <w:rsid w:val="00F839FA"/>
    <w:rsid w:val="00F83AF2"/>
    <w:rsid w:val="00F84772"/>
    <w:rsid w:val="00F84B6E"/>
    <w:rsid w:val="00F84C65"/>
    <w:rsid w:val="00F84DD8"/>
    <w:rsid w:val="00F85122"/>
    <w:rsid w:val="00F85438"/>
    <w:rsid w:val="00F85887"/>
    <w:rsid w:val="00F86462"/>
    <w:rsid w:val="00F86510"/>
    <w:rsid w:val="00F86565"/>
    <w:rsid w:val="00F87050"/>
    <w:rsid w:val="00F870A0"/>
    <w:rsid w:val="00F87515"/>
    <w:rsid w:val="00F87829"/>
    <w:rsid w:val="00F878C4"/>
    <w:rsid w:val="00F9009B"/>
    <w:rsid w:val="00F9028F"/>
    <w:rsid w:val="00F90719"/>
    <w:rsid w:val="00F90A66"/>
    <w:rsid w:val="00F90CDE"/>
    <w:rsid w:val="00F90DE6"/>
    <w:rsid w:val="00F91A8A"/>
    <w:rsid w:val="00F91C4F"/>
    <w:rsid w:val="00F9220E"/>
    <w:rsid w:val="00F923FB"/>
    <w:rsid w:val="00F92673"/>
    <w:rsid w:val="00F926AF"/>
    <w:rsid w:val="00F927B4"/>
    <w:rsid w:val="00F928CE"/>
    <w:rsid w:val="00F92F84"/>
    <w:rsid w:val="00F93B6E"/>
    <w:rsid w:val="00F93F63"/>
    <w:rsid w:val="00F93F7B"/>
    <w:rsid w:val="00F94236"/>
    <w:rsid w:val="00F94268"/>
    <w:rsid w:val="00F944A2"/>
    <w:rsid w:val="00F944FE"/>
    <w:rsid w:val="00F948ED"/>
    <w:rsid w:val="00F953BD"/>
    <w:rsid w:val="00F95AC6"/>
    <w:rsid w:val="00F95B4E"/>
    <w:rsid w:val="00F95DD7"/>
    <w:rsid w:val="00F960FE"/>
    <w:rsid w:val="00F972CA"/>
    <w:rsid w:val="00F9768A"/>
    <w:rsid w:val="00F97BC6"/>
    <w:rsid w:val="00F97CB4"/>
    <w:rsid w:val="00F97CF8"/>
    <w:rsid w:val="00FA0019"/>
    <w:rsid w:val="00FA00CE"/>
    <w:rsid w:val="00FA04DA"/>
    <w:rsid w:val="00FA0546"/>
    <w:rsid w:val="00FA05D8"/>
    <w:rsid w:val="00FA0A78"/>
    <w:rsid w:val="00FA104B"/>
    <w:rsid w:val="00FA11E1"/>
    <w:rsid w:val="00FA12AD"/>
    <w:rsid w:val="00FA147D"/>
    <w:rsid w:val="00FA1D23"/>
    <w:rsid w:val="00FA2330"/>
    <w:rsid w:val="00FA26D9"/>
    <w:rsid w:val="00FA2868"/>
    <w:rsid w:val="00FA2B1B"/>
    <w:rsid w:val="00FA3125"/>
    <w:rsid w:val="00FA3320"/>
    <w:rsid w:val="00FA3733"/>
    <w:rsid w:val="00FA3991"/>
    <w:rsid w:val="00FA3ED0"/>
    <w:rsid w:val="00FA4051"/>
    <w:rsid w:val="00FA40A3"/>
    <w:rsid w:val="00FA41C8"/>
    <w:rsid w:val="00FA4302"/>
    <w:rsid w:val="00FA4482"/>
    <w:rsid w:val="00FA45F1"/>
    <w:rsid w:val="00FA4B5C"/>
    <w:rsid w:val="00FA4DDD"/>
    <w:rsid w:val="00FA5425"/>
    <w:rsid w:val="00FA5C7D"/>
    <w:rsid w:val="00FA5D8B"/>
    <w:rsid w:val="00FA611D"/>
    <w:rsid w:val="00FA6551"/>
    <w:rsid w:val="00FA65B7"/>
    <w:rsid w:val="00FA668C"/>
    <w:rsid w:val="00FA67AA"/>
    <w:rsid w:val="00FA6911"/>
    <w:rsid w:val="00FA6E8F"/>
    <w:rsid w:val="00FA70E8"/>
    <w:rsid w:val="00FA7180"/>
    <w:rsid w:val="00FA778C"/>
    <w:rsid w:val="00FA7C4E"/>
    <w:rsid w:val="00FA7C9E"/>
    <w:rsid w:val="00FA7FB0"/>
    <w:rsid w:val="00FB126D"/>
    <w:rsid w:val="00FB1369"/>
    <w:rsid w:val="00FB166B"/>
    <w:rsid w:val="00FB1A78"/>
    <w:rsid w:val="00FB1BD9"/>
    <w:rsid w:val="00FB2097"/>
    <w:rsid w:val="00FB22F4"/>
    <w:rsid w:val="00FB238D"/>
    <w:rsid w:val="00FB250F"/>
    <w:rsid w:val="00FB2DA9"/>
    <w:rsid w:val="00FB30A2"/>
    <w:rsid w:val="00FB35DE"/>
    <w:rsid w:val="00FB361D"/>
    <w:rsid w:val="00FB460B"/>
    <w:rsid w:val="00FB472B"/>
    <w:rsid w:val="00FB474D"/>
    <w:rsid w:val="00FB4CCA"/>
    <w:rsid w:val="00FB544B"/>
    <w:rsid w:val="00FB6309"/>
    <w:rsid w:val="00FB6540"/>
    <w:rsid w:val="00FB6972"/>
    <w:rsid w:val="00FB6993"/>
    <w:rsid w:val="00FB6EBD"/>
    <w:rsid w:val="00FB7503"/>
    <w:rsid w:val="00FB7908"/>
    <w:rsid w:val="00FB796F"/>
    <w:rsid w:val="00FB7EB8"/>
    <w:rsid w:val="00FC0280"/>
    <w:rsid w:val="00FC03C5"/>
    <w:rsid w:val="00FC0598"/>
    <w:rsid w:val="00FC07ED"/>
    <w:rsid w:val="00FC0850"/>
    <w:rsid w:val="00FC0907"/>
    <w:rsid w:val="00FC0A2D"/>
    <w:rsid w:val="00FC0DC2"/>
    <w:rsid w:val="00FC0FA7"/>
    <w:rsid w:val="00FC1300"/>
    <w:rsid w:val="00FC149B"/>
    <w:rsid w:val="00FC179F"/>
    <w:rsid w:val="00FC18AC"/>
    <w:rsid w:val="00FC1A62"/>
    <w:rsid w:val="00FC1CF1"/>
    <w:rsid w:val="00FC1E1F"/>
    <w:rsid w:val="00FC231D"/>
    <w:rsid w:val="00FC246B"/>
    <w:rsid w:val="00FC2739"/>
    <w:rsid w:val="00FC290B"/>
    <w:rsid w:val="00FC296F"/>
    <w:rsid w:val="00FC2CBA"/>
    <w:rsid w:val="00FC2FEF"/>
    <w:rsid w:val="00FC3677"/>
    <w:rsid w:val="00FC3BEB"/>
    <w:rsid w:val="00FC3C7C"/>
    <w:rsid w:val="00FC4198"/>
    <w:rsid w:val="00FC4292"/>
    <w:rsid w:val="00FC440C"/>
    <w:rsid w:val="00FC4686"/>
    <w:rsid w:val="00FC47EE"/>
    <w:rsid w:val="00FC4906"/>
    <w:rsid w:val="00FC4AB5"/>
    <w:rsid w:val="00FC4BC7"/>
    <w:rsid w:val="00FC4E1F"/>
    <w:rsid w:val="00FC4F4B"/>
    <w:rsid w:val="00FC5182"/>
    <w:rsid w:val="00FC523B"/>
    <w:rsid w:val="00FC562E"/>
    <w:rsid w:val="00FC56D2"/>
    <w:rsid w:val="00FC5AF2"/>
    <w:rsid w:val="00FC5D8B"/>
    <w:rsid w:val="00FC5E22"/>
    <w:rsid w:val="00FC620A"/>
    <w:rsid w:val="00FC6415"/>
    <w:rsid w:val="00FC64FF"/>
    <w:rsid w:val="00FC6849"/>
    <w:rsid w:val="00FC6A3C"/>
    <w:rsid w:val="00FC6A4D"/>
    <w:rsid w:val="00FC6DD9"/>
    <w:rsid w:val="00FC6E87"/>
    <w:rsid w:val="00FC6FEF"/>
    <w:rsid w:val="00FC7180"/>
    <w:rsid w:val="00FC72A7"/>
    <w:rsid w:val="00FC7420"/>
    <w:rsid w:val="00FC7B0E"/>
    <w:rsid w:val="00FC7C42"/>
    <w:rsid w:val="00FD0105"/>
    <w:rsid w:val="00FD0184"/>
    <w:rsid w:val="00FD08B7"/>
    <w:rsid w:val="00FD098D"/>
    <w:rsid w:val="00FD0B7C"/>
    <w:rsid w:val="00FD0C19"/>
    <w:rsid w:val="00FD10A8"/>
    <w:rsid w:val="00FD126A"/>
    <w:rsid w:val="00FD1284"/>
    <w:rsid w:val="00FD17B0"/>
    <w:rsid w:val="00FD1C74"/>
    <w:rsid w:val="00FD1DD6"/>
    <w:rsid w:val="00FD2655"/>
    <w:rsid w:val="00FD2919"/>
    <w:rsid w:val="00FD29C1"/>
    <w:rsid w:val="00FD2B41"/>
    <w:rsid w:val="00FD2F1D"/>
    <w:rsid w:val="00FD3342"/>
    <w:rsid w:val="00FD345E"/>
    <w:rsid w:val="00FD3680"/>
    <w:rsid w:val="00FD37DD"/>
    <w:rsid w:val="00FD386B"/>
    <w:rsid w:val="00FD3A58"/>
    <w:rsid w:val="00FD3BC9"/>
    <w:rsid w:val="00FD3FF7"/>
    <w:rsid w:val="00FD41AA"/>
    <w:rsid w:val="00FD4353"/>
    <w:rsid w:val="00FD438C"/>
    <w:rsid w:val="00FD43A6"/>
    <w:rsid w:val="00FD43E7"/>
    <w:rsid w:val="00FD4603"/>
    <w:rsid w:val="00FD4EF7"/>
    <w:rsid w:val="00FD5622"/>
    <w:rsid w:val="00FD5715"/>
    <w:rsid w:val="00FD5CB4"/>
    <w:rsid w:val="00FD5D61"/>
    <w:rsid w:val="00FD62F4"/>
    <w:rsid w:val="00FD6636"/>
    <w:rsid w:val="00FD6647"/>
    <w:rsid w:val="00FD6649"/>
    <w:rsid w:val="00FD6661"/>
    <w:rsid w:val="00FD6D49"/>
    <w:rsid w:val="00FD6EE8"/>
    <w:rsid w:val="00FD7116"/>
    <w:rsid w:val="00FD731B"/>
    <w:rsid w:val="00FD7404"/>
    <w:rsid w:val="00FD76BB"/>
    <w:rsid w:val="00FD7766"/>
    <w:rsid w:val="00FD7A08"/>
    <w:rsid w:val="00FD7B51"/>
    <w:rsid w:val="00FD7DE3"/>
    <w:rsid w:val="00FD7F1B"/>
    <w:rsid w:val="00FE0413"/>
    <w:rsid w:val="00FE04F3"/>
    <w:rsid w:val="00FE0835"/>
    <w:rsid w:val="00FE08D3"/>
    <w:rsid w:val="00FE09D1"/>
    <w:rsid w:val="00FE0BED"/>
    <w:rsid w:val="00FE138B"/>
    <w:rsid w:val="00FE14F9"/>
    <w:rsid w:val="00FE15C8"/>
    <w:rsid w:val="00FE1D67"/>
    <w:rsid w:val="00FE1DDE"/>
    <w:rsid w:val="00FE213B"/>
    <w:rsid w:val="00FE2176"/>
    <w:rsid w:val="00FE228B"/>
    <w:rsid w:val="00FE272A"/>
    <w:rsid w:val="00FE27F3"/>
    <w:rsid w:val="00FE34E1"/>
    <w:rsid w:val="00FE368F"/>
    <w:rsid w:val="00FE3AFD"/>
    <w:rsid w:val="00FE42B0"/>
    <w:rsid w:val="00FE43F9"/>
    <w:rsid w:val="00FE45C4"/>
    <w:rsid w:val="00FE49E8"/>
    <w:rsid w:val="00FE4C6F"/>
    <w:rsid w:val="00FE4F35"/>
    <w:rsid w:val="00FE4F67"/>
    <w:rsid w:val="00FE5269"/>
    <w:rsid w:val="00FE536F"/>
    <w:rsid w:val="00FE55E0"/>
    <w:rsid w:val="00FE56A7"/>
    <w:rsid w:val="00FE5846"/>
    <w:rsid w:val="00FE5D39"/>
    <w:rsid w:val="00FE6945"/>
    <w:rsid w:val="00FE6A11"/>
    <w:rsid w:val="00FE6EC5"/>
    <w:rsid w:val="00FE6FA5"/>
    <w:rsid w:val="00FE75DF"/>
    <w:rsid w:val="00FE78E7"/>
    <w:rsid w:val="00FE78ED"/>
    <w:rsid w:val="00FF0B8B"/>
    <w:rsid w:val="00FF10BB"/>
    <w:rsid w:val="00FF1470"/>
    <w:rsid w:val="00FF1832"/>
    <w:rsid w:val="00FF1EF5"/>
    <w:rsid w:val="00FF2068"/>
    <w:rsid w:val="00FF28B8"/>
    <w:rsid w:val="00FF2ACC"/>
    <w:rsid w:val="00FF2D01"/>
    <w:rsid w:val="00FF31CC"/>
    <w:rsid w:val="00FF337E"/>
    <w:rsid w:val="00FF34E7"/>
    <w:rsid w:val="00FF3709"/>
    <w:rsid w:val="00FF3C31"/>
    <w:rsid w:val="00FF3E8C"/>
    <w:rsid w:val="00FF3EBE"/>
    <w:rsid w:val="00FF405E"/>
    <w:rsid w:val="00FF4101"/>
    <w:rsid w:val="00FF4585"/>
    <w:rsid w:val="00FF467A"/>
    <w:rsid w:val="00FF5B26"/>
    <w:rsid w:val="00FF631B"/>
    <w:rsid w:val="00FF6883"/>
    <w:rsid w:val="00FF6967"/>
    <w:rsid w:val="00FF6985"/>
    <w:rsid w:val="00FF6D25"/>
    <w:rsid w:val="00FF74A4"/>
    <w:rsid w:val="00FF75F9"/>
    <w:rsid w:val="00FF7723"/>
    <w:rsid w:val="00FF7D84"/>
    <w:rsid w:val="00FF7FDD"/>
    <w:rsid w:val="010ACEA2"/>
    <w:rsid w:val="010EC7E1"/>
    <w:rsid w:val="011D3AAA"/>
    <w:rsid w:val="011EBEA0"/>
    <w:rsid w:val="017F700B"/>
    <w:rsid w:val="01A40CC3"/>
    <w:rsid w:val="01C231FE"/>
    <w:rsid w:val="0258B070"/>
    <w:rsid w:val="0261061B"/>
    <w:rsid w:val="027E0F03"/>
    <w:rsid w:val="0286DE13"/>
    <w:rsid w:val="028FEBEF"/>
    <w:rsid w:val="02ACD6A8"/>
    <w:rsid w:val="02B4C6B1"/>
    <w:rsid w:val="02BDB96F"/>
    <w:rsid w:val="02F60354"/>
    <w:rsid w:val="02FA0F3D"/>
    <w:rsid w:val="031B7448"/>
    <w:rsid w:val="032E5F94"/>
    <w:rsid w:val="0332CF8A"/>
    <w:rsid w:val="0347F382"/>
    <w:rsid w:val="039D13D3"/>
    <w:rsid w:val="03C276F1"/>
    <w:rsid w:val="03C7960D"/>
    <w:rsid w:val="03EE2A81"/>
    <w:rsid w:val="03FE30C6"/>
    <w:rsid w:val="04061018"/>
    <w:rsid w:val="04171C67"/>
    <w:rsid w:val="047ECF48"/>
    <w:rsid w:val="04862469"/>
    <w:rsid w:val="04EBD1BE"/>
    <w:rsid w:val="050D7E3E"/>
    <w:rsid w:val="051ED752"/>
    <w:rsid w:val="05834F65"/>
    <w:rsid w:val="059CCCE7"/>
    <w:rsid w:val="05BB4A9E"/>
    <w:rsid w:val="05C3FF13"/>
    <w:rsid w:val="0623FB80"/>
    <w:rsid w:val="06682254"/>
    <w:rsid w:val="066AD947"/>
    <w:rsid w:val="066D728F"/>
    <w:rsid w:val="067B4043"/>
    <w:rsid w:val="06A24DA9"/>
    <w:rsid w:val="06B749B1"/>
    <w:rsid w:val="0703420F"/>
    <w:rsid w:val="0707ED3E"/>
    <w:rsid w:val="0738C28E"/>
    <w:rsid w:val="0763719F"/>
    <w:rsid w:val="078057D1"/>
    <w:rsid w:val="07A75674"/>
    <w:rsid w:val="07BE69C4"/>
    <w:rsid w:val="07CA021F"/>
    <w:rsid w:val="07E38406"/>
    <w:rsid w:val="0858AE5E"/>
    <w:rsid w:val="0898F388"/>
    <w:rsid w:val="08AA0106"/>
    <w:rsid w:val="08DDD9D3"/>
    <w:rsid w:val="08E3B8FB"/>
    <w:rsid w:val="08EF8ED7"/>
    <w:rsid w:val="092ADF00"/>
    <w:rsid w:val="0943DF70"/>
    <w:rsid w:val="09576541"/>
    <w:rsid w:val="0970E82F"/>
    <w:rsid w:val="09A6F8AB"/>
    <w:rsid w:val="09D6622C"/>
    <w:rsid w:val="0A215DE8"/>
    <w:rsid w:val="0A23E4C2"/>
    <w:rsid w:val="0A4680D7"/>
    <w:rsid w:val="0A7E2976"/>
    <w:rsid w:val="0A8C74CD"/>
    <w:rsid w:val="0A8F4F55"/>
    <w:rsid w:val="0AB32195"/>
    <w:rsid w:val="0AB36334"/>
    <w:rsid w:val="0AC36F37"/>
    <w:rsid w:val="0AE27752"/>
    <w:rsid w:val="0AF4B428"/>
    <w:rsid w:val="0B085BB9"/>
    <w:rsid w:val="0B1EC98C"/>
    <w:rsid w:val="0B1F85D5"/>
    <w:rsid w:val="0B1FFAF4"/>
    <w:rsid w:val="0B711268"/>
    <w:rsid w:val="0B774AA6"/>
    <w:rsid w:val="0B80AD9E"/>
    <w:rsid w:val="0B957D60"/>
    <w:rsid w:val="0B95C7B7"/>
    <w:rsid w:val="0C3DB8E1"/>
    <w:rsid w:val="0C74C8B1"/>
    <w:rsid w:val="0C89E361"/>
    <w:rsid w:val="0C9C8351"/>
    <w:rsid w:val="0CCC8ADD"/>
    <w:rsid w:val="0CD544EC"/>
    <w:rsid w:val="0D1FFB2C"/>
    <w:rsid w:val="0DDFC761"/>
    <w:rsid w:val="0DF7A113"/>
    <w:rsid w:val="0E27420C"/>
    <w:rsid w:val="0E39FF6C"/>
    <w:rsid w:val="0E41C9D0"/>
    <w:rsid w:val="0E54DBB8"/>
    <w:rsid w:val="0E5C5463"/>
    <w:rsid w:val="0E5D3EAF"/>
    <w:rsid w:val="0E659ADA"/>
    <w:rsid w:val="0E690955"/>
    <w:rsid w:val="0E7B7EAD"/>
    <w:rsid w:val="0EB2347A"/>
    <w:rsid w:val="0EC8DD07"/>
    <w:rsid w:val="0ECC211B"/>
    <w:rsid w:val="0EFDA0A1"/>
    <w:rsid w:val="0F03DE5C"/>
    <w:rsid w:val="0F61A3DE"/>
    <w:rsid w:val="0F727154"/>
    <w:rsid w:val="0F72792E"/>
    <w:rsid w:val="0FA13160"/>
    <w:rsid w:val="0FB2F1A6"/>
    <w:rsid w:val="0FC646A3"/>
    <w:rsid w:val="0FF3B2C9"/>
    <w:rsid w:val="1003C3C9"/>
    <w:rsid w:val="1006036D"/>
    <w:rsid w:val="101EC9B4"/>
    <w:rsid w:val="105A4722"/>
    <w:rsid w:val="109F8215"/>
    <w:rsid w:val="10D26696"/>
    <w:rsid w:val="110F96F1"/>
    <w:rsid w:val="1114C98B"/>
    <w:rsid w:val="1123669E"/>
    <w:rsid w:val="113B6AF1"/>
    <w:rsid w:val="121E36F3"/>
    <w:rsid w:val="124273FD"/>
    <w:rsid w:val="12427B19"/>
    <w:rsid w:val="12627226"/>
    <w:rsid w:val="127B521B"/>
    <w:rsid w:val="12920C6C"/>
    <w:rsid w:val="12A7A44F"/>
    <w:rsid w:val="12BD07F3"/>
    <w:rsid w:val="12DA0F87"/>
    <w:rsid w:val="132B0793"/>
    <w:rsid w:val="13305F1F"/>
    <w:rsid w:val="13306774"/>
    <w:rsid w:val="13312315"/>
    <w:rsid w:val="1348211A"/>
    <w:rsid w:val="1386A244"/>
    <w:rsid w:val="13A5DA92"/>
    <w:rsid w:val="13A8D451"/>
    <w:rsid w:val="13BEB4F9"/>
    <w:rsid w:val="140FD88F"/>
    <w:rsid w:val="14281DA6"/>
    <w:rsid w:val="14353014"/>
    <w:rsid w:val="14360C8A"/>
    <w:rsid w:val="14362312"/>
    <w:rsid w:val="14384343"/>
    <w:rsid w:val="149961E5"/>
    <w:rsid w:val="14BBA352"/>
    <w:rsid w:val="14D35B6B"/>
    <w:rsid w:val="14D68165"/>
    <w:rsid w:val="150377F1"/>
    <w:rsid w:val="151D30D0"/>
    <w:rsid w:val="152ED8CE"/>
    <w:rsid w:val="156947BC"/>
    <w:rsid w:val="1572E0C9"/>
    <w:rsid w:val="1591C142"/>
    <w:rsid w:val="15992917"/>
    <w:rsid w:val="15A8CE0E"/>
    <w:rsid w:val="1641457F"/>
    <w:rsid w:val="1642118C"/>
    <w:rsid w:val="165E4A4F"/>
    <w:rsid w:val="166E5FF2"/>
    <w:rsid w:val="16712886"/>
    <w:rsid w:val="167C483E"/>
    <w:rsid w:val="168C62AA"/>
    <w:rsid w:val="16A1263B"/>
    <w:rsid w:val="16D1C351"/>
    <w:rsid w:val="17026857"/>
    <w:rsid w:val="174FE050"/>
    <w:rsid w:val="17508A67"/>
    <w:rsid w:val="1752B378"/>
    <w:rsid w:val="1760C0F8"/>
    <w:rsid w:val="176AACBA"/>
    <w:rsid w:val="17880349"/>
    <w:rsid w:val="178876BA"/>
    <w:rsid w:val="1797F842"/>
    <w:rsid w:val="17C23074"/>
    <w:rsid w:val="17D4B221"/>
    <w:rsid w:val="17E3AE3F"/>
    <w:rsid w:val="17EFF09F"/>
    <w:rsid w:val="181240F7"/>
    <w:rsid w:val="181AD729"/>
    <w:rsid w:val="18361D9B"/>
    <w:rsid w:val="187A578A"/>
    <w:rsid w:val="1880EF67"/>
    <w:rsid w:val="18F088EE"/>
    <w:rsid w:val="18F38C18"/>
    <w:rsid w:val="19298E46"/>
    <w:rsid w:val="192AE172"/>
    <w:rsid w:val="1965B506"/>
    <w:rsid w:val="196AA731"/>
    <w:rsid w:val="199507A0"/>
    <w:rsid w:val="199D228E"/>
    <w:rsid w:val="19A5131D"/>
    <w:rsid w:val="19FFA647"/>
    <w:rsid w:val="1A13D07A"/>
    <w:rsid w:val="1A166ED2"/>
    <w:rsid w:val="1A6FE386"/>
    <w:rsid w:val="1A73EB37"/>
    <w:rsid w:val="1AEE073A"/>
    <w:rsid w:val="1AF2318C"/>
    <w:rsid w:val="1B0A53BA"/>
    <w:rsid w:val="1B163D52"/>
    <w:rsid w:val="1B173648"/>
    <w:rsid w:val="1B349863"/>
    <w:rsid w:val="1B42B71C"/>
    <w:rsid w:val="1B88F354"/>
    <w:rsid w:val="1B9FF1D2"/>
    <w:rsid w:val="1BB77BCE"/>
    <w:rsid w:val="1BBD7D71"/>
    <w:rsid w:val="1BC41E7F"/>
    <w:rsid w:val="1BF4D5BB"/>
    <w:rsid w:val="1BFCAF9A"/>
    <w:rsid w:val="1C008391"/>
    <w:rsid w:val="1C1BDB83"/>
    <w:rsid w:val="1C3116AF"/>
    <w:rsid w:val="1C95AC49"/>
    <w:rsid w:val="1CA1B184"/>
    <w:rsid w:val="1CBB3E5D"/>
    <w:rsid w:val="1CC320E4"/>
    <w:rsid w:val="1CC3D5B8"/>
    <w:rsid w:val="1CCBF7B4"/>
    <w:rsid w:val="1CFEBBF6"/>
    <w:rsid w:val="1D1EEE21"/>
    <w:rsid w:val="1D2F551A"/>
    <w:rsid w:val="1D437086"/>
    <w:rsid w:val="1DCB0E70"/>
    <w:rsid w:val="1DEF2C58"/>
    <w:rsid w:val="1DF3C682"/>
    <w:rsid w:val="1E4F6CE0"/>
    <w:rsid w:val="1E5D13FD"/>
    <w:rsid w:val="1E5EB8AE"/>
    <w:rsid w:val="1E974CD5"/>
    <w:rsid w:val="1E994E34"/>
    <w:rsid w:val="1EAAF802"/>
    <w:rsid w:val="1EC3BB5F"/>
    <w:rsid w:val="1EF983A9"/>
    <w:rsid w:val="1F20B526"/>
    <w:rsid w:val="1F652EB8"/>
    <w:rsid w:val="1F6F146F"/>
    <w:rsid w:val="1F6FF441"/>
    <w:rsid w:val="1F8DD501"/>
    <w:rsid w:val="1FB43FAE"/>
    <w:rsid w:val="1FC5C298"/>
    <w:rsid w:val="201DB233"/>
    <w:rsid w:val="2041D52D"/>
    <w:rsid w:val="2042CDA1"/>
    <w:rsid w:val="205C0E31"/>
    <w:rsid w:val="2074174C"/>
    <w:rsid w:val="2079A10C"/>
    <w:rsid w:val="208A426B"/>
    <w:rsid w:val="20A0D084"/>
    <w:rsid w:val="20B8232C"/>
    <w:rsid w:val="20E1B380"/>
    <w:rsid w:val="21486285"/>
    <w:rsid w:val="215F7F03"/>
    <w:rsid w:val="21662BEB"/>
    <w:rsid w:val="21E3E8BC"/>
    <w:rsid w:val="220351C7"/>
    <w:rsid w:val="22123A18"/>
    <w:rsid w:val="22376153"/>
    <w:rsid w:val="2243ABF0"/>
    <w:rsid w:val="22461E06"/>
    <w:rsid w:val="227AD4B1"/>
    <w:rsid w:val="228A7BD8"/>
    <w:rsid w:val="228C2CD3"/>
    <w:rsid w:val="22941AAF"/>
    <w:rsid w:val="22CEA31A"/>
    <w:rsid w:val="22E0F1D8"/>
    <w:rsid w:val="22E7F275"/>
    <w:rsid w:val="232C2821"/>
    <w:rsid w:val="2357AE95"/>
    <w:rsid w:val="2357D69A"/>
    <w:rsid w:val="2357E0A0"/>
    <w:rsid w:val="239BDABE"/>
    <w:rsid w:val="23AF8590"/>
    <w:rsid w:val="23C3B9D7"/>
    <w:rsid w:val="23CC02E8"/>
    <w:rsid w:val="23E79B72"/>
    <w:rsid w:val="2417A6D9"/>
    <w:rsid w:val="245360C2"/>
    <w:rsid w:val="2453D339"/>
    <w:rsid w:val="2460A1D2"/>
    <w:rsid w:val="24A6A605"/>
    <w:rsid w:val="24AF36C6"/>
    <w:rsid w:val="24B661E6"/>
    <w:rsid w:val="24E2785B"/>
    <w:rsid w:val="24E4F211"/>
    <w:rsid w:val="24EF869D"/>
    <w:rsid w:val="251EE381"/>
    <w:rsid w:val="252D598C"/>
    <w:rsid w:val="253E8B03"/>
    <w:rsid w:val="25417A38"/>
    <w:rsid w:val="2542C44C"/>
    <w:rsid w:val="2548F903"/>
    <w:rsid w:val="2553102B"/>
    <w:rsid w:val="256B6760"/>
    <w:rsid w:val="256BF521"/>
    <w:rsid w:val="258E13F6"/>
    <w:rsid w:val="25B9CDF3"/>
    <w:rsid w:val="25D5EBE2"/>
    <w:rsid w:val="25F1268B"/>
    <w:rsid w:val="2607CCD0"/>
    <w:rsid w:val="260EFC27"/>
    <w:rsid w:val="2614737C"/>
    <w:rsid w:val="26212FCA"/>
    <w:rsid w:val="2635D6D9"/>
    <w:rsid w:val="2637E634"/>
    <w:rsid w:val="265E6A16"/>
    <w:rsid w:val="26672ADE"/>
    <w:rsid w:val="2685920E"/>
    <w:rsid w:val="269AE1F5"/>
    <w:rsid w:val="26CAC100"/>
    <w:rsid w:val="2722ABBE"/>
    <w:rsid w:val="27477105"/>
    <w:rsid w:val="27CD600A"/>
    <w:rsid w:val="27E06229"/>
    <w:rsid w:val="27FEFC30"/>
    <w:rsid w:val="283ACCE2"/>
    <w:rsid w:val="285F3030"/>
    <w:rsid w:val="2877C651"/>
    <w:rsid w:val="287F5420"/>
    <w:rsid w:val="28967F1C"/>
    <w:rsid w:val="289AB9B3"/>
    <w:rsid w:val="28B79C2A"/>
    <w:rsid w:val="293954A6"/>
    <w:rsid w:val="293D7B3E"/>
    <w:rsid w:val="29491C09"/>
    <w:rsid w:val="2963CC1F"/>
    <w:rsid w:val="29817B37"/>
    <w:rsid w:val="298E7BE3"/>
    <w:rsid w:val="29ADD051"/>
    <w:rsid w:val="29FCB0F6"/>
    <w:rsid w:val="2A539403"/>
    <w:rsid w:val="2AA2181D"/>
    <w:rsid w:val="2AD94702"/>
    <w:rsid w:val="2B073820"/>
    <w:rsid w:val="2B3314E0"/>
    <w:rsid w:val="2B45544D"/>
    <w:rsid w:val="2B503636"/>
    <w:rsid w:val="2B558EBF"/>
    <w:rsid w:val="2B794C17"/>
    <w:rsid w:val="2BE0D6AA"/>
    <w:rsid w:val="2C06A2B5"/>
    <w:rsid w:val="2C2AAC04"/>
    <w:rsid w:val="2C6AD358"/>
    <w:rsid w:val="2C9C6138"/>
    <w:rsid w:val="2CA0066E"/>
    <w:rsid w:val="2CA46390"/>
    <w:rsid w:val="2CE7F2C4"/>
    <w:rsid w:val="2D0BA02F"/>
    <w:rsid w:val="2D211C01"/>
    <w:rsid w:val="2D8F46E3"/>
    <w:rsid w:val="2DB08007"/>
    <w:rsid w:val="2DBF0397"/>
    <w:rsid w:val="2DCE920E"/>
    <w:rsid w:val="2E3124E5"/>
    <w:rsid w:val="2E32BD66"/>
    <w:rsid w:val="2E3C12BD"/>
    <w:rsid w:val="2E5DE088"/>
    <w:rsid w:val="2E69B1AA"/>
    <w:rsid w:val="2EA0FBC6"/>
    <w:rsid w:val="2EAAB77F"/>
    <w:rsid w:val="2EC35AF9"/>
    <w:rsid w:val="2EEB911F"/>
    <w:rsid w:val="2EEE2714"/>
    <w:rsid w:val="2EF18BA3"/>
    <w:rsid w:val="2F5B83A3"/>
    <w:rsid w:val="2F66A117"/>
    <w:rsid w:val="2F6E333C"/>
    <w:rsid w:val="2FA7E7E7"/>
    <w:rsid w:val="2FC1CA2B"/>
    <w:rsid w:val="2FC78F7A"/>
    <w:rsid w:val="2FCB07BA"/>
    <w:rsid w:val="2FD467F5"/>
    <w:rsid w:val="2FE569AF"/>
    <w:rsid w:val="301F6C8F"/>
    <w:rsid w:val="30276C11"/>
    <w:rsid w:val="304D66A8"/>
    <w:rsid w:val="3106B03C"/>
    <w:rsid w:val="31996D1A"/>
    <w:rsid w:val="31A18B3C"/>
    <w:rsid w:val="31A848B3"/>
    <w:rsid w:val="31B024F4"/>
    <w:rsid w:val="31B56888"/>
    <w:rsid w:val="31F78F47"/>
    <w:rsid w:val="32042026"/>
    <w:rsid w:val="3205C15D"/>
    <w:rsid w:val="3220303F"/>
    <w:rsid w:val="3283259F"/>
    <w:rsid w:val="32B2EFD1"/>
    <w:rsid w:val="32BE04C5"/>
    <w:rsid w:val="33220B95"/>
    <w:rsid w:val="33620DF2"/>
    <w:rsid w:val="338BA3DF"/>
    <w:rsid w:val="33920DCB"/>
    <w:rsid w:val="33CC392A"/>
    <w:rsid w:val="33E4AD65"/>
    <w:rsid w:val="33F69E6F"/>
    <w:rsid w:val="34102C11"/>
    <w:rsid w:val="3432917B"/>
    <w:rsid w:val="34A8E677"/>
    <w:rsid w:val="34BC108A"/>
    <w:rsid w:val="34D2C306"/>
    <w:rsid w:val="34E34884"/>
    <w:rsid w:val="34F34424"/>
    <w:rsid w:val="34F8D45E"/>
    <w:rsid w:val="3527CEF5"/>
    <w:rsid w:val="35450438"/>
    <w:rsid w:val="354832D6"/>
    <w:rsid w:val="35612FA5"/>
    <w:rsid w:val="3569C3C4"/>
    <w:rsid w:val="356EF927"/>
    <w:rsid w:val="357ED39F"/>
    <w:rsid w:val="3581945F"/>
    <w:rsid w:val="358B3F4B"/>
    <w:rsid w:val="35A972DF"/>
    <w:rsid w:val="35B4220F"/>
    <w:rsid w:val="35B5D160"/>
    <w:rsid w:val="3672E52C"/>
    <w:rsid w:val="368C01A3"/>
    <w:rsid w:val="36CAE781"/>
    <w:rsid w:val="37387D5A"/>
    <w:rsid w:val="376C0151"/>
    <w:rsid w:val="376C46A0"/>
    <w:rsid w:val="37880E76"/>
    <w:rsid w:val="37ACF997"/>
    <w:rsid w:val="37CA4E8C"/>
    <w:rsid w:val="381F4A67"/>
    <w:rsid w:val="38414A3D"/>
    <w:rsid w:val="38804F73"/>
    <w:rsid w:val="38E866F8"/>
    <w:rsid w:val="38EC2B4E"/>
    <w:rsid w:val="390267FD"/>
    <w:rsid w:val="39434DA4"/>
    <w:rsid w:val="395639C3"/>
    <w:rsid w:val="39753F45"/>
    <w:rsid w:val="398B30AE"/>
    <w:rsid w:val="3A04EB6B"/>
    <w:rsid w:val="3A3C1535"/>
    <w:rsid w:val="3A5163C2"/>
    <w:rsid w:val="3AB8986A"/>
    <w:rsid w:val="3B0A58AF"/>
    <w:rsid w:val="3B2BFBCE"/>
    <w:rsid w:val="3B42CA1E"/>
    <w:rsid w:val="3B4FE689"/>
    <w:rsid w:val="3B89C27C"/>
    <w:rsid w:val="3B9390D7"/>
    <w:rsid w:val="3BCA2E86"/>
    <w:rsid w:val="3BEFEC04"/>
    <w:rsid w:val="3BFB5679"/>
    <w:rsid w:val="3C4BBBAA"/>
    <w:rsid w:val="3CA43B49"/>
    <w:rsid w:val="3CA5D53D"/>
    <w:rsid w:val="3CBA240D"/>
    <w:rsid w:val="3CC21321"/>
    <w:rsid w:val="3CC72989"/>
    <w:rsid w:val="3CE7F9CA"/>
    <w:rsid w:val="3D099BC4"/>
    <w:rsid w:val="3D13E9FE"/>
    <w:rsid w:val="3D6D5458"/>
    <w:rsid w:val="3DC932CD"/>
    <w:rsid w:val="3DF303CA"/>
    <w:rsid w:val="3E0BCFFC"/>
    <w:rsid w:val="3E0C6CD5"/>
    <w:rsid w:val="3E1CD6E1"/>
    <w:rsid w:val="3E25C93F"/>
    <w:rsid w:val="3E597327"/>
    <w:rsid w:val="3E6ACBE5"/>
    <w:rsid w:val="3E8984D1"/>
    <w:rsid w:val="3EA2AADC"/>
    <w:rsid w:val="3EB2B241"/>
    <w:rsid w:val="3EB3C7A7"/>
    <w:rsid w:val="3ECDC04B"/>
    <w:rsid w:val="3ECEE54E"/>
    <w:rsid w:val="3ED83E5B"/>
    <w:rsid w:val="3EEAABF0"/>
    <w:rsid w:val="3EEE0731"/>
    <w:rsid w:val="3F1983FE"/>
    <w:rsid w:val="3F45681E"/>
    <w:rsid w:val="3F4D977D"/>
    <w:rsid w:val="400D68F0"/>
    <w:rsid w:val="400FF376"/>
    <w:rsid w:val="4011C69D"/>
    <w:rsid w:val="40518B05"/>
    <w:rsid w:val="4087FEFF"/>
    <w:rsid w:val="40BB7118"/>
    <w:rsid w:val="40FDD832"/>
    <w:rsid w:val="413EC164"/>
    <w:rsid w:val="415F67EF"/>
    <w:rsid w:val="41600F0F"/>
    <w:rsid w:val="41997D4C"/>
    <w:rsid w:val="419FE864"/>
    <w:rsid w:val="41B1AF27"/>
    <w:rsid w:val="41BAD73E"/>
    <w:rsid w:val="41E17AAD"/>
    <w:rsid w:val="424702FA"/>
    <w:rsid w:val="426C8DED"/>
    <w:rsid w:val="42746855"/>
    <w:rsid w:val="427CAA4F"/>
    <w:rsid w:val="42DE85B3"/>
    <w:rsid w:val="42E8608F"/>
    <w:rsid w:val="42F31D47"/>
    <w:rsid w:val="4304DEA6"/>
    <w:rsid w:val="43205031"/>
    <w:rsid w:val="4324D8A0"/>
    <w:rsid w:val="432E9572"/>
    <w:rsid w:val="4338E80E"/>
    <w:rsid w:val="43712459"/>
    <w:rsid w:val="43A6ACD7"/>
    <w:rsid w:val="43C92C23"/>
    <w:rsid w:val="4401D274"/>
    <w:rsid w:val="4424B04B"/>
    <w:rsid w:val="444F6BF8"/>
    <w:rsid w:val="4467EBA4"/>
    <w:rsid w:val="44861900"/>
    <w:rsid w:val="44A1C89B"/>
    <w:rsid w:val="44B92B7E"/>
    <w:rsid w:val="44BCE386"/>
    <w:rsid w:val="44EBA3A3"/>
    <w:rsid w:val="44EEBEC1"/>
    <w:rsid w:val="45276AC0"/>
    <w:rsid w:val="45594932"/>
    <w:rsid w:val="45802234"/>
    <w:rsid w:val="4597DBE0"/>
    <w:rsid w:val="45A16AE3"/>
    <w:rsid w:val="45BDD160"/>
    <w:rsid w:val="45CFFEE8"/>
    <w:rsid w:val="45D99771"/>
    <w:rsid w:val="45F6BE43"/>
    <w:rsid w:val="465496A7"/>
    <w:rsid w:val="4670963D"/>
    <w:rsid w:val="4689F418"/>
    <w:rsid w:val="469417B7"/>
    <w:rsid w:val="46B49A0A"/>
    <w:rsid w:val="470DB1D1"/>
    <w:rsid w:val="4715499A"/>
    <w:rsid w:val="4744A9C6"/>
    <w:rsid w:val="475286A8"/>
    <w:rsid w:val="477F066A"/>
    <w:rsid w:val="478AA2B1"/>
    <w:rsid w:val="478D0A1B"/>
    <w:rsid w:val="47A9727E"/>
    <w:rsid w:val="47C02C11"/>
    <w:rsid w:val="47DD8726"/>
    <w:rsid w:val="47DE36B6"/>
    <w:rsid w:val="480B9FE7"/>
    <w:rsid w:val="4812E1FA"/>
    <w:rsid w:val="483AC86E"/>
    <w:rsid w:val="48735F6D"/>
    <w:rsid w:val="487D129E"/>
    <w:rsid w:val="489DD9B4"/>
    <w:rsid w:val="48F31ED9"/>
    <w:rsid w:val="48F33791"/>
    <w:rsid w:val="49146CD2"/>
    <w:rsid w:val="49244D0A"/>
    <w:rsid w:val="494F04CB"/>
    <w:rsid w:val="4969C2F6"/>
    <w:rsid w:val="49925B24"/>
    <w:rsid w:val="499B9193"/>
    <w:rsid w:val="49B6EB9C"/>
    <w:rsid w:val="49D5F8C9"/>
    <w:rsid w:val="4A3156F1"/>
    <w:rsid w:val="4A574653"/>
    <w:rsid w:val="4AA08128"/>
    <w:rsid w:val="4AA677B0"/>
    <w:rsid w:val="4AD847BD"/>
    <w:rsid w:val="4B2DA5ED"/>
    <w:rsid w:val="4B368729"/>
    <w:rsid w:val="4B6EEF1B"/>
    <w:rsid w:val="4B8174F8"/>
    <w:rsid w:val="4B9684E8"/>
    <w:rsid w:val="4C06312D"/>
    <w:rsid w:val="4C0E9599"/>
    <w:rsid w:val="4C2E429F"/>
    <w:rsid w:val="4C4F6709"/>
    <w:rsid w:val="4C612E73"/>
    <w:rsid w:val="4CA31DF1"/>
    <w:rsid w:val="4CB3F8E9"/>
    <w:rsid w:val="4CB4EF08"/>
    <w:rsid w:val="4CB69364"/>
    <w:rsid w:val="4CB86C5B"/>
    <w:rsid w:val="4CCF5B63"/>
    <w:rsid w:val="4CF2177F"/>
    <w:rsid w:val="4D5DE6E6"/>
    <w:rsid w:val="4D8ADF3D"/>
    <w:rsid w:val="4DBF4325"/>
    <w:rsid w:val="4DFAC8DB"/>
    <w:rsid w:val="4E12FA95"/>
    <w:rsid w:val="4E86A0D3"/>
    <w:rsid w:val="4EABFC56"/>
    <w:rsid w:val="4EC6BE10"/>
    <w:rsid w:val="4EE6273D"/>
    <w:rsid w:val="4EF4464F"/>
    <w:rsid w:val="4EFBA842"/>
    <w:rsid w:val="4EFCC68F"/>
    <w:rsid w:val="4F02A809"/>
    <w:rsid w:val="4F06F66F"/>
    <w:rsid w:val="4F0711FC"/>
    <w:rsid w:val="4F1A4C2B"/>
    <w:rsid w:val="4F5316FD"/>
    <w:rsid w:val="4F5EBD8F"/>
    <w:rsid w:val="501D590D"/>
    <w:rsid w:val="508FDF83"/>
    <w:rsid w:val="5090951D"/>
    <w:rsid w:val="50CA45E9"/>
    <w:rsid w:val="50F7E0F2"/>
    <w:rsid w:val="5149C15F"/>
    <w:rsid w:val="51654B08"/>
    <w:rsid w:val="51676A0E"/>
    <w:rsid w:val="5177E456"/>
    <w:rsid w:val="517EC89D"/>
    <w:rsid w:val="51960597"/>
    <w:rsid w:val="51B5F465"/>
    <w:rsid w:val="51B7B2DC"/>
    <w:rsid w:val="51C8A9E9"/>
    <w:rsid w:val="521A3D20"/>
    <w:rsid w:val="523815D5"/>
    <w:rsid w:val="5258C39C"/>
    <w:rsid w:val="527226AF"/>
    <w:rsid w:val="52810344"/>
    <w:rsid w:val="5299CA2F"/>
    <w:rsid w:val="52A5F41D"/>
    <w:rsid w:val="52D3EBE3"/>
    <w:rsid w:val="52FD5824"/>
    <w:rsid w:val="534EBC29"/>
    <w:rsid w:val="539E6FE5"/>
    <w:rsid w:val="53C735EB"/>
    <w:rsid w:val="53D0B8C1"/>
    <w:rsid w:val="53DE8930"/>
    <w:rsid w:val="5418BF3A"/>
    <w:rsid w:val="545875FA"/>
    <w:rsid w:val="54BA6F23"/>
    <w:rsid w:val="54BC2B7B"/>
    <w:rsid w:val="54BD0C73"/>
    <w:rsid w:val="54E4EDB9"/>
    <w:rsid w:val="54EDC1BA"/>
    <w:rsid w:val="55007A8E"/>
    <w:rsid w:val="55344E53"/>
    <w:rsid w:val="556B7837"/>
    <w:rsid w:val="5589DB99"/>
    <w:rsid w:val="558E6671"/>
    <w:rsid w:val="55E13542"/>
    <w:rsid w:val="55F897B1"/>
    <w:rsid w:val="561EA18F"/>
    <w:rsid w:val="567B7496"/>
    <w:rsid w:val="56857FF8"/>
    <w:rsid w:val="56BC203F"/>
    <w:rsid w:val="56BF4173"/>
    <w:rsid w:val="56F9AEF5"/>
    <w:rsid w:val="573EB6D7"/>
    <w:rsid w:val="579120E7"/>
    <w:rsid w:val="57D08788"/>
    <w:rsid w:val="57D8200D"/>
    <w:rsid w:val="5816B881"/>
    <w:rsid w:val="583890FB"/>
    <w:rsid w:val="583B4C06"/>
    <w:rsid w:val="58862CB5"/>
    <w:rsid w:val="588A8C8E"/>
    <w:rsid w:val="58B52F9D"/>
    <w:rsid w:val="58F6F8F3"/>
    <w:rsid w:val="5930ED96"/>
    <w:rsid w:val="5937FA55"/>
    <w:rsid w:val="5948765D"/>
    <w:rsid w:val="5963DCFD"/>
    <w:rsid w:val="59CE3969"/>
    <w:rsid w:val="59E0CA1C"/>
    <w:rsid w:val="5A5574AC"/>
    <w:rsid w:val="5A7B66AA"/>
    <w:rsid w:val="5A90BB8D"/>
    <w:rsid w:val="5AC6DB4C"/>
    <w:rsid w:val="5AD6A01E"/>
    <w:rsid w:val="5ADBB7C1"/>
    <w:rsid w:val="5ADBFA6A"/>
    <w:rsid w:val="5B0665EB"/>
    <w:rsid w:val="5B0F726C"/>
    <w:rsid w:val="5B3A30C2"/>
    <w:rsid w:val="5B44BDEC"/>
    <w:rsid w:val="5BCC7D7F"/>
    <w:rsid w:val="5C1680E1"/>
    <w:rsid w:val="5C175CDE"/>
    <w:rsid w:val="5C26A33B"/>
    <w:rsid w:val="5C44C14C"/>
    <w:rsid w:val="5C52C09D"/>
    <w:rsid w:val="5C614E11"/>
    <w:rsid w:val="5C72BC87"/>
    <w:rsid w:val="5CB873AE"/>
    <w:rsid w:val="5CCB7936"/>
    <w:rsid w:val="5D3DD797"/>
    <w:rsid w:val="5D6C804C"/>
    <w:rsid w:val="5D83E3CC"/>
    <w:rsid w:val="5DA3E3DB"/>
    <w:rsid w:val="5DEACE73"/>
    <w:rsid w:val="5DED0B3F"/>
    <w:rsid w:val="5E046E05"/>
    <w:rsid w:val="5E16984F"/>
    <w:rsid w:val="5E3A2C2B"/>
    <w:rsid w:val="5E55A9C3"/>
    <w:rsid w:val="5E643C6C"/>
    <w:rsid w:val="5E6B41D8"/>
    <w:rsid w:val="5E7B03FF"/>
    <w:rsid w:val="5E8C0252"/>
    <w:rsid w:val="5E9EA218"/>
    <w:rsid w:val="5EB45F8F"/>
    <w:rsid w:val="5EB836B5"/>
    <w:rsid w:val="5EBFE4DB"/>
    <w:rsid w:val="5F42AAF1"/>
    <w:rsid w:val="5F8CBDEA"/>
    <w:rsid w:val="5F8F551C"/>
    <w:rsid w:val="5F9B555D"/>
    <w:rsid w:val="5FABCA15"/>
    <w:rsid w:val="5FE1843B"/>
    <w:rsid w:val="5FFF462A"/>
    <w:rsid w:val="601A1793"/>
    <w:rsid w:val="606D8AFA"/>
    <w:rsid w:val="607A5560"/>
    <w:rsid w:val="60C01721"/>
    <w:rsid w:val="60F80ABA"/>
    <w:rsid w:val="610B9962"/>
    <w:rsid w:val="61202E55"/>
    <w:rsid w:val="615AF1D3"/>
    <w:rsid w:val="61687587"/>
    <w:rsid w:val="61B9EA2F"/>
    <w:rsid w:val="61C8FE8B"/>
    <w:rsid w:val="61D8D2CD"/>
    <w:rsid w:val="61F5E7C2"/>
    <w:rsid w:val="61F7CD81"/>
    <w:rsid w:val="620B4C60"/>
    <w:rsid w:val="6214D0CC"/>
    <w:rsid w:val="62502B5C"/>
    <w:rsid w:val="625B8651"/>
    <w:rsid w:val="629D399E"/>
    <w:rsid w:val="62C0113D"/>
    <w:rsid w:val="62C66086"/>
    <w:rsid w:val="62D531AE"/>
    <w:rsid w:val="630E2D55"/>
    <w:rsid w:val="6310C6EE"/>
    <w:rsid w:val="631BBC2A"/>
    <w:rsid w:val="63307B8E"/>
    <w:rsid w:val="6344B7A3"/>
    <w:rsid w:val="6359BE0B"/>
    <w:rsid w:val="639881DD"/>
    <w:rsid w:val="63A7E845"/>
    <w:rsid w:val="63B6BA1A"/>
    <w:rsid w:val="63C3DA03"/>
    <w:rsid w:val="63E75FE0"/>
    <w:rsid w:val="63ED0175"/>
    <w:rsid w:val="641AF6F1"/>
    <w:rsid w:val="641DEF3D"/>
    <w:rsid w:val="64B35CF9"/>
    <w:rsid w:val="64B6CF49"/>
    <w:rsid w:val="64BC940F"/>
    <w:rsid w:val="64E7617C"/>
    <w:rsid w:val="64EF8D86"/>
    <w:rsid w:val="65177C90"/>
    <w:rsid w:val="656F28EB"/>
    <w:rsid w:val="658D9A21"/>
    <w:rsid w:val="659E91E6"/>
    <w:rsid w:val="65E09280"/>
    <w:rsid w:val="65FA46FA"/>
    <w:rsid w:val="6601C8C7"/>
    <w:rsid w:val="66780890"/>
    <w:rsid w:val="66899790"/>
    <w:rsid w:val="669AB06B"/>
    <w:rsid w:val="66AECC3E"/>
    <w:rsid w:val="66C4EFC3"/>
    <w:rsid w:val="66D683EF"/>
    <w:rsid w:val="66FC2B53"/>
    <w:rsid w:val="672AE3A1"/>
    <w:rsid w:val="67337E2C"/>
    <w:rsid w:val="67A67789"/>
    <w:rsid w:val="67F9DC50"/>
    <w:rsid w:val="68130D74"/>
    <w:rsid w:val="68168A0D"/>
    <w:rsid w:val="68575D98"/>
    <w:rsid w:val="689C3CC1"/>
    <w:rsid w:val="689FEB24"/>
    <w:rsid w:val="68BD68F0"/>
    <w:rsid w:val="68C0898A"/>
    <w:rsid w:val="68E9F8DB"/>
    <w:rsid w:val="68F306BB"/>
    <w:rsid w:val="69049A1B"/>
    <w:rsid w:val="69105C1E"/>
    <w:rsid w:val="69175F21"/>
    <w:rsid w:val="692F8CC3"/>
    <w:rsid w:val="694C126B"/>
    <w:rsid w:val="698565E8"/>
    <w:rsid w:val="69F26577"/>
    <w:rsid w:val="69F73624"/>
    <w:rsid w:val="6A0F47B2"/>
    <w:rsid w:val="6AA2B7AB"/>
    <w:rsid w:val="6ABD65CC"/>
    <w:rsid w:val="6AC41985"/>
    <w:rsid w:val="6ADD612F"/>
    <w:rsid w:val="6AFA4EDD"/>
    <w:rsid w:val="6AFF80BD"/>
    <w:rsid w:val="6B0D1DCB"/>
    <w:rsid w:val="6B1D3B36"/>
    <w:rsid w:val="6B2ED394"/>
    <w:rsid w:val="6B371989"/>
    <w:rsid w:val="6B490DFB"/>
    <w:rsid w:val="6B71DA2D"/>
    <w:rsid w:val="6BA8A409"/>
    <w:rsid w:val="6BB0B140"/>
    <w:rsid w:val="6BE18F5A"/>
    <w:rsid w:val="6BEB46B5"/>
    <w:rsid w:val="6C0F2B75"/>
    <w:rsid w:val="6C16B8C8"/>
    <w:rsid w:val="6C2B13B8"/>
    <w:rsid w:val="6C4ED2A5"/>
    <w:rsid w:val="6C78F6A2"/>
    <w:rsid w:val="6CA38817"/>
    <w:rsid w:val="6CC21F13"/>
    <w:rsid w:val="6D17DFF2"/>
    <w:rsid w:val="6D487B0D"/>
    <w:rsid w:val="6D48A402"/>
    <w:rsid w:val="6D4B8B8F"/>
    <w:rsid w:val="6D6572A5"/>
    <w:rsid w:val="6D819504"/>
    <w:rsid w:val="6D93B07C"/>
    <w:rsid w:val="6DCD45F5"/>
    <w:rsid w:val="6DD14DA4"/>
    <w:rsid w:val="6DDD7B2E"/>
    <w:rsid w:val="6DF0E1A4"/>
    <w:rsid w:val="6DF9317C"/>
    <w:rsid w:val="6E1475B1"/>
    <w:rsid w:val="6E1EDF4A"/>
    <w:rsid w:val="6E20A356"/>
    <w:rsid w:val="6E5AFA85"/>
    <w:rsid w:val="6EB1E294"/>
    <w:rsid w:val="6EBDCDB0"/>
    <w:rsid w:val="6EC1D4A6"/>
    <w:rsid w:val="6EDFF4F4"/>
    <w:rsid w:val="6F0D9DB6"/>
    <w:rsid w:val="6F2711A2"/>
    <w:rsid w:val="6F33E591"/>
    <w:rsid w:val="6F6E5FA9"/>
    <w:rsid w:val="6F78AC86"/>
    <w:rsid w:val="6F9E0E32"/>
    <w:rsid w:val="6FA81556"/>
    <w:rsid w:val="6FBE9320"/>
    <w:rsid w:val="6FE3E3BC"/>
    <w:rsid w:val="6FF51328"/>
    <w:rsid w:val="6FF70195"/>
    <w:rsid w:val="7042C931"/>
    <w:rsid w:val="707F343C"/>
    <w:rsid w:val="7080898D"/>
    <w:rsid w:val="70C80841"/>
    <w:rsid w:val="70D87589"/>
    <w:rsid w:val="716DAFBE"/>
    <w:rsid w:val="717F2963"/>
    <w:rsid w:val="71C0B1E8"/>
    <w:rsid w:val="71C583E5"/>
    <w:rsid w:val="71F9AEF6"/>
    <w:rsid w:val="722A103B"/>
    <w:rsid w:val="72646C24"/>
    <w:rsid w:val="727523C9"/>
    <w:rsid w:val="728FC86A"/>
    <w:rsid w:val="72A6193C"/>
    <w:rsid w:val="72DB2402"/>
    <w:rsid w:val="72F50A7F"/>
    <w:rsid w:val="732D2C79"/>
    <w:rsid w:val="73330979"/>
    <w:rsid w:val="7342B9DB"/>
    <w:rsid w:val="7361E2FA"/>
    <w:rsid w:val="737AAE92"/>
    <w:rsid w:val="73A4D063"/>
    <w:rsid w:val="73B2EB98"/>
    <w:rsid w:val="73FEB4E0"/>
    <w:rsid w:val="74086B7D"/>
    <w:rsid w:val="741DAAF8"/>
    <w:rsid w:val="74361A23"/>
    <w:rsid w:val="7445EDAB"/>
    <w:rsid w:val="7458A563"/>
    <w:rsid w:val="747E047F"/>
    <w:rsid w:val="74DA4667"/>
    <w:rsid w:val="752BDB6D"/>
    <w:rsid w:val="758BBDA2"/>
    <w:rsid w:val="758D2375"/>
    <w:rsid w:val="75994B96"/>
    <w:rsid w:val="75AB2464"/>
    <w:rsid w:val="75C872D0"/>
    <w:rsid w:val="75D20415"/>
    <w:rsid w:val="75E0582F"/>
    <w:rsid w:val="75FE2ADA"/>
    <w:rsid w:val="764CB6A1"/>
    <w:rsid w:val="7683C4C5"/>
    <w:rsid w:val="76A4D38D"/>
    <w:rsid w:val="76B033B5"/>
    <w:rsid w:val="76B58C2A"/>
    <w:rsid w:val="76E99FBE"/>
    <w:rsid w:val="772D5F8E"/>
    <w:rsid w:val="77525E70"/>
    <w:rsid w:val="7756DE25"/>
    <w:rsid w:val="775792CD"/>
    <w:rsid w:val="77583614"/>
    <w:rsid w:val="7765977F"/>
    <w:rsid w:val="77672EC6"/>
    <w:rsid w:val="7787DD09"/>
    <w:rsid w:val="77BD4AA0"/>
    <w:rsid w:val="77DA86A4"/>
    <w:rsid w:val="77DB0BA8"/>
    <w:rsid w:val="77EC4270"/>
    <w:rsid w:val="77F2DA5D"/>
    <w:rsid w:val="7807F6E6"/>
    <w:rsid w:val="780CA0D9"/>
    <w:rsid w:val="781DA063"/>
    <w:rsid w:val="7825576B"/>
    <w:rsid w:val="7841C040"/>
    <w:rsid w:val="784C7879"/>
    <w:rsid w:val="7878E89F"/>
    <w:rsid w:val="788A51F9"/>
    <w:rsid w:val="78DCF782"/>
    <w:rsid w:val="78DF66EB"/>
    <w:rsid w:val="78EBE8D0"/>
    <w:rsid w:val="78FA5AA4"/>
    <w:rsid w:val="79039A8F"/>
    <w:rsid w:val="79443665"/>
    <w:rsid w:val="7948AADF"/>
    <w:rsid w:val="79907CBB"/>
    <w:rsid w:val="7A08156C"/>
    <w:rsid w:val="7A168FF9"/>
    <w:rsid w:val="7A408FC9"/>
    <w:rsid w:val="7A573903"/>
    <w:rsid w:val="7AD4A1CB"/>
    <w:rsid w:val="7B2AF281"/>
    <w:rsid w:val="7B3FC3D9"/>
    <w:rsid w:val="7B556F25"/>
    <w:rsid w:val="7B59681B"/>
    <w:rsid w:val="7BB2C2BC"/>
    <w:rsid w:val="7BCCAED5"/>
    <w:rsid w:val="7BE2FBA4"/>
    <w:rsid w:val="7BFF3FA7"/>
    <w:rsid w:val="7C38AD7E"/>
    <w:rsid w:val="7C38FEB6"/>
    <w:rsid w:val="7C5ED8D9"/>
    <w:rsid w:val="7CAE3DC6"/>
    <w:rsid w:val="7CC30F32"/>
    <w:rsid w:val="7D07C1EA"/>
    <w:rsid w:val="7D3C4C1F"/>
    <w:rsid w:val="7D66FE3E"/>
    <w:rsid w:val="7D70198F"/>
    <w:rsid w:val="7D750B17"/>
    <w:rsid w:val="7D751B58"/>
    <w:rsid w:val="7DBD64BF"/>
    <w:rsid w:val="7DBF0C35"/>
    <w:rsid w:val="7DCFFA5F"/>
    <w:rsid w:val="7E2C35FD"/>
    <w:rsid w:val="7E75F99B"/>
    <w:rsid w:val="7EC00B3F"/>
    <w:rsid w:val="7EC8C892"/>
    <w:rsid w:val="7F14240A"/>
    <w:rsid w:val="7F1E759D"/>
    <w:rsid w:val="7F8C01D8"/>
    <w:rsid w:val="7FAF6C4E"/>
    <w:rsid w:val="7FB7AF77"/>
    <w:rsid w:val="7FC239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46D77D"/>
  <w15:chartTrackingRefBased/>
  <w15:docId w15:val="{C7C9A001-98F1-42F6-BD0F-FA16DCF7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422"/>
  </w:style>
  <w:style w:type="paragraph" w:styleId="Heading1">
    <w:name w:val="heading 1"/>
    <w:basedOn w:val="Normal"/>
    <w:next w:val="Normal"/>
    <w:link w:val="Heading1Char"/>
    <w:uiPriority w:val="9"/>
    <w:qFormat/>
    <w:rsid w:val="00772422"/>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77242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72422"/>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Heading4">
    <w:name w:val="heading 4"/>
    <w:basedOn w:val="Normal"/>
    <w:next w:val="Normal"/>
    <w:link w:val="Heading4Char"/>
    <w:uiPriority w:val="9"/>
    <w:semiHidden/>
    <w:unhideWhenUsed/>
    <w:qFormat/>
    <w:rsid w:val="0077242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72422"/>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Heading6">
    <w:name w:val="heading 6"/>
    <w:basedOn w:val="Normal"/>
    <w:next w:val="Normal"/>
    <w:link w:val="Heading6Char"/>
    <w:uiPriority w:val="9"/>
    <w:semiHidden/>
    <w:unhideWhenUsed/>
    <w:qFormat/>
    <w:rsid w:val="00772422"/>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Heading7">
    <w:name w:val="heading 7"/>
    <w:basedOn w:val="Normal"/>
    <w:next w:val="Normal"/>
    <w:link w:val="Heading7Char"/>
    <w:uiPriority w:val="9"/>
    <w:semiHidden/>
    <w:unhideWhenUsed/>
    <w:qFormat/>
    <w:rsid w:val="00772422"/>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Heading8">
    <w:name w:val="heading 8"/>
    <w:basedOn w:val="Normal"/>
    <w:next w:val="Normal"/>
    <w:link w:val="Heading8Char"/>
    <w:uiPriority w:val="9"/>
    <w:semiHidden/>
    <w:unhideWhenUsed/>
    <w:qFormat/>
    <w:rsid w:val="00772422"/>
    <w:pPr>
      <w:keepNext/>
      <w:keepLines/>
      <w:spacing w:before="40" w:after="0"/>
      <w:outlineLvl w:val="7"/>
    </w:pPr>
    <w:rPr>
      <w:rFonts w:asciiTheme="majorHAnsi" w:eastAsiaTheme="majorEastAsia" w:hAnsiTheme="majorHAnsi" w:cstheme="majorBidi"/>
      <w:b/>
      <w:bCs/>
      <w:color w:val="0E2841" w:themeColor="text2"/>
    </w:rPr>
  </w:style>
  <w:style w:type="paragraph" w:styleId="Heading9">
    <w:name w:val="heading 9"/>
    <w:basedOn w:val="Normal"/>
    <w:next w:val="Normal"/>
    <w:link w:val="Heading9Char"/>
    <w:uiPriority w:val="9"/>
    <w:semiHidden/>
    <w:unhideWhenUsed/>
    <w:qFormat/>
    <w:rsid w:val="00772422"/>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422"/>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semiHidden/>
    <w:rsid w:val="0077242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772422"/>
    <w:rPr>
      <w:rFonts w:asciiTheme="majorHAnsi" w:eastAsiaTheme="majorEastAsia" w:hAnsiTheme="majorHAnsi" w:cstheme="majorBidi"/>
      <w:color w:val="0E2841" w:themeColor="text2"/>
      <w:sz w:val="24"/>
      <w:szCs w:val="24"/>
    </w:rPr>
  </w:style>
  <w:style w:type="character" w:customStyle="1" w:styleId="Heading4Char">
    <w:name w:val="Heading 4 Char"/>
    <w:basedOn w:val="DefaultParagraphFont"/>
    <w:link w:val="Heading4"/>
    <w:uiPriority w:val="9"/>
    <w:semiHidden/>
    <w:rsid w:val="0077242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72422"/>
    <w:rPr>
      <w:rFonts w:asciiTheme="majorHAnsi" w:eastAsiaTheme="majorEastAsia" w:hAnsiTheme="majorHAnsi" w:cstheme="majorBidi"/>
      <w:color w:val="0E2841" w:themeColor="text2"/>
      <w:sz w:val="22"/>
      <w:szCs w:val="22"/>
    </w:rPr>
  </w:style>
  <w:style w:type="character" w:customStyle="1" w:styleId="Heading6Char">
    <w:name w:val="Heading 6 Char"/>
    <w:basedOn w:val="DefaultParagraphFont"/>
    <w:link w:val="Heading6"/>
    <w:uiPriority w:val="9"/>
    <w:semiHidden/>
    <w:rsid w:val="00772422"/>
    <w:rPr>
      <w:rFonts w:asciiTheme="majorHAnsi" w:eastAsiaTheme="majorEastAsia" w:hAnsiTheme="majorHAnsi" w:cstheme="majorBidi"/>
      <w:i/>
      <w:iCs/>
      <w:color w:val="0E2841" w:themeColor="text2"/>
      <w:sz w:val="21"/>
      <w:szCs w:val="21"/>
    </w:rPr>
  </w:style>
  <w:style w:type="character" w:customStyle="1" w:styleId="Heading7Char">
    <w:name w:val="Heading 7 Char"/>
    <w:basedOn w:val="DefaultParagraphFont"/>
    <w:link w:val="Heading7"/>
    <w:uiPriority w:val="9"/>
    <w:semiHidden/>
    <w:rsid w:val="00772422"/>
    <w:rPr>
      <w:rFonts w:asciiTheme="majorHAnsi" w:eastAsiaTheme="majorEastAsia" w:hAnsiTheme="majorHAnsi" w:cstheme="majorBidi"/>
      <w:i/>
      <w:iCs/>
      <w:color w:val="0A2F41" w:themeColor="accent1" w:themeShade="80"/>
      <w:sz w:val="21"/>
      <w:szCs w:val="21"/>
    </w:rPr>
  </w:style>
  <w:style w:type="character" w:customStyle="1" w:styleId="Heading8Char">
    <w:name w:val="Heading 8 Char"/>
    <w:basedOn w:val="DefaultParagraphFont"/>
    <w:link w:val="Heading8"/>
    <w:uiPriority w:val="9"/>
    <w:semiHidden/>
    <w:rsid w:val="00772422"/>
    <w:rPr>
      <w:rFonts w:asciiTheme="majorHAnsi" w:eastAsiaTheme="majorEastAsia" w:hAnsiTheme="majorHAnsi" w:cstheme="majorBidi"/>
      <w:b/>
      <w:bCs/>
      <w:color w:val="0E2841" w:themeColor="text2"/>
    </w:rPr>
  </w:style>
  <w:style w:type="character" w:customStyle="1" w:styleId="Heading9Char">
    <w:name w:val="Heading 9 Char"/>
    <w:basedOn w:val="DefaultParagraphFont"/>
    <w:link w:val="Heading9"/>
    <w:uiPriority w:val="9"/>
    <w:semiHidden/>
    <w:rsid w:val="00772422"/>
    <w:rPr>
      <w:rFonts w:asciiTheme="majorHAnsi" w:eastAsiaTheme="majorEastAsia" w:hAnsiTheme="majorHAnsi" w:cstheme="majorBidi"/>
      <w:b/>
      <w:bCs/>
      <w:i/>
      <w:iCs/>
      <w:color w:val="0E2841" w:themeColor="text2"/>
    </w:rPr>
  </w:style>
  <w:style w:type="paragraph" w:styleId="Title">
    <w:name w:val="Title"/>
    <w:basedOn w:val="Normal"/>
    <w:next w:val="Normal"/>
    <w:link w:val="TitleChar"/>
    <w:uiPriority w:val="10"/>
    <w:qFormat/>
    <w:rsid w:val="00772422"/>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leChar">
    <w:name w:val="Title Char"/>
    <w:basedOn w:val="DefaultParagraphFont"/>
    <w:link w:val="Title"/>
    <w:uiPriority w:val="10"/>
    <w:rsid w:val="00772422"/>
    <w:rPr>
      <w:rFonts w:asciiTheme="majorHAnsi" w:eastAsiaTheme="majorEastAsia" w:hAnsiTheme="majorHAnsi" w:cstheme="majorBidi"/>
      <w:color w:val="156082" w:themeColor="accent1"/>
      <w:spacing w:val="-10"/>
      <w:sz w:val="56"/>
      <w:szCs w:val="56"/>
    </w:rPr>
  </w:style>
  <w:style w:type="paragraph" w:styleId="Subtitle">
    <w:name w:val="Subtitle"/>
    <w:basedOn w:val="Normal"/>
    <w:next w:val="Normal"/>
    <w:link w:val="SubtitleChar"/>
    <w:uiPriority w:val="11"/>
    <w:qFormat/>
    <w:rsid w:val="0077242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72422"/>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77242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72422"/>
    <w:rPr>
      <w:i/>
      <w:iCs/>
      <w:color w:val="404040" w:themeColor="text1" w:themeTint="BF"/>
    </w:rPr>
  </w:style>
  <w:style w:type="paragraph" w:styleId="ListParagraph">
    <w:name w:val="List Paragraph"/>
    <w:aliases w:val="Table body copy"/>
    <w:basedOn w:val="Normal"/>
    <w:link w:val="ListParagraphChar"/>
    <w:uiPriority w:val="34"/>
    <w:qFormat/>
    <w:rsid w:val="005148BC"/>
    <w:pPr>
      <w:ind w:left="720"/>
      <w:contextualSpacing/>
    </w:pPr>
  </w:style>
  <w:style w:type="character" w:styleId="IntenseEmphasis">
    <w:name w:val="Intense Emphasis"/>
    <w:basedOn w:val="DefaultParagraphFont"/>
    <w:uiPriority w:val="21"/>
    <w:qFormat/>
    <w:rsid w:val="00772422"/>
    <w:rPr>
      <w:b/>
      <w:bCs/>
      <w:i/>
      <w:iCs/>
    </w:rPr>
  </w:style>
  <w:style w:type="paragraph" w:styleId="IntenseQuote">
    <w:name w:val="Intense Quote"/>
    <w:basedOn w:val="Normal"/>
    <w:next w:val="Normal"/>
    <w:link w:val="IntenseQuoteChar"/>
    <w:uiPriority w:val="30"/>
    <w:qFormat/>
    <w:rsid w:val="00772422"/>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772422"/>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772422"/>
    <w:rPr>
      <w:b/>
      <w:bCs/>
      <w:smallCaps/>
      <w:spacing w:val="5"/>
      <w:u w:val="single"/>
    </w:rPr>
  </w:style>
  <w:style w:type="character" w:styleId="CommentReference">
    <w:name w:val="annotation reference"/>
    <w:basedOn w:val="DefaultParagraphFont"/>
    <w:uiPriority w:val="99"/>
    <w:unhideWhenUsed/>
    <w:rsid w:val="0087767B"/>
    <w:rPr>
      <w:sz w:val="16"/>
      <w:szCs w:val="16"/>
    </w:rPr>
  </w:style>
  <w:style w:type="paragraph" w:styleId="CommentText">
    <w:name w:val="annotation text"/>
    <w:basedOn w:val="Normal"/>
    <w:link w:val="CommentTextChar"/>
    <w:uiPriority w:val="99"/>
    <w:unhideWhenUsed/>
    <w:rsid w:val="0087767B"/>
    <w:pPr>
      <w:spacing w:line="240" w:lineRule="auto"/>
    </w:pPr>
  </w:style>
  <w:style w:type="character" w:customStyle="1" w:styleId="CommentTextChar">
    <w:name w:val="Comment Text Char"/>
    <w:basedOn w:val="DefaultParagraphFont"/>
    <w:link w:val="CommentText"/>
    <w:uiPriority w:val="99"/>
    <w:rsid w:val="0087767B"/>
  </w:style>
  <w:style w:type="paragraph" w:styleId="CommentSubject">
    <w:name w:val="annotation subject"/>
    <w:basedOn w:val="CommentText"/>
    <w:next w:val="CommentText"/>
    <w:link w:val="CommentSubjectChar"/>
    <w:uiPriority w:val="99"/>
    <w:semiHidden/>
    <w:unhideWhenUsed/>
    <w:rsid w:val="0087767B"/>
    <w:rPr>
      <w:b/>
      <w:bCs/>
    </w:rPr>
  </w:style>
  <w:style w:type="character" w:customStyle="1" w:styleId="CommentSubjectChar">
    <w:name w:val="Comment Subject Char"/>
    <w:basedOn w:val="CommentTextChar"/>
    <w:link w:val="CommentSubject"/>
    <w:uiPriority w:val="99"/>
    <w:semiHidden/>
    <w:rsid w:val="0087767B"/>
    <w:rPr>
      <w:b/>
      <w:bCs/>
      <w:sz w:val="20"/>
      <w:szCs w:val="20"/>
    </w:rPr>
  </w:style>
  <w:style w:type="paragraph" w:styleId="Revision">
    <w:name w:val="Revision"/>
    <w:hidden/>
    <w:uiPriority w:val="99"/>
    <w:semiHidden/>
    <w:rsid w:val="004359A3"/>
    <w:pPr>
      <w:spacing w:after="0" w:line="240" w:lineRule="auto"/>
    </w:pPr>
  </w:style>
  <w:style w:type="paragraph" w:styleId="FootnoteText">
    <w:name w:val="footnote text"/>
    <w:basedOn w:val="Normal"/>
    <w:link w:val="FootnoteTextChar"/>
    <w:uiPriority w:val="99"/>
    <w:unhideWhenUsed/>
    <w:rsid w:val="0096658F"/>
    <w:pPr>
      <w:spacing w:after="0" w:line="240" w:lineRule="auto"/>
    </w:pPr>
  </w:style>
  <w:style w:type="character" w:customStyle="1" w:styleId="FootnoteTextChar">
    <w:name w:val="Footnote Text Char"/>
    <w:basedOn w:val="DefaultParagraphFont"/>
    <w:link w:val="FootnoteText"/>
    <w:uiPriority w:val="99"/>
    <w:rsid w:val="0096658F"/>
  </w:style>
  <w:style w:type="character" w:styleId="FootnoteReference">
    <w:name w:val="footnote reference"/>
    <w:basedOn w:val="DefaultParagraphFont"/>
    <w:uiPriority w:val="99"/>
    <w:semiHidden/>
    <w:unhideWhenUsed/>
    <w:rsid w:val="0096658F"/>
    <w:rPr>
      <w:vertAlign w:val="superscript"/>
    </w:rPr>
  </w:style>
  <w:style w:type="paragraph" w:styleId="Header">
    <w:name w:val="header"/>
    <w:basedOn w:val="Normal"/>
    <w:link w:val="HeaderChar"/>
    <w:uiPriority w:val="99"/>
    <w:unhideWhenUsed/>
    <w:rsid w:val="00250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BB5"/>
  </w:style>
  <w:style w:type="paragraph" w:styleId="Footer">
    <w:name w:val="footer"/>
    <w:basedOn w:val="Normal"/>
    <w:link w:val="FooterChar"/>
    <w:uiPriority w:val="99"/>
    <w:unhideWhenUsed/>
    <w:rsid w:val="00250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BB5"/>
  </w:style>
  <w:style w:type="character" w:styleId="Mention">
    <w:name w:val="Mention"/>
    <w:basedOn w:val="DefaultParagraphFont"/>
    <w:uiPriority w:val="99"/>
    <w:unhideWhenUsed/>
    <w:rsid w:val="00125607"/>
    <w:rPr>
      <w:color w:val="2B579A"/>
      <w:shd w:val="clear" w:color="auto" w:fill="E1DFDD"/>
    </w:rPr>
  </w:style>
  <w:style w:type="character" w:customStyle="1" w:styleId="ListParagraphChar">
    <w:name w:val="List Paragraph Char"/>
    <w:aliases w:val="Table body copy Char"/>
    <w:basedOn w:val="DefaultParagraphFont"/>
    <w:link w:val="ListParagraph"/>
    <w:uiPriority w:val="34"/>
    <w:locked/>
    <w:rsid w:val="00B106E1"/>
  </w:style>
  <w:style w:type="paragraph" w:styleId="TOCHeading">
    <w:name w:val="TOC Heading"/>
    <w:basedOn w:val="Heading1"/>
    <w:next w:val="Normal"/>
    <w:uiPriority w:val="39"/>
    <w:unhideWhenUsed/>
    <w:qFormat/>
    <w:rsid w:val="00772422"/>
    <w:pPr>
      <w:outlineLvl w:val="9"/>
    </w:pPr>
  </w:style>
  <w:style w:type="paragraph" w:styleId="TOC2">
    <w:name w:val="toc 2"/>
    <w:basedOn w:val="Normal"/>
    <w:next w:val="Normal"/>
    <w:autoRedefine/>
    <w:uiPriority w:val="39"/>
    <w:unhideWhenUsed/>
    <w:rsid w:val="005243F3"/>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5243F3"/>
    <w:pPr>
      <w:spacing w:after="100" w:line="259" w:lineRule="auto"/>
    </w:pPr>
    <w:rPr>
      <w:rFonts w:cs="Times New Roman"/>
      <w:sz w:val="22"/>
      <w:szCs w:val="22"/>
    </w:rPr>
  </w:style>
  <w:style w:type="paragraph" w:styleId="TOC3">
    <w:name w:val="toc 3"/>
    <w:basedOn w:val="Normal"/>
    <w:next w:val="Normal"/>
    <w:autoRedefine/>
    <w:uiPriority w:val="39"/>
    <w:unhideWhenUsed/>
    <w:rsid w:val="005243F3"/>
    <w:pPr>
      <w:spacing w:after="100" w:line="259" w:lineRule="auto"/>
      <w:ind w:left="440"/>
    </w:pPr>
    <w:rPr>
      <w:rFonts w:cs="Times New Roman"/>
      <w:sz w:val="22"/>
      <w:szCs w:val="22"/>
    </w:rPr>
  </w:style>
  <w:style w:type="character" w:styleId="Hyperlink">
    <w:name w:val="Hyperlink"/>
    <w:basedOn w:val="DefaultParagraphFont"/>
    <w:uiPriority w:val="99"/>
    <w:unhideWhenUsed/>
    <w:rsid w:val="00853A88"/>
    <w:rPr>
      <w:color w:val="467886" w:themeColor="hyperlink"/>
      <w:u w:val="single"/>
    </w:rPr>
  </w:style>
  <w:style w:type="character" w:styleId="UnresolvedMention">
    <w:name w:val="Unresolved Mention"/>
    <w:basedOn w:val="DefaultParagraphFont"/>
    <w:uiPriority w:val="99"/>
    <w:semiHidden/>
    <w:unhideWhenUsed/>
    <w:rsid w:val="001728A2"/>
    <w:rPr>
      <w:color w:val="605E5C"/>
      <w:shd w:val="clear" w:color="auto" w:fill="E1DFDD"/>
    </w:rPr>
  </w:style>
  <w:style w:type="paragraph" w:styleId="BodyText">
    <w:name w:val="Body Text"/>
    <w:basedOn w:val="Normal"/>
    <w:link w:val="BodyTextChar"/>
    <w:uiPriority w:val="99"/>
    <w:unhideWhenUsed/>
    <w:rsid w:val="0005111A"/>
    <w:pPr>
      <w:spacing w:line="22" w:lineRule="atLeast"/>
    </w:pPr>
    <w:rPr>
      <w:szCs w:val="22"/>
    </w:rPr>
  </w:style>
  <w:style w:type="character" w:customStyle="1" w:styleId="BodyTextChar">
    <w:name w:val="Body Text Char"/>
    <w:basedOn w:val="DefaultParagraphFont"/>
    <w:link w:val="BodyText"/>
    <w:uiPriority w:val="99"/>
    <w:rsid w:val="0005111A"/>
    <w:rPr>
      <w:szCs w:val="22"/>
    </w:rPr>
  </w:style>
  <w:style w:type="paragraph" w:styleId="Date">
    <w:name w:val="Date"/>
    <w:basedOn w:val="Normal"/>
    <w:next w:val="Normal"/>
    <w:link w:val="DateChar"/>
    <w:uiPriority w:val="99"/>
    <w:semiHidden/>
    <w:unhideWhenUsed/>
    <w:rsid w:val="00946E1C"/>
  </w:style>
  <w:style w:type="character" w:customStyle="1" w:styleId="DateChar">
    <w:name w:val="Date Char"/>
    <w:basedOn w:val="DefaultParagraphFont"/>
    <w:link w:val="Date"/>
    <w:uiPriority w:val="99"/>
    <w:semiHidden/>
    <w:rsid w:val="00946E1C"/>
  </w:style>
  <w:style w:type="table" w:styleId="TableGrid">
    <w:name w:val="Table Grid"/>
    <w:basedOn w:val="TableNormal"/>
    <w:uiPriority w:val="39"/>
    <w:rsid w:val="00F85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696BE5"/>
    <w:pPr>
      <w:spacing w:line="240" w:lineRule="auto"/>
    </w:pPr>
    <w:rPr>
      <w:b/>
      <w:bCs/>
      <w:smallCaps/>
      <w:color w:val="595959" w:themeColor="text1" w:themeTint="A6"/>
      <w:spacing w:val="6"/>
    </w:rPr>
  </w:style>
  <w:style w:type="character" w:styleId="Strong">
    <w:name w:val="Strong"/>
    <w:basedOn w:val="DefaultParagraphFont"/>
    <w:uiPriority w:val="22"/>
    <w:qFormat/>
    <w:rsid w:val="00772422"/>
    <w:rPr>
      <w:b/>
      <w:bCs/>
    </w:rPr>
  </w:style>
  <w:style w:type="character" w:styleId="Emphasis">
    <w:name w:val="Emphasis"/>
    <w:basedOn w:val="DefaultParagraphFont"/>
    <w:uiPriority w:val="20"/>
    <w:qFormat/>
    <w:rsid w:val="00772422"/>
    <w:rPr>
      <w:i/>
      <w:iCs/>
    </w:rPr>
  </w:style>
  <w:style w:type="paragraph" w:styleId="NoSpacing">
    <w:name w:val="No Spacing"/>
    <w:uiPriority w:val="1"/>
    <w:qFormat/>
    <w:rsid w:val="00696BE5"/>
    <w:pPr>
      <w:spacing w:after="0" w:line="240" w:lineRule="auto"/>
    </w:pPr>
  </w:style>
  <w:style w:type="character" w:styleId="SubtleEmphasis">
    <w:name w:val="Subtle Emphasis"/>
    <w:basedOn w:val="DefaultParagraphFont"/>
    <w:uiPriority w:val="19"/>
    <w:qFormat/>
    <w:rsid w:val="00772422"/>
    <w:rPr>
      <w:i/>
      <w:iCs/>
      <w:color w:val="404040" w:themeColor="text1" w:themeTint="BF"/>
    </w:rPr>
  </w:style>
  <w:style w:type="character" w:styleId="SubtleReference">
    <w:name w:val="Subtle Reference"/>
    <w:basedOn w:val="DefaultParagraphFont"/>
    <w:uiPriority w:val="31"/>
    <w:qFormat/>
    <w:rsid w:val="00772422"/>
    <w:rPr>
      <w:smallCaps/>
      <w:color w:val="404040" w:themeColor="text1" w:themeTint="BF"/>
      <w:u w:val="single" w:color="7F7F7F" w:themeColor="text1" w:themeTint="80"/>
    </w:rPr>
  </w:style>
  <w:style w:type="character" w:styleId="BookTitle">
    <w:name w:val="Book Title"/>
    <w:basedOn w:val="DefaultParagraphFont"/>
    <w:uiPriority w:val="33"/>
    <w:qFormat/>
    <w:rsid w:val="00772422"/>
    <w:rPr>
      <w:b/>
      <w:bCs/>
      <w:smallCaps/>
    </w:rPr>
  </w:style>
  <w:style w:type="paragraph" w:styleId="NormalWeb">
    <w:name w:val="Normal (Web)"/>
    <w:basedOn w:val="Normal"/>
    <w:uiPriority w:val="99"/>
    <w:semiHidden/>
    <w:unhideWhenUsed/>
    <w:rsid w:val="001512DC"/>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TOC4">
    <w:name w:val="toc 4"/>
    <w:basedOn w:val="Normal"/>
    <w:next w:val="Normal"/>
    <w:autoRedefine/>
    <w:uiPriority w:val="39"/>
    <w:unhideWhenUsed/>
    <w:rsid w:val="000725B6"/>
    <w:pPr>
      <w:spacing w:after="100" w:line="278" w:lineRule="auto"/>
      <w:ind w:left="720"/>
    </w:pPr>
    <w:rPr>
      <w:kern w:val="2"/>
      <w:sz w:val="24"/>
      <w:szCs w:val="24"/>
      <w14:ligatures w14:val="standardContextual"/>
    </w:rPr>
  </w:style>
  <w:style w:type="paragraph" w:styleId="TOC5">
    <w:name w:val="toc 5"/>
    <w:basedOn w:val="Normal"/>
    <w:next w:val="Normal"/>
    <w:autoRedefine/>
    <w:uiPriority w:val="39"/>
    <w:unhideWhenUsed/>
    <w:rsid w:val="000725B6"/>
    <w:pPr>
      <w:spacing w:after="100" w:line="278" w:lineRule="auto"/>
      <w:ind w:left="960"/>
    </w:pPr>
    <w:rPr>
      <w:kern w:val="2"/>
      <w:sz w:val="24"/>
      <w:szCs w:val="24"/>
      <w14:ligatures w14:val="standardContextual"/>
    </w:rPr>
  </w:style>
  <w:style w:type="paragraph" w:styleId="TOC6">
    <w:name w:val="toc 6"/>
    <w:basedOn w:val="Normal"/>
    <w:next w:val="Normal"/>
    <w:autoRedefine/>
    <w:uiPriority w:val="39"/>
    <w:unhideWhenUsed/>
    <w:rsid w:val="000725B6"/>
    <w:pPr>
      <w:spacing w:after="100" w:line="278" w:lineRule="auto"/>
      <w:ind w:left="1200"/>
    </w:pPr>
    <w:rPr>
      <w:kern w:val="2"/>
      <w:sz w:val="24"/>
      <w:szCs w:val="24"/>
      <w14:ligatures w14:val="standardContextual"/>
    </w:rPr>
  </w:style>
  <w:style w:type="paragraph" w:styleId="TOC7">
    <w:name w:val="toc 7"/>
    <w:basedOn w:val="Normal"/>
    <w:next w:val="Normal"/>
    <w:autoRedefine/>
    <w:uiPriority w:val="39"/>
    <w:unhideWhenUsed/>
    <w:rsid w:val="000725B6"/>
    <w:pPr>
      <w:spacing w:after="100" w:line="278" w:lineRule="auto"/>
      <w:ind w:left="1440"/>
    </w:pPr>
    <w:rPr>
      <w:kern w:val="2"/>
      <w:sz w:val="24"/>
      <w:szCs w:val="24"/>
      <w14:ligatures w14:val="standardContextual"/>
    </w:rPr>
  </w:style>
  <w:style w:type="paragraph" w:styleId="TOC8">
    <w:name w:val="toc 8"/>
    <w:basedOn w:val="Normal"/>
    <w:next w:val="Normal"/>
    <w:autoRedefine/>
    <w:uiPriority w:val="39"/>
    <w:unhideWhenUsed/>
    <w:rsid w:val="000725B6"/>
    <w:pPr>
      <w:spacing w:after="100" w:line="278" w:lineRule="auto"/>
      <w:ind w:left="1680"/>
    </w:pPr>
    <w:rPr>
      <w:kern w:val="2"/>
      <w:sz w:val="24"/>
      <w:szCs w:val="24"/>
      <w14:ligatures w14:val="standardContextual"/>
    </w:rPr>
  </w:style>
  <w:style w:type="paragraph" w:styleId="TOC9">
    <w:name w:val="toc 9"/>
    <w:basedOn w:val="Normal"/>
    <w:next w:val="Normal"/>
    <w:autoRedefine/>
    <w:uiPriority w:val="39"/>
    <w:unhideWhenUsed/>
    <w:rsid w:val="000725B6"/>
    <w:pPr>
      <w:spacing w:after="100" w:line="278" w:lineRule="auto"/>
      <w:ind w:left="1920"/>
    </w:pPr>
    <w:rPr>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6066">
      <w:bodyDiv w:val="1"/>
      <w:marLeft w:val="0"/>
      <w:marRight w:val="0"/>
      <w:marTop w:val="0"/>
      <w:marBottom w:val="0"/>
      <w:divBdr>
        <w:top w:val="none" w:sz="0" w:space="0" w:color="auto"/>
        <w:left w:val="none" w:sz="0" w:space="0" w:color="auto"/>
        <w:bottom w:val="none" w:sz="0" w:space="0" w:color="auto"/>
        <w:right w:val="none" w:sz="0" w:space="0" w:color="auto"/>
      </w:divBdr>
    </w:div>
    <w:div w:id="73161618">
      <w:bodyDiv w:val="1"/>
      <w:marLeft w:val="0"/>
      <w:marRight w:val="0"/>
      <w:marTop w:val="0"/>
      <w:marBottom w:val="0"/>
      <w:divBdr>
        <w:top w:val="none" w:sz="0" w:space="0" w:color="auto"/>
        <w:left w:val="none" w:sz="0" w:space="0" w:color="auto"/>
        <w:bottom w:val="none" w:sz="0" w:space="0" w:color="auto"/>
        <w:right w:val="none" w:sz="0" w:space="0" w:color="auto"/>
      </w:divBdr>
    </w:div>
    <w:div w:id="202014335">
      <w:bodyDiv w:val="1"/>
      <w:marLeft w:val="0"/>
      <w:marRight w:val="0"/>
      <w:marTop w:val="0"/>
      <w:marBottom w:val="0"/>
      <w:divBdr>
        <w:top w:val="none" w:sz="0" w:space="0" w:color="auto"/>
        <w:left w:val="none" w:sz="0" w:space="0" w:color="auto"/>
        <w:bottom w:val="none" w:sz="0" w:space="0" w:color="auto"/>
        <w:right w:val="none" w:sz="0" w:space="0" w:color="auto"/>
      </w:divBdr>
    </w:div>
    <w:div w:id="310209962">
      <w:bodyDiv w:val="1"/>
      <w:marLeft w:val="0"/>
      <w:marRight w:val="0"/>
      <w:marTop w:val="0"/>
      <w:marBottom w:val="0"/>
      <w:divBdr>
        <w:top w:val="none" w:sz="0" w:space="0" w:color="auto"/>
        <w:left w:val="none" w:sz="0" w:space="0" w:color="auto"/>
        <w:bottom w:val="none" w:sz="0" w:space="0" w:color="auto"/>
        <w:right w:val="none" w:sz="0" w:space="0" w:color="auto"/>
      </w:divBdr>
    </w:div>
    <w:div w:id="1230457031">
      <w:bodyDiv w:val="1"/>
      <w:marLeft w:val="0"/>
      <w:marRight w:val="0"/>
      <w:marTop w:val="0"/>
      <w:marBottom w:val="0"/>
      <w:divBdr>
        <w:top w:val="none" w:sz="0" w:space="0" w:color="auto"/>
        <w:left w:val="none" w:sz="0" w:space="0" w:color="auto"/>
        <w:bottom w:val="none" w:sz="0" w:space="0" w:color="auto"/>
        <w:right w:val="none" w:sz="0" w:space="0" w:color="auto"/>
      </w:divBdr>
    </w:div>
    <w:div w:id="1603688293">
      <w:bodyDiv w:val="1"/>
      <w:marLeft w:val="0"/>
      <w:marRight w:val="0"/>
      <w:marTop w:val="0"/>
      <w:marBottom w:val="0"/>
      <w:divBdr>
        <w:top w:val="none" w:sz="0" w:space="0" w:color="auto"/>
        <w:left w:val="none" w:sz="0" w:space="0" w:color="auto"/>
        <w:bottom w:val="none" w:sz="0" w:space="0" w:color="auto"/>
        <w:right w:val="none" w:sz="0" w:space="0" w:color="auto"/>
      </w:divBdr>
    </w:div>
    <w:div w:id="1719471479">
      <w:bodyDiv w:val="1"/>
      <w:marLeft w:val="0"/>
      <w:marRight w:val="0"/>
      <w:marTop w:val="0"/>
      <w:marBottom w:val="0"/>
      <w:divBdr>
        <w:top w:val="none" w:sz="0" w:space="0" w:color="auto"/>
        <w:left w:val="none" w:sz="0" w:space="0" w:color="auto"/>
        <w:bottom w:val="none" w:sz="0" w:space="0" w:color="auto"/>
        <w:right w:val="none" w:sz="0" w:space="0" w:color="auto"/>
      </w:divBdr>
      <w:divsChild>
        <w:div w:id="75516575">
          <w:marLeft w:val="994"/>
          <w:marRight w:val="0"/>
          <w:marTop w:val="0"/>
          <w:marBottom w:val="120"/>
          <w:divBdr>
            <w:top w:val="none" w:sz="0" w:space="0" w:color="auto"/>
            <w:left w:val="none" w:sz="0" w:space="0" w:color="auto"/>
            <w:bottom w:val="none" w:sz="0" w:space="0" w:color="auto"/>
            <w:right w:val="none" w:sz="0" w:space="0" w:color="auto"/>
          </w:divBdr>
        </w:div>
        <w:div w:id="133715138">
          <w:marLeft w:val="274"/>
          <w:marRight w:val="0"/>
          <w:marTop w:val="0"/>
          <w:marBottom w:val="120"/>
          <w:divBdr>
            <w:top w:val="none" w:sz="0" w:space="0" w:color="auto"/>
            <w:left w:val="none" w:sz="0" w:space="0" w:color="auto"/>
            <w:bottom w:val="none" w:sz="0" w:space="0" w:color="auto"/>
            <w:right w:val="none" w:sz="0" w:space="0" w:color="auto"/>
          </w:divBdr>
        </w:div>
        <w:div w:id="454175384">
          <w:marLeft w:val="994"/>
          <w:marRight w:val="0"/>
          <w:marTop w:val="0"/>
          <w:marBottom w:val="120"/>
          <w:divBdr>
            <w:top w:val="none" w:sz="0" w:space="0" w:color="auto"/>
            <w:left w:val="none" w:sz="0" w:space="0" w:color="auto"/>
            <w:bottom w:val="none" w:sz="0" w:space="0" w:color="auto"/>
            <w:right w:val="none" w:sz="0" w:space="0" w:color="auto"/>
          </w:divBdr>
        </w:div>
        <w:div w:id="685013561">
          <w:marLeft w:val="994"/>
          <w:marRight w:val="0"/>
          <w:marTop w:val="0"/>
          <w:marBottom w:val="120"/>
          <w:divBdr>
            <w:top w:val="none" w:sz="0" w:space="0" w:color="auto"/>
            <w:left w:val="none" w:sz="0" w:space="0" w:color="auto"/>
            <w:bottom w:val="none" w:sz="0" w:space="0" w:color="auto"/>
            <w:right w:val="none" w:sz="0" w:space="0" w:color="auto"/>
          </w:divBdr>
        </w:div>
        <w:div w:id="1636249816">
          <w:marLeft w:val="274"/>
          <w:marRight w:val="0"/>
          <w:marTop w:val="0"/>
          <w:marBottom w:val="120"/>
          <w:divBdr>
            <w:top w:val="none" w:sz="0" w:space="0" w:color="auto"/>
            <w:left w:val="none" w:sz="0" w:space="0" w:color="auto"/>
            <w:bottom w:val="none" w:sz="0" w:space="0" w:color="auto"/>
            <w:right w:val="none" w:sz="0" w:space="0" w:color="auto"/>
          </w:divBdr>
        </w:div>
        <w:div w:id="1969511809">
          <w:marLeft w:val="274"/>
          <w:marRight w:val="0"/>
          <w:marTop w:val="0"/>
          <w:marBottom w:val="120"/>
          <w:divBdr>
            <w:top w:val="none" w:sz="0" w:space="0" w:color="auto"/>
            <w:left w:val="none" w:sz="0" w:space="0" w:color="auto"/>
            <w:bottom w:val="none" w:sz="0" w:space="0" w:color="auto"/>
            <w:right w:val="none" w:sz="0" w:space="0" w:color="auto"/>
          </w:divBdr>
        </w:div>
      </w:divsChild>
    </w:div>
    <w:div w:id="1955750708">
      <w:bodyDiv w:val="1"/>
      <w:marLeft w:val="0"/>
      <w:marRight w:val="0"/>
      <w:marTop w:val="0"/>
      <w:marBottom w:val="0"/>
      <w:divBdr>
        <w:top w:val="none" w:sz="0" w:space="0" w:color="auto"/>
        <w:left w:val="none" w:sz="0" w:space="0" w:color="auto"/>
        <w:bottom w:val="none" w:sz="0" w:space="0" w:color="auto"/>
        <w:right w:val="none" w:sz="0" w:space="0" w:color="auto"/>
      </w:divBdr>
    </w:div>
    <w:div w:id="1971861965">
      <w:bodyDiv w:val="1"/>
      <w:marLeft w:val="0"/>
      <w:marRight w:val="0"/>
      <w:marTop w:val="0"/>
      <w:marBottom w:val="0"/>
      <w:divBdr>
        <w:top w:val="none" w:sz="0" w:space="0" w:color="auto"/>
        <w:left w:val="none" w:sz="0" w:space="0" w:color="auto"/>
        <w:bottom w:val="none" w:sz="0" w:space="0" w:color="auto"/>
        <w:right w:val="none" w:sz="0" w:space="0" w:color="auto"/>
      </w:divBdr>
    </w:div>
    <w:div w:id="197833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sanctionssearch.ofac.treas.gov/" TargetMode="Externa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7E9C4ECB5D4C41843FB6BAAE54DFDE" ma:contentTypeVersion="12" ma:contentTypeDescription="Create a new document." ma:contentTypeScope="" ma:versionID="1ca8589e68dccd24756ab46281c22a8c">
  <xsd:schema xmlns:xsd="http://www.w3.org/2001/XMLSchema" xmlns:xs="http://www.w3.org/2001/XMLSchema" xmlns:p="http://schemas.microsoft.com/office/2006/metadata/properties" xmlns:ns2="2a1b09f7-3ed4-4ab4-a696-43c32e881061" xmlns:ns3="bc94850d-18ec-4df2-9e41-ea7557991605" targetNamespace="http://schemas.microsoft.com/office/2006/metadata/properties" ma:root="true" ma:fieldsID="99e995cc58ee12750ece65cd834130ef" ns2:_="" ns3:_="">
    <xsd:import namespace="2a1b09f7-3ed4-4ab4-a696-43c32e881061"/>
    <xsd:import namespace="bc94850d-18ec-4df2-9e41-ea755799160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1b09f7-3ed4-4ab4-a696-43c32e8810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c94850d-18ec-4df2-9e41-ea755799160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cb0c9b8-d380-46e7-9083-35f3d7c0008e}" ma:internalName="TaxCatchAll" ma:showField="CatchAllData" ma:web="bc94850d-18ec-4df2-9e41-ea75579916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a1b09f7-3ed4-4ab4-a696-43c32e881061">
      <Terms xmlns="http://schemas.microsoft.com/office/infopath/2007/PartnerControls"/>
    </lcf76f155ced4ddcb4097134ff3c332f>
    <TaxCatchAll xmlns="bc94850d-18ec-4df2-9e41-ea755799160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60A649-64FE-4A2F-8A2C-F0DF61606C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1b09f7-3ed4-4ab4-a696-43c32e881061"/>
    <ds:schemaRef ds:uri="bc94850d-18ec-4df2-9e41-ea75579916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B26045-6F58-4B6D-B474-E5B12355A38B}">
  <ds:schemaRefs>
    <ds:schemaRef ds:uri="http://purl.org/dc/terms/"/>
    <ds:schemaRef ds:uri="http://www.w3.org/XML/1998/namespace"/>
    <ds:schemaRef ds:uri="http://schemas.microsoft.com/office/2006/documentManagement/types"/>
    <ds:schemaRef ds:uri="http://purl.org/dc/dcmitype/"/>
    <ds:schemaRef ds:uri="http://schemas.microsoft.com/office/2006/metadata/properties"/>
    <ds:schemaRef ds:uri="http://schemas.microsoft.com/office/infopath/2007/PartnerControls"/>
    <ds:schemaRef ds:uri="http://purl.org/dc/elements/1.1/"/>
    <ds:schemaRef ds:uri="http://schemas.openxmlformats.org/package/2006/metadata/core-properties"/>
    <ds:schemaRef ds:uri="bc94850d-18ec-4df2-9e41-ea7557991605"/>
    <ds:schemaRef ds:uri="2a1b09f7-3ed4-4ab4-a696-43c32e881061"/>
  </ds:schemaRefs>
</ds:datastoreItem>
</file>

<file path=customXml/itemProps3.xml><?xml version="1.0" encoding="utf-8"?>
<ds:datastoreItem xmlns:ds="http://schemas.openxmlformats.org/officeDocument/2006/customXml" ds:itemID="{75B9A035-615E-4FD7-8D91-14E46D075DCD}">
  <ds:schemaRefs>
    <ds:schemaRef ds:uri="http://schemas.openxmlformats.org/officeDocument/2006/bibliography"/>
  </ds:schemaRefs>
</ds:datastoreItem>
</file>

<file path=customXml/itemProps4.xml><?xml version="1.0" encoding="utf-8"?>
<ds:datastoreItem xmlns:ds="http://schemas.openxmlformats.org/officeDocument/2006/customXml" ds:itemID="{DADEDC76-31B5-4A43-B4B3-691EF0315A85}">
  <ds:schemaRefs>
    <ds:schemaRef ds:uri="http://schemas.microsoft.com/sharepoint/v3/contenttype/forms"/>
  </ds:schemaRefs>
</ds:datastoreItem>
</file>

<file path=docMetadata/LabelInfo.xml><?xml version="1.0" encoding="utf-8"?>
<clbl:labelList xmlns:clbl="http://schemas.microsoft.com/office/2020/mipLabelMetadata">
  <clbl:label id="{ea60d57e-af5b-4752-ac57-3e4f28ca11dc}" enabled="1" method="Standard" siteId="{36da45f1-dd2c-4d1f-af13-5abe46b99921}"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36</Pages>
  <Words>10256</Words>
  <Characters>58461</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Gerwel, Amanda</dc:creator>
  <cp:keywords/>
  <dc:description/>
  <cp:lastModifiedBy>Arroyo, Wendy</cp:lastModifiedBy>
  <cp:revision>2</cp:revision>
  <dcterms:created xsi:type="dcterms:W3CDTF">2025-07-09T10:58:00Z</dcterms:created>
  <dcterms:modified xsi:type="dcterms:W3CDTF">2025-07-09T10:58:00Z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0x010100417E9C4ECB5D4C41843FB6BAAE54DFDE</vt:lpwstr>
  </property>
  <property fmtid="{D5CDD505-2E9C-101B-9397-08002B2CF9AE}" pid="3" name="MediaServiceImageTags">
    <vt:lpwstr/>
  </property>
</Properties>
</file>